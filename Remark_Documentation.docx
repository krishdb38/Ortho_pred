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B9E7FC" w:themeColor="accent6" w:themeTint="66"/>
  <w:body>
    <w:p w14:paraId="0ACADD79" w14:textId="3469EFD7" w:rsidR="001B151F" w:rsidRDefault="001B151F" w:rsidP="00BD7B62">
      <w:pPr>
        <w:ind w:left="284" w:hanging="284"/>
        <w:jc w:val="center"/>
        <w:rPr>
          <w:ins w:id="0" w:author="Krishna Adhikari" w:date="2020-03-17T17:27:00Z"/>
          <w:b/>
          <w:bCs/>
          <w:sz w:val="22"/>
          <w:szCs w:val="24"/>
        </w:rPr>
      </w:pPr>
      <w:ins w:id="1" w:author="Krishna Adhikari" w:date="2020-03-17T17:37:00Z">
        <w:r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B8E9BB" wp14:editId="3A3F4470">
                  <wp:simplePos x="0" y="0"/>
                  <wp:positionH relativeFrom="margin">
                    <wp:align>right</wp:align>
                  </wp:positionH>
                  <wp:positionV relativeFrom="paragraph">
                    <wp:posOffset>90474</wp:posOffset>
                  </wp:positionV>
                  <wp:extent cx="6623437" cy="413468"/>
                  <wp:effectExtent l="0" t="0" r="25400" b="24765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23437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DD2BCE" w14:textId="5A960300" w:rsidR="001B151F" w:rsidRDefault="001B151F">
                              <w:pPr>
                                <w:jc w:val="center"/>
                                <w:pPrChange w:id="2" w:author="Krishna Adhikari" w:date="2020-03-17T17:38:00Z">
                                  <w:pPr/>
                                </w:pPrChange>
                              </w:pPr>
                              <w:ins w:id="3" w:author="Krishna Adhikari" w:date="2020-03-17T17:38:00Z">
                                <w:r>
                                  <w:t xml:space="preserve">Sets of Protein </w:t>
                                </w:r>
                              </w:ins>
                              <w:ins w:id="4" w:author="Krishna Adhikari" w:date="2020-03-17T17:39:00Z">
                                <w:r>
                                  <w:t>Sequences from interesting Genomes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DB8E9BB" id="Rectangle 1" o:spid="_x0000_s1026" style="position:absolute;left:0;text-align:left;margin-left:470.35pt;margin-top:7.1pt;width:521.55pt;height:32.5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" fillcolor="white [3201]" strokecolor="#37a76f [3206]" strokeweight="1pt">
                  <v:textbox>
                    <w:txbxContent>
                      <w:p w14:paraId="7FDD2BCE" w14:textId="5A960300" w:rsidR="001B151F" w:rsidRDefault="001B151F">
                        <w:pPr>
                          <w:jc w:val="center"/>
                          <w:pPrChange w:id="5" w:author="Krishna Adhikari" w:date="2020-03-17T17:38:00Z">
                            <w:pPr/>
                          </w:pPrChange>
                        </w:pPr>
                        <w:ins w:id="6" w:author="Krishna Adhikari" w:date="2020-03-17T17:38:00Z">
                          <w:r>
                            <w:t xml:space="preserve">Sets of Protein </w:t>
                          </w:r>
                        </w:ins>
                        <w:ins w:id="7" w:author="Krishna Adhikari" w:date="2020-03-17T17:39:00Z">
                          <w:r>
                            <w:t>Sequences from interesting Genomes</w:t>
                          </w:r>
                        </w:ins>
                      </w:p>
                    </w:txbxContent>
                  </v:textbox>
                  <w10:wrap anchorx="margin"/>
                </v:rect>
              </w:pict>
            </mc:Fallback>
          </mc:AlternateContent>
        </w:r>
      </w:ins>
    </w:p>
    <w:p w14:paraId="2D5637DB" w14:textId="37F2C143" w:rsidR="001B151F" w:rsidRDefault="006B4AA4">
      <w:pPr>
        <w:widowControl/>
        <w:wordWrap/>
        <w:autoSpaceDE/>
        <w:autoSpaceDN/>
        <w:rPr>
          <w:ins w:id="8" w:author="Krishna Adhikari" w:date="2020-03-17T17:27:00Z"/>
          <w:b/>
          <w:bCs/>
          <w:sz w:val="22"/>
          <w:szCs w:val="24"/>
        </w:rPr>
      </w:pPr>
      <w:ins w:id="9" w:author="Krishna Adhikari" w:date="2020-03-17T17:41:00Z">
        <w:r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54752DD2" wp14:editId="76ECF137">
                  <wp:simplePos x="0" y="0"/>
                  <wp:positionH relativeFrom="margin">
                    <wp:align>right</wp:align>
                  </wp:positionH>
                  <wp:positionV relativeFrom="paragraph">
                    <wp:posOffset>608468</wp:posOffset>
                  </wp:positionV>
                  <wp:extent cx="3274828" cy="393404"/>
                  <wp:effectExtent l="0" t="0" r="20955" b="26035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274828" cy="3934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7F543" w14:textId="53615202" w:rsidR="00D77172" w:rsidRPr="0023366B" w:rsidRDefault="00D77172">
                              <w:pPr>
                                <w:rPr>
                                  <w:b/>
                                  <w:bCs/>
                                  <w:rPrChange w:id="10" w:author="Krishna Adhikari" w:date="2020-03-17T17:42:00Z">
                                    <w:rPr/>
                                  </w:rPrChange>
                                </w:rPr>
                              </w:pPr>
                              <w:proofErr w:type="spellStart"/>
                              <w:ins w:id="11" w:author="Krishna Adhikari" w:date="2020-03-17T17:42:00Z"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2" w:author="Krishna Adhikari" w:date="2020-03-17T17:42:00Z">
                                      <w:rPr/>
                                    </w:rPrChange>
                                  </w:rPr>
                                  <w:t>Blastp</w:t>
                                </w:r>
                                <w:proofErr w:type="spellEnd"/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3" w:author="Krishna Adhikari" w:date="2020-03-17T17:42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4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5" w:author="Krishna Adhikari" w:date="2020-03-17T17:42:00Z">
                                      <w:rPr/>
                                    </w:rPrChange>
                                  </w:rPr>
                                  <w:t xml:space="preserve"> Forward Best Hit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6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17" w:author="Krishna Adhikari" w:date="2020-03-17T17:42:00Z">
                                      <w:rPr/>
                                    </w:rPrChange>
                                  </w:rPr>
                                  <w:t xml:space="preserve"> Save Data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4752DD2"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0;text-align:left;margin-left:206.65pt;margin-top:47.9pt;width:257.85pt;height:31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" fillcolor="white [3201]" strokecolor="black [3200]" strokeweight="1pt">
                  <v:textbox>
                    <w:txbxContent>
                      <w:p w14:paraId="6697F543" w14:textId="53615202" w:rsidR="00D77172" w:rsidRPr="0023366B" w:rsidRDefault="00D77172">
                        <w:pPr>
                          <w:rPr>
                            <w:b/>
                            <w:bCs/>
                            <w:rPrChange w:id="18" w:author="Krishna Adhikari" w:date="2020-03-17T17:42:00Z">
                              <w:rPr/>
                            </w:rPrChange>
                          </w:rPr>
                        </w:pPr>
                        <w:proofErr w:type="spellStart"/>
                        <w:ins w:id="19" w:author="Krishna Adhikari" w:date="2020-03-17T17:42:00Z">
                          <w:r w:rsidRPr="0023366B">
                            <w:rPr>
                              <w:b/>
                              <w:bCs/>
                              <w:highlight w:val="yellow"/>
                              <w:rPrChange w:id="20" w:author="Krishna Adhikari" w:date="2020-03-17T17:42:00Z">
                                <w:rPr/>
                              </w:rPrChange>
                            </w:rPr>
                            <w:t>Blastp</w:t>
                          </w:r>
                          <w:proofErr w:type="spellEnd"/>
                          <w:r w:rsidRPr="0023366B">
                            <w:rPr>
                              <w:b/>
                              <w:bCs/>
                              <w:highlight w:val="yellow"/>
                              <w:rPrChange w:id="21" w:author="Krishna Adhikari" w:date="2020-03-17T17:42:00Z">
                                <w:rPr/>
                              </w:rPrChange>
                            </w:rPr>
                            <w:t xml:space="preserve">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2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3" w:author="Krishna Adhikari" w:date="2020-03-17T17:42:00Z">
                                <w:rPr/>
                              </w:rPrChange>
                            </w:rPr>
                            <w:t xml:space="preserve"> Forward Best Hit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4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25" w:author="Krishna Adhikari" w:date="2020-03-17T17:42:00Z">
                                <w:rPr/>
                              </w:rPrChange>
                            </w:rPr>
                            <w:t xml:space="preserve"> Save Data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26" w:author="Krishna Adhikari" w:date="2020-03-17T17:43:00Z">
        <w:r w:rsidR="0023366B"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1CBFAAC4" wp14:editId="48FD55EB">
                  <wp:simplePos x="0" y="0"/>
                  <wp:positionH relativeFrom="margin">
                    <wp:align>right</wp:align>
                  </wp:positionH>
                  <wp:positionV relativeFrom="paragraph">
                    <wp:posOffset>4769293</wp:posOffset>
                  </wp:positionV>
                  <wp:extent cx="3359312" cy="797442"/>
                  <wp:effectExtent l="0" t="0" r="12700" b="22225"/>
                  <wp:wrapNone/>
                  <wp:docPr id="8" name="Text Box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59312" cy="79744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D8961" w14:textId="77777777" w:rsidR="0023366B" w:rsidRDefault="0023366B">
                              <w:pPr>
                                <w:rPr>
                                  <w:ins w:id="27" w:author="Krishna Adhikari" w:date="2020-03-17T17:44:00Z"/>
                                  <w:b/>
                                  <w:bCs/>
                                </w:rPr>
                              </w:pPr>
                              <w:ins w:id="28" w:author="Krishna Adhikari" w:date="2020-03-17T17:42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Read</w:t>
                                </w:r>
                              </w:ins>
                              <w:ins w:id="29" w:author="Krishna Adhikari" w:date="2020-03-17T17:43:00Z">
                                <w:r>
                                  <w:rPr>
                                    <w:b/>
                                    <w:bCs/>
                                  </w:rPr>
                                  <w:t xml:space="preserve"> Data </w:t>
                                </w:r>
                                <w:r w:rsidRPr="0023366B">
                                  <w:rPr>
                                    <w:b/>
                                    <w:bCs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Expansion _ Matrix </w:t>
                                </w:r>
                                <w:r w:rsidRPr="0023366B">
                                  <w:rPr>
                                    <w:b/>
                                    <w:bCs/>
                                  </w:rPr>
                                  <w:sym w:font="Wingdings" w:char="F0E0"/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Inflation Matrix</w:t>
                                </w:r>
                              </w:ins>
                            </w:p>
                            <w:p w14:paraId="19EE8284" w14:textId="51293821" w:rsidR="0023366B" w:rsidRDefault="0023366B">
                              <w:pPr>
                                <w:rPr>
                                  <w:ins w:id="30" w:author="Krishna Adhikari" w:date="2020-03-17T17:44:00Z"/>
                                  <w:b/>
                                  <w:bCs/>
                                </w:rPr>
                              </w:pPr>
                              <w:proofErr w:type="spellStart"/>
                              <w:ins w:id="31" w:author="Krishna Adhikari" w:date="2020-03-17T17:44:00Z">
                                <w:r>
                                  <w:rPr>
                                    <w:b/>
                                    <w:bCs/>
                                  </w:rPr>
                                  <w:t>Parallel_Computation</w:t>
                                </w:r>
                              </w:ins>
                              <w:proofErr w:type="spellEnd"/>
                              <w:ins w:id="32" w:author="Krishna Adhikari" w:date="2020-03-17T17:43:00Z"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ins>
                            </w:p>
                            <w:p w14:paraId="58C63DBC" w14:textId="77777777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33" w:author="Krishna Adhikari" w:date="2020-03-17T17:42:00Z">
                                    <w:rPr/>
                                  </w:rPrChang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CBFAAC4" id="Text Box 8" o:spid="_x0000_s1028" type="#_x0000_t202" style="position:absolute;left:0;text-align:left;margin-left:213.3pt;margin-top:375.55pt;width:264.5pt;height:62.8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" fillcolor="white [3201]" strokecolor="black [3200]" strokeweight="1pt">
                  <v:textbox>
                    <w:txbxContent>
                      <w:p w14:paraId="62DD8961" w14:textId="77777777" w:rsidR="0023366B" w:rsidRDefault="0023366B">
                        <w:pPr>
                          <w:rPr>
                            <w:ins w:id="34" w:author="Krishna Adhikari" w:date="2020-03-17T17:44:00Z"/>
                            <w:b/>
                            <w:bCs/>
                          </w:rPr>
                        </w:pPr>
                        <w:ins w:id="35" w:author="Krishna Adhikari" w:date="2020-03-17T17:42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Read</w:t>
                          </w:r>
                        </w:ins>
                        <w:ins w:id="36" w:author="Krishna Adhikari" w:date="2020-03-17T17:43:00Z">
                          <w:r>
                            <w:rPr>
                              <w:b/>
                              <w:bCs/>
                            </w:rPr>
                            <w:t xml:space="preserve"> Data </w:t>
                          </w:r>
                          <w:r w:rsidRPr="0023366B">
                            <w:rPr>
                              <w:b/>
                              <w:bCs/>
                            </w:rPr>
                            <w:sym w:font="Wingdings" w:char="F0E0"/>
                          </w:r>
                          <w:r>
                            <w:rPr>
                              <w:b/>
                              <w:bCs/>
                            </w:rPr>
                            <w:t xml:space="preserve"> Expansion _ Matrix </w:t>
                          </w:r>
                          <w:r w:rsidRPr="0023366B">
                            <w:rPr>
                              <w:b/>
                              <w:bCs/>
                            </w:rPr>
                            <w:sym w:font="Wingdings" w:char="F0E0"/>
                          </w:r>
                          <w:r>
                            <w:rPr>
                              <w:b/>
                              <w:bCs/>
                            </w:rPr>
                            <w:t xml:space="preserve"> Inflation Matrix</w:t>
                          </w:r>
                        </w:ins>
                      </w:p>
                      <w:p w14:paraId="19EE8284" w14:textId="51293821" w:rsidR="0023366B" w:rsidRDefault="0023366B">
                        <w:pPr>
                          <w:rPr>
                            <w:ins w:id="37" w:author="Krishna Adhikari" w:date="2020-03-17T17:44:00Z"/>
                            <w:b/>
                            <w:bCs/>
                          </w:rPr>
                        </w:pPr>
                        <w:proofErr w:type="spellStart"/>
                        <w:ins w:id="38" w:author="Krishna Adhikari" w:date="2020-03-17T17:44:00Z">
                          <w:r>
                            <w:rPr>
                              <w:b/>
                              <w:bCs/>
                            </w:rPr>
                            <w:t>Parallel_Computation</w:t>
                          </w:r>
                        </w:ins>
                        <w:proofErr w:type="spellEnd"/>
                        <w:ins w:id="39" w:author="Krishna Adhikari" w:date="2020-03-17T17:43:00Z"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ins>
                      </w:p>
                      <w:p w14:paraId="58C63DBC" w14:textId="77777777" w:rsidR="0023366B" w:rsidRPr="0023366B" w:rsidRDefault="0023366B">
                        <w:pPr>
                          <w:rPr>
                            <w:b/>
                            <w:bCs/>
                            <w:rPrChange w:id="40" w:author="Krishna Adhikari" w:date="2020-03-17T17:42:00Z">
                              <w:rPr/>
                            </w:rPrChange>
                          </w:rPr>
                        </w:pP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41" w:author="Krishna Adhikari" w:date="2020-03-17T17:42:00Z">
        <w:r w:rsidR="0023366B"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15B8D6D6" wp14:editId="74096B79">
                  <wp:simplePos x="0" y="0"/>
                  <wp:positionH relativeFrom="margin">
                    <wp:align>right</wp:align>
                  </wp:positionH>
                  <wp:positionV relativeFrom="paragraph">
                    <wp:posOffset>3046715</wp:posOffset>
                  </wp:positionV>
                  <wp:extent cx="2796363" cy="393404"/>
                  <wp:effectExtent l="0" t="0" r="23495" b="26035"/>
                  <wp:wrapNone/>
                  <wp:docPr id="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796363" cy="39340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B1499" w14:textId="29B4FDAD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42" w:author="Krishna Adhikari" w:date="2020-03-17T17:42:00Z">
                                    <w:rPr/>
                                  </w:rPrChange>
                                </w:rPr>
                              </w:pPr>
                              <w:ins w:id="43" w:author="Krishna Adhikari" w:date="2020-03-17T17:42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Read Data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44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45" w:author="Krishna Adhikari" w:date="2020-03-17T17:42:00Z">
                                      <w:rPr/>
                                    </w:rPrChange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Ba</w:t>
                                </w:r>
                              </w:ins>
                              <w:ins w:id="46" w:author="Krishna Adhikari" w:date="2020-03-17T17:43:00Z">
                                <w:r>
                                  <w:rPr>
                                    <w:b/>
                                    <w:bCs/>
                                    <w:highlight w:val="yellow"/>
                                  </w:rPr>
                                  <w:t>ckward</w:t>
                                </w:r>
                              </w:ins>
                              <w:ins w:id="47" w:author="Krishna Adhikari" w:date="2020-03-17T17:42:00Z"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48" w:author="Krishna Adhikari" w:date="2020-03-17T17:42:00Z">
                                      <w:rPr/>
                                    </w:rPrChange>
                                  </w:rPr>
                                  <w:t xml:space="preserve"> Best Hit </w:t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49" w:author="Krishna Adhikari" w:date="2020-03-17T17:42:00Z">
                                      <w:rPr/>
                                    </w:rPrChange>
                                  </w:rPr>
                                  <w:sym w:font="Wingdings" w:char="F0E0"/>
                                </w:r>
                                <w:r w:rsidRPr="0023366B">
                                  <w:rPr>
                                    <w:b/>
                                    <w:bCs/>
                                    <w:highlight w:val="yellow"/>
                                    <w:rPrChange w:id="50" w:author="Krishna Adhikari" w:date="2020-03-17T17:42:00Z">
                                      <w:rPr/>
                                    </w:rPrChange>
                                  </w:rPr>
                                  <w:t xml:space="preserve"> Save Data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5B8D6D6" id="Text Box 7" o:spid="_x0000_s1029" type="#_x0000_t202" style="position:absolute;left:0;text-align:left;margin-left:169pt;margin-top:239.9pt;width:220.2pt;height:31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" fillcolor="white [3201]" strokecolor="black [3200]" strokeweight="1pt">
                  <v:textbox>
                    <w:txbxContent>
                      <w:p w14:paraId="233B1499" w14:textId="29B4FDAD" w:rsidR="0023366B" w:rsidRPr="0023366B" w:rsidRDefault="0023366B">
                        <w:pPr>
                          <w:rPr>
                            <w:b/>
                            <w:bCs/>
                            <w:rPrChange w:id="51" w:author="Krishna Adhikari" w:date="2020-03-17T17:42:00Z">
                              <w:rPr/>
                            </w:rPrChange>
                          </w:rPr>
                        </w:pPr>
                        <w:ins w:id="52" w:author="Krishna Adhikari" w:date="2020-03-17T17:42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Read Data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53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54" w:author="Krishna Adhikari" w:date="2020-03-17T17:42:00Z">
                                <w:rPr/>
                              </w:rPrChange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highlight w:val="yellow"/>
                            </w:rPr>
                            <w:t>Ba</w:t>
                          </w:r>
                        </w:ins>
                        <w:ins w:id="55" w:author="Krishna Adhikari" w:date="2020-03-17T17:43:00Z">
                          <w:r>
                            <w:rPr>
                              <w:b/>
                              <w:bCs/>
                              <w:highlight w:val="yellow"/>
                            </w:rPr>
                            <w:t>ckward</w:t>
                          </w:r>
                        </w:ins>
                        <w:ins w:id="56" w:author="Krishna Adhikari" w:date="2020-03-17T17:42:00Z">
                          <w:r w:rsidRPr="0023366B">
                            <w:rPr>
                              <w:b/>
                              <w:bCs/>
                              <w:highlight w:val="yellow"/>
                              <w:rPrChange w:id="57" w:author="Krishna Adhikari" w:date="2020-03-17T17:42:00Z">
                                <w:rPr/>
                              </w:rPrChange>
                            </w:rPr>
                            <w:t xml:space="preserve"> Best Hit </w:t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58" w:author="Krishna Adhikari" w:date="2020-03-17T17:42:00Z">
                                <w:rPr/>
                              </w:rPrChange>
                            </w:rPr>
                            <w:sym w:font="Wingdings" w:char="F0E0"/>
                          </w:r>
                          <w:r w:rsidRPr="0023366B">
                            <w:rPr>
                              <w:b/>
                              <w:bCs/>
                              <w:highlight w:val="yellow"/>
                              <w:rPrChange w:id="59" w:author="Krishna Adhikari" w:date="2020-03-17T17:42:00Z">
                                <w:rPr/>
                              </w:rPrChange>
                            </w:rPr>
                            <w:t xml:space="preserve"> Save Data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  <w:ins w:id="60" w:author="Krishna Adhikari" w:date="2020-03-17T17:44:00Z">
        <w:r w:rsidR="0023366B"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FF8B15" wp14:editId="7A37E2A9">
                  <wp:simplePos x="0" y="0"/>
                  <wp:positionH relativeFrom="page">
                    <wp:posOffset>4794826</wp:posOffset>
                  </wp:positionH>
                  <wp:positionV relativeFrom="paragraph">
                    <wp:posOffset>6980866</wp:posOffset>
                  </wp:positionV>
                  <wp:extent cx="1786270" cy="457200"/>
                  <wp:effectExtent l="0" t="0" r="23495" b="1905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86270" cy="4572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FE61E3" w14:textId="322A0A76" w:rsidR="0023366B" w:rsidRPr="0023366B" w:rsidRDefault="0023366B">
                              <w:pPr>
                                <w:rPr>
                                  <w:b/>
                                  <w:bCs/>
                                  <w:rPrChange w:id="61" w:author="Krishna Adhikari" w:date="2020-03-17T17:42:00Z">
                                    <w:rPr/>
                                  </w:rPrChange>
                                </w:rPr>
                              </w:pPr>
                              <w:ins w:id="62" w:author="Krishna Adhikari" w:date="2020-03-17T17:45:00Z">
                                <w:r>
                                  <w:rPr>
                                    <w:b/>
                                    <w:bCs/>
                                  </w:rPr>
                                  <w:t>Clustering the Ortholog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7FF8B15" id="Text Box 9" o:spid="_x0000_s1030" type="#_x0000_t202" style="position:absolute;left:0;text-align:left;margin-left:377.55pt;margin-top:549.65pt;width:140.65pt;height:3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" fillcolor="white [3201]" strokecolor="black [3200]" strokeweight="1pt">
                  <v:textbox>
                    <w:txbxContent>
                      <w:p w14:paraId="0EFE61E3" w14:textId="322A0A76" w:rsidR="0023366B" w:rsidRPr="0023366B" w:rsidRDefault="0023366B">
                        <w:pPr>
                          <w:rPr>
                            <w:b/>
                            <w:bCs/>
                            <w:rPrChange w:id="63" w:author="Krishna Adhikari" w:date="2020-03-17T17:42:00Z">
                              <w:rPr/>
                            </w:rPrChange>
                          </w:rPr>
                        </w:pPr>
                        <w:ins w:id="64" w:author="Krishna Adhikari" w:date="2020-03-17T17:45:00Z">
                          <w:r>
                            <w:rPr>
                              <w:b/>
                              <w:bCs/>
                            </w:rPr>
                            <w:t>Clustering the Ortholog</w:t>
                          </w:r>
                        </w:ins>
                      </w:p>
                    </w:txbxContent>
                  </v:textbox>
                  <w10:wrap anchorx="page"/>
                </v:shape>
              </w:pict>
            </mc:Fallback>
          </mc:AlternateContent>
        </w:r>
      </w:ins>
      <w:ins w:id="65" w:author="Krishna Adhikari" w:date="2020-03-17T17:37:00Z">
        <w:r w:rsidR="00D77172"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0136FECE" wp14:editId="7E24BAF3">
                  <wp:simplePos x="0" y="0"/>
                  <wp:positionH relativeFrom="margin">
                    <wp:align>right</wp:align>
                  </wp:positionH>
                  <wp:positionV relativeFrom="paragraph">
                    <wp:posOffset>1550744</wp:posOffset>
                  </wp:positionV>
                  <wp:extent cx="6631002" cy="1049573"/>
                  <wp:effectExtent l="0" t="0" r="17780" b="17780"/>
                  <wp:wrapNone/>
                  <wp:docPr id="3" name="Oval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31002" cy="1049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180B38" w14:textId="63AB8005" w:rsidR="001B151F" w:rsidRDefault="00D77172">
                              <w:pPr>
                                <w:jc w:val="center"/>
                                <w:pPrChange w:id="66" w:author="Krishna Adhikari" w:date="2020-03-17T17:39:00Z">
                                  <w:pPr/>
                                </w:pPrChange>
                              </w:pPr>
                              <w:ins w:id="67" w:author="Krishna Adhikari" w:date="2020-03-17T17:39:00Z">
                                <w:r>
                                  <w:t>All Possible reciprocal BLAST best hits between two sets of Protein Sequences</w:t>
                                </w:r>
                                <w:r>
                                  <w:tab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0136FECE" id="Oval 3" o:spid="_x0000_s1031" style="position:absolute;left:0;text-align:left;margin-left:470.95pt;margin-top:122.1pt;width:522.15pt;height:82.6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" fillcolor="white [3201]" strokecolor="#63a537 [3205]" strokeweight="1pt">
                  <v:stroke joinstyle="miter"/>
                  <v:textbox>
                    <w:txbxContent>
                      <w:p w14:paraId="78180B38" w14:textId="63AB8005" w:rsidR="001B151F" w:rsidRDefault="00D77172">
                        <w:pPr>
                          <w:jc w:val="center"/>
                          <w:pPrChange w:id="68" w:author="Krishna Adhikari" w:date="2020-03-17T17:39:00Z">
                            <w:pPr/>
                          </w:pPrChange>
                        </w:pPr>
                        <w:ins w:id="69" w:author="Krishna Adhikari" w:date="2020-03-17T17:39:00Z">
                          <w:r>
                            <w:t>All Possible reciprocal BLAST best hits between two sets of Protein Sequences</w:t>
                          </w:r>
                          <w:r>
                            <w:tab/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  <w:ins w:id="70" w:author="Krishna Adhikari" w:date="2020-03-17T17:38:00Z">
        <w:r w:rsidR="00D77172"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3AE1E411" wp14:editId="0CDC2C77">
                  <wp:simplePos x="0" y="0"/>
                  <wp:positionH relativeFrom="margin">
                    <wp:posOffset>-9525</wp:posOffset>
                  </wp:positionH>
                  <wp:positionV relativeFrom="paragraph">
                    <wp:posOffset>3576040</wp:posOffset>
                  </wp:positionV>
                  <wp:extent cx="6631002" cy="1049573"/>
                  <wp:effectExtent l="0" t="0" r="17780" b="17780"/>
                  <wp:wrapNone/>
                  <wp:docPr id="4" name="Oval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631002" cy="104957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1192C" w14:textId="2444661B" w:rsidR="00D77172" w:rsidRDefault="00D77172">
                              <w:pPr>
                                <w:jc w:val="center"/>
                                <w:pPrChange w:id="71" w:author="Krishna Adhikari" w:date="2020-03-17T17:39:00Z">
                                  <w:pPr/>
                                </w:pPrChange>
                              </w:pPr>
                              <w:ins w:id="72" w:author="Krishna Adhikari" w:date="2020-03-17T17:39:00Z">
                                <w:r>
                                  <w:t xml:space="preserve">Producing a Score </w:t>
                                </w:r>
                              </w:ins>
                              <w:ins w:id="73" w:author="Krishna Adhikari" w:date="2020-03-17T17:40:00Z">
                                <w:r>
                                  <w:t>Matrix by a Recursive Search Algorithm</w:t>
                                </w:r>
                                <w:r>
                                  <w:tab/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oval w14:anchorId="3AE1E411" id="Oval 4" o:spid="_x0000_s1032" style="position:absolute;left:0;text-align:left;margin-left:-.75pt;margin-top:281.6pt;width:522.15pt;height:82.6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" fillcolor="white [3201]" strokecolor="#63a537 [3205]" strokeweight="1pt">
                  <v:stroke joinstyle="miter"/>
                  <v:textbox>
                    <w:txbxContent>
                      <w:p w14:paraId="5741192C" w14:textId="2444661B" w:rsidR="00D77172" w:rsidRDefault="00D77172">
                        <w:pPr>
                          <w:jc w:val="center"/>
                          <w:pPrChange w:id="74" w:author="Krishna Adhikari" w:date="2020-03-17T17:39:00Z">
                            <w:pPr/>
                          </w:pPrChange>
                        </w:pPr>
                        <w:ins w:id="75" w:author="Krishna Adhikari" w:date="2020-03-17T17:39:00Z">
                          <w:r>
                            <w:t xml:space="preserve">Producing a Score </w:t>
                          </w:r>
                        </w:ins>
                        <w:ins w:id="76" w:author="Krishna Adhikari" w:date="2020-03-17T17:40:00Z">
                          <w:r>
                            <w:t>Matrix by a Recursive Search Algorithm</w:t>
                          </w:r>
                          <w:r>
                            <w:tab/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  <w:r w:rsidR="00D77172"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6B68C9A4" wp14:editId="6CF0A15E">
                  <wp:simplePos x="0" y="0"/>
                  <wp:positionH relativeFrom="margin">
                    <wp:posOffset>1037265</wp:posOffset>
                  </wp:positionH>
                  <wp:positionV relativeFrom="paragraph">
                    <wp:posOffset>5749571</wp:posOffset>
                  </wp:positionV>
                  <wp:extent cx="4603805" cy="969507"/>
                  <wp:effectExtent l="0" t="0" r="25400" b="21590"/>
                  <wp:wrapNone/>
                  <wp:docPr id="5" name="Oval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603805" cy="96950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1C41A" w14:textId="40FAB333" w:rsidR="00D77172" w:rsidRDefault="00D77172">
                              <w:pPr>
                                <w:jc w:val="center"/>
                                <w:pPrChange w:id="77" w:author="Krishna Adhikari" w:date="2020-03-17T17:40:00Z">
                                  <w:pPr/>
                                </w:pPrChange>
                              </w:pPr>
                              <w:ins w:id="78" w:author="Krishna Adhikari" w:date="2020-03-17T17:40:00Z">
                                <w:r>
                                  <w:t>Markov Clustering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oval w14:anchorId="6B68C9A4" id="Oval 5" o:spid="_x0000_s1033" style="position:absolute;left:0;text-align:left;margin-left:81.65pt;margin-top:452.7pt;width:362.5pt;height:76.3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" fillcolor="white [3201]" strokecolor="#63a537 [3205]" strokeweight="1pt">
                  <v:stroke joinstyle="miter"/>
                  <v:textbox>
                    <w:txbxContent>
                      <w:p w14:paraId="0451C41A" w14:textId="40FAB333" w:rsidR="00D77172" w:rsidRDefault="00D77172">
                        <w:pPr>
                          <w:jc w:val="center"/>
                          <w:pPrChange w:id="79" w:author="Krishna Adhikari" w:date="2020-03-17T17:40:00Z">
                            <w:pPr/>
                          </w:pPrChange>
                        </w:pPr>
                        <w:ins w:id="80" w:author="Krishna Adhikari" w:date="2020-03-17T17:40:00Z">
                          <w:r>
                            <w:t>Markov Clustering</w:t>
                          </w:r>
                        </w:ins>
                      </w:p>
                    </w:txbxContent>
                  </v:textbox>
                  <w10:wrap anchorx="margin"/>
                </v:oval>
              </w:pict>
            </mc:Fallback>
          </mc:AlternateContent>
        </w:r>
      </w:ins>
      <w:ins w:id="81" w:author="Krishna Adhikari" w:date="2020-03-17T17:37:00Z">
        <w:r w:rsidR="00D77172">
          <w:rPr>
            <w:b/>
            <w:bCs/>
            <w:noProof/>
            <w:sz w:val="22"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49D8B7A" wp14:editId="67962214">
                  <wp:simplePos x="0" y="0"/>
                  <wp:positionH relativeFrom="column">
                    <wp:posOffset>835291</wp:posOffset>
                  </wp:positionH>
                  <wp:positionV relativeFrom="paragraph">
                    <wp:posOffset>7759125</wp:posOffset>
                  </wp:positionV>
                  <wp:extent cx="5589270" cy="373601"/>
                  <wp:effectExtent l="0" t="0" r="11430" b="26670"/>
                  <wp:wrapNone/>
                  <wp:docPr id="2" name="Rectangle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589270" cy="3736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8E4E8" w14:textId="0EF522AE" w:rsidR="00D77172" w:rsidRDefault="00D77172">
                              <w:pPr>
                                <w:jc w:val="center"/>
                                <w:pPrChange w:id="82" w:author="Krishna Adhikari" w:date="2020-03-17T17:40:00Z">
                                  <w:pPr/>
                                </w:pPrChange>
                              </w:pPr>
                              <w:proofErr w:type="spellStart"/>
                              <w:proofErr w:type="gramStart"/>
                              <w:ins w:id="83" w:author="Krishna Adhikari" w:date="2020-03-17T17:40:00Z">
                                <w:r>
                                  <w:t>ReMark</w:t>
                                </w:r>
                                <w:proofErr w:type="spellEnd"/>
                                <w:r>
                                  <w:t xml:space="preserve"> :</w:t>
                                </w:r>
                                <w:proofErr w:type="gramEnd"/>
                                <w:r>
                                  <w:t xml:space="preserve"> Ortholog Cluster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49D8B7A" id="Rectangle 2" o:spid="_x0000_s1034" style="position:absolute;left:0;text-align:left;margin-left:65.75pt;margin-top:610.95pt;width:440.1pt;height:29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" fillcolor="white [3201]" strokecolor="#37a76f [3206]" strokeweight="1pt">
                  <v:textbox>
                    <w:txbxContent>
                      <w:p w14:paraId="25F8E4E8" w14:textId="0EF522AE" w:rsidR="00D77172" w:rsidRDefault="00D77172">
                        <w:pPr>
                          <w:jc w:val="center"/>
                          <w:pPrChange w:id="84" w:author="Krishna Adhikari" w:date="2020-03-17T17:40:00Z">
                            <w:pPr/>
                          </w:pPrChange>
                        </w:pPr>
                        <w:proofErr w:type="spellStart"/>
                        <w:proofErr w:type="gramStart"/>
                        <w:ins w:id="85" w:author="Krishna Adhikari" w:date="2020-03-17T17:40:00Z">
                          <w:r>
                            <w:t>ReMark</w:t>
                          </w:r>
                          <w:proofErr w:type="spellEnd"/>
                          <w:r>
                            <w:t xml:space="preserve"> :</w:t>
                          </w:r>
                          <w:proofErr w:type="gramEnd"/>
                          <w:r>
                            <w:t xml:space="preserve"> Ortholog Cluster</w:t>
                          </w:r>
                        </w:ins>
                      </w:p>
                    </w:txbxContent>
                  </v:textbox>
                </v:rect>
              </w:pict>
            </mc:Fallback>
          </mc:AlternateContent>
        </w:r>
      </w:ins>
      <w:ins w:id="86" w:author="Krishna Adhikari" w:date="2020-03-17T17:27:00Z">
        <w:r w:rsidR="001B151F">
          <w:rPr>
            <w:b/>
            <w:bCs/>
            <w:sz w:val="22"/>
            <w:szCs w:val="24"/>
          </w:rPr>
          <w:br w:type="page"/>
        </w:r>
      </w:ins>
    </w:p>
    <w:p w14:paraId="0F981E72" w14:textId="239F3237" w:rsidR="00BD7B62" w:rsidRPr="00BD7B62" w:rsidRDefault="00BD7B62" w:rsidP="00BD7B62">
      <w:pPr>
        <w:ind w:left="284" w:hanging="284"/>
        <w:jc w:val="center"/>
        <w:rPr>
          <w:b/>
          <w:bCs/>
          <w:sz w:val="22"/>
          <w:szCs w:val="24"/>
        </w:rPr>
      </w:pPr>
      <w:r w:rsidRPr="00BD7B62">
        <w:rPr>
          <w:rFonts w:hint="eastAsia"/>
          <w:b/>
          <w:bCs/>
          <w:sz w:val="22"/>
          <w:szCs w:val="24"/>
        </w:rPr>
        <w:lastRenderedPageBreak/>
        <w:t>L</w:t>
      </w:r>
      <w:r w:rsidRPr="00BD7B62">
        <w:rPr>
          <w:b/>
          <w:bCs/>
          <w:sz w:val="22"/>
          <w:szCs w:val="24"/>
        </w:rPr>
        <w:t xml:space="preserve">ist of Functions Used in </w:t>
      </w:r>
      <w:proofErr w:type="spellStart"/>
      <w:r w:rsidRPr="00BD7B62">
        <w:rPr>
          <w:b/>
          <w:bCs/>
          <w:sz w:val="22"/>
          <w:szCs w:val="24"/>
        </w:rPr>
        <w:t>Ortho_Detection</w:t>
      </w:r>
      <w:proofErr w:type="spellEnd"/>
      <w:r w:rsidR="00B57608">
        <w:rPr>
          <w:b/>
          <w:bCs/>
          <w:sz w:val="22"/>
          <w:szCs w:val="24"/>
        </w:rPr>
        <w:t xml:space="preserve"> V-1_Old</w:t>
      </w:r>
    </w:p>
    <w:p w14:paraId="2D043C66" w14:textId="700A09EF" w:rsidR="00553067" w:rsidRPr="00BD7B62" w:rsidRDefault="00553067" w:rsidP="00BD7B62">
      <w:pPr>
        <w:pStyle w:val="NoSpacing"/>
        <w:numPr>
          <w:ilvl w:val="0"/>
          <w:numId w:val="2"/>
        </w:numPr>
        <w:ind w:left="284" w:hanging="284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GetMatrixNumber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)</w:t>
      </w:r>
    </w:p>
    <w:p w14:paraId="4C2BF6EE" w14:textId="4EC559AE" w:rsidR="00553067" w:rsidRDefault="00553067" w:rsidP="00BD7B62">
      <w:pPr>
        <w:pStyle w:val="NoSpacing"/>
        <w:ind w:left="284" w:hanging="284"/>
        <w:rPr>
          <w:ins w:id="87" w:author="Krishna Adhikari" w:date="2020-03-13T13:58:00Z"/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>
        <w:rPr>
          <w:rFonts w:hint="eastAsia"/>
        </w:rPr>
        <w:t>R</w:t>
      </w:r>
      <w:r>
        <w:t xml:space="preserve">eceive the info about matrix Number and Return the Matrix name Like </w:t>
      </w:r>
      <w:r w:rsidRPr="00553067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"\n1. BLOSUM45\n2. BLOSUM62\n3. BLOSUM82\n4. Quit"</w:t>
      </w:r>
      <w:ins w:id="88" w:author="Krishna Adhikari" w:date="2020-03-13T13:58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. </w:t>
        </w:r>
        <w:proofErr w:type="spellStart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BLOcks</w:t>
        </w:r>
        <w:proofErr w:type="spellEnd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Substitution </w:t>
        </w:r>
      </w:ins>
      <w:ins w:id="89" w:author="Krishna Adhikari" w:date="2020-03-13T13:59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Matrix (BLOSUM) is a Substitution matrix used for sequence alignment of Proteins. BLOSUm45 is for more distantly related Proteins alignment Database 2. </w:t>
        </w:r>
      </w:ins>
      <w:ins w:id="90" w:author="Krishna Adhikari" w:date="2020-03-13T14:00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BLOSUM</w:t>
        </w:r>
        <w:proofErr w:type="gramStart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62 :</w:t>
        </w:r>
        <w:proofErr w:type="gramEnd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</w:t>
        </w:r>
        <w:proofErr w:type="spellStart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MidRange</w:t>
        </w:r>
        <w:proofErr w:type="spellEnd"/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Seq with more than 62%s </w:t>
        </w:r>
      </w:ins>
      <w:ins w:id="91" w:author="Krishna Adhikari" w:date="2020-03-13T14:01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S</w:t>
        </w:r>
      </w:ins>
      <w:ins w:id="92" w:author="Krishna Adhikari" w:date="2020-03-13T14:00:00Z">
        <w:r w:rsidR="0091518E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imilarit</w:t>
        </w:r>
      </w:ins>
      <w:ins w:id="93" w:author="Krishna Adhikari" w:date="2020-03-13T14:01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y. 3. BLOSUM</w:t>
        </w:r>
      </w:ins>
      <w:proofErr w:type="gramStart"/>
      <w:ins w:id="94" w:author="Krishna Adhikari" w:date="2020-03-13T14:02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>82 :</w:t>
        </w:r>
        <w:proofErr w:type="gramEnd"/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- More Related Proteins </w:t>
        </w:r>
      </w:ins>
      <w:ins w:id="95" w:author="Krishna Adhikari" w:date="2020-03-13T14:01:00Z">
        <w:r w:rsidR="00F204E0">
          <w:rPr>
            <w:rFonts w:ascii="Consolas" w:eastAsia="굴림" w:hAnsi="Consolas" w:cs="굴림"/>
            <w:color w:val="000000" w:themeColor="text1"/>
            <w:kern w:val="0"/>
            <w:sz w:val="21"/>
            <w:szCs w:val="21"/>
          </w:rPr>
          <w:t xml:space="preserve"> </w:t>
        </w:r>
      </w:ins>
    </w:p>
    <w:p w14:paraId="5D76E1DC" w14:textId="1A6E563E" w:rsidR="0091518E" w:rsidRDefault="0091518E" w:rsidP="00BD7B62">
      <w:pPr>
        <w:pStyle w:val="NoSpacing"/>
        <w:ind w:left="284" w:hanging="284"/>
        <w:rPr>
          <w:ins w:id="96" w:author="Krishna Adhikari" w:date="2020-03-13T14:03:00Z"/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EF39E7" w14:textId="77777777" w:rsidR="00F204E0" w:rsidRPr="00553067" w:rsidRDefault="00F204E0" w:rsidP="00BD7B62">
      <w:pPr>
        <w:pStyle w:val="NoSpacing"/>
        <w:ind w:left="284" w:hanging="284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AB7A7B" w14:textId="3A6CFF4A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etQuerySequence</w:t>
      </w:r>
      <w:proofErr w:type="spellEnd"/>
      <w:r w:rsidRPr="00BD7B62">
        <w:rPr>
          <w:b/>
          <w:bCs/>
        </w:rPr>
        <w:t>(genome):</w:t>
      </w:r>
    </w:p>
    <w:p w14:paraId="028A7F92" w14:textId="158D214C" w:rsidR="00553067" w:rsidRDefault="00553067" w:rsidP="00162607">
      <w:pPr>
        <w:pStyle w:val="NoSpacing"/>
        <w:rPr>
          <w:ins w:id="97" w:author="Krishna Adhikari" w:date="2020-03-13T14:03:00Z"/>
        </w:rPr>
      </w:pPr>
      <w:r w:rsidRPr="00162607">
        <w:rPr>
          <w:rFonts w:hint="eastAsia"/>
        </w:rPr>
        <w:t>R</w:t>
      </w:r>
      <w:r w:rsidRPr="00162607">
        <w:t xml:space="preserve">eceive genome </w:t>
      </w:r>
      <w:proofErr w:type="spellStart"/>
      <w:r w:rsidRPr="00162607">
        <w:t>Fastaq</w:t>
      </w:r>
      <w:proofErr w:type="spellEnd"/>
      <w:r w:rsidRPr="00162607">
        <w:t xml:space="preserve"> File and return </w:t>
      </w:r>
      <w:proofErr w:type="spellStart"/>
      <w:r w:rsidRPr="00162607">
        <w:t>gene_sequence_list</w:t>
      </w:r>
      <w:proofErr w:type="spellEnd"/>
    </w:p>
    <w:p w14:paraId="624313EF" w14:textId="77777777" w:rsidR="00F204E0" w:rsidRPr="00162607" w:rsidRDefault="00F204E0" w:rsidP="00162607">
      <w:pPr>
        <w:pStyle w:val="NoSpacing"/>
      </w:pPr>
    </w:p>
    <w:p w14:paraId="49F7CCF9" w14:textId="3E9F8B28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W</w:t>
      </w:r>
      <w:r w:rsidRPr="00BD7B62">
        <w:rPr>
          <w:b/>
          <w:bCs/>
        </w:rPr>
        <w:t>riteQuery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query,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9AA60D1" w14:textId="1DE870D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b/>
          <w:bCs/>
        </w:rPr>
        <w:t>RunBlast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 xml:space="preserve">subject,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793E8D99" w14:textId="054B1ED1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et_Same_Species_Forward_Best_Hit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2DE9E808" w14:textId="59BD5D8D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etForwardBesthit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blastp_score</w:t>
      </w:r>
      <w:proofErr w:type="spellEnd"/>
      <w:r w:rsidRPr="00BD7B62">
        <w:rPr>
          <w:b/>
          <w:bCs/>
        </w:rPr>
        <w:t>)</w:t>
      </w:r>
    </w:p>
    <w:p w14:paraId="50BAC7F5" w14:textId="21073DF2" w:rsidR="00553067" w:rsidRPr="00BD7B62" w:rsidRDefault="00553067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ivisionParallelQuery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queryV,query_division_value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cpu_count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queryV_len</w:t>
      </w:r>
      <w:proofErr w:type="spellEnd"/>
      <w:r w:rsidRPr="00BD7B62">
        <w:rPr>
          <w:b/>
          <w:bCs/>
        </w:rPr>
        <w:t>)</w:t>
      </w:r>
    </w:p>
    <w:p w14:paraId="2DE0318D" w14:textId="0A26A8CE" w:rsidR="00553067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proofErr w:type="gram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unParallelQuery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species_of_query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species_of_subject</w:t>
      </w:r>
      <w:proofErr w:type="spellEnd"/>
      <w:r w:rsidRPr="00BD7B62">
        <w:rPr>
          <w:b/>
          <w:bCs/>
        </w:rPr>
        <w:t xml:space="preserve"> , </w:t>
      </w:r>
      <w:proofErr w:type="spellStart"/>
      <w:r w:rsidRPr="00BD7B62">
        <w:rPr>
          <w:b/>
          <w:bCs/>
        </w:rPr>
        <w:t>queryV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parallel_num</w:t>
      </w:r>
      <w:proofErr w:type="spellEnd"/>
      <w:r w:rsidRPr="00BD7B62">
        <w:rPr>
          <w:b/>
          <w:bCs/>
        </w:rPr>
        <w:t>)</w:t>
      </w:r>
    </w:p>
    <w:p w14:paraId="0826979E" w14:textId="594E96BD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O</w:t>
      </w:r>
      <w:r w:rsidRPr="00BD7B62">
        <w:rPr>
          <w:b/>
          <w:bCs/>
        </w:rPr>
        <w:t>neway_Threshold_Best_hit</w:t>
      </w:r>
      <w:proofErr w:type="spellEnd"/>
      <w:r w:rsidRPr="00BD7B62">
        <w:rPr>
          <w:b/>
          <w:bCs/>
        </w:rPr>
        <w:t>(mode)</w:t>
      </w:r>
    </w:p>
    <w:p w14:paraId="36F9A614" w14:textId="535C33C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B</w:t>
      </w:r>
      <w:r w:rsidRPr="00BD7B62">
        <w:rPr>
          <w:b/>
          <w:bCs/>
        </w:rPr>
        <w:t>ackward_Best_Hit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args</w:t>
      </w:r>
      <w:proofErr w:type="spellEnd"/>
      <w:r w:rsidRPr="00BD7B62">
        <w:rPr>
          <w:b/>
          <w:bCs/>
        </w:rPr>
        <w:t>)</w:t>
      </w:r>
    </w:p>
    <w:p w14:paraId="133C5DB9" w14:textId="7E7B68BF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target_A</w:t>
      </w:r>
      <w:proofErr w:type="spellEnd"/>
      <w:r w:rsidRPr="00BD7B62">
        <w:rPr>
          <w:b/>
          <w:bCs/>
        </w:rPr>
        <w:t>)</w:t>
      </w:r>
    </w:p>
    <w:p w14:paraId="5F6E6796" w14:textId="49955CD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S</w:t>
      </w:r>
      <w:r w:rsidRPr="00BD7B62">
        <w:rPr>
          <w:b/>
          <w:bCs/>
        </w:rPr>
        <w:t>earch_Unequal_BBH_Data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target_B</w:t>
      </w:r>
      <w:proofErr w:type="spellEnd"/>
      <w:r w:rsidRPr="00BD7B62">
        <w:rPr>
          <w:b/>
          <w:bCs/>
        </w:rPr>
        <w:t>)</w:t>
      </w:r>
    </w:p>
    <w:p w14:paraId="0217909B" w14:textId="1478B21C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Matching_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target)</w:t>
      </w:r>
    </w:p>
    <w:p w14:paraId="75559886" w14:textId="10BA41B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G</w:t>
      </w:r>
      <w:r w:rsidRPr="00BD7B62">
        <w:rPr>
          <w:b/>
          <w:bCs/>
        </w:rPr>
        <w:t>enerating_Matrix_Clustering_</w:t>
      </w:r>
      <w:proofErr w:type="gramStart"/>
      <w:r w:rsidRPr="00BD7B62">
        <w:rPr>
          <w:b/>
          <w:bCs/>
        </w:rPr>
        <w:t>Ortholog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element_set</w:t>
      </w:r>
      <w:proofErr w:type="spellEnd"/>
      <w:r w:rsidRPr="00BD7B62">
        <w:rPr>
          <w:b/>
          <w:bCs/>
        </w:rPr>
        <w:t>, bar)</w:t>
      </w:r>
    </w:p>
    <w:p w14:paraId="547813CC" w14:textId="45847BA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</w:t>
      </w:r>
      <w:proofErr w:type="gramStart"/>
      <w:r w:rsidRPr="00BD7B62">
        <w:rPr>
          <w:b/>
          <w:bCs/>
        </w:rPr>
        <w:t>MCL</w:t>
      </w:r>
      <w:proofErr w:type="spellEnd"/>
      <w:r w:rsidRPr="00BD7B62">
        <w:rPr>
          <w:b/>
          <w:bCs/>
        </w:rPr>
        <w:t>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0688A1DE" w14:textId="67351F0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M</w:t>
      </w:r>
      <w:r w:rsidRPr="00BD7B62">
        <w:rPr>
          <w:b/>
          <w:bCs/>
        </w:rPr>
        <w:t>CL(</w:t>
      </w:r>
      <w:proofErr w:type="spellStart"/>
      <w:proofErr w:type="gramEnd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7BF32F31" w14:textId="5010D760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gram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lustering(</w:t>
      </w:r>
      <w:proofErr w:type="spellStart"/>
      <w:proofErr w:type="gramEnd"/>
      <w:r w:rsidRPr="00BD7B62">
        <w:rPr>
          <w:b/>
          <w:bCs/>
        </w:rPr>
        <w:t>row_data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col_data</w:t>
      </w:r>
      <w:proofErr w:type="spellEnd"/>
      <w:r w:rsidRPr="00BD7B62">
        <w:rPr>
          <w:b/>
          <w:bCs/>
        </w:rPr>
        <w:t xml:space="preserve">, </w:t>
      </w:r>
      <w:proofErr w:type="spellStart"/>
      <w:r w:rsidRPr="00BD7B62">
        <w:rPr>
          <w:b/>
          <w:bCs/>
        </w:rPr>
        <w:t>score_matrix</w:t>
      </w:r>
      <w:proofErr w:type="spellEnd"/>
      <w:r w:rsidRPr="00BD7B62">
        <w:rPr>
          <w:b/>
          <w:bCs/>
        </w:rPr>
        <w:t>)</w:t>
      </w:r>
    </w:p>
    <w:p w14:paraId="31235C83" w14:textId="405F89CB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arallel_Matrix_Multiplication_Using_Numpy</w:t>
      </w:r>
      <w:proofErr w:type="spellEnd"/>
      <w:r w:rsidRPr="00BD7B62">
        <w:rPr>
          <w:b/>
          <w:bCs/>
        </w:rPr>
        <w:t>(data)</w:t>
      </w:r>
    </w:p>
    <w:p w14:paraId="2C35F575" w14:textId="403179E8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b/>
          <w:bCs/>
        </w:rPr>
        <w:t>Parallel_Matrix_Power_Using_Numpy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matrix_element</w:t>
      </w:r>
      <w:proofErr w:type="spellEnd"/>
      <w:r w:rsidRPr="00BD7B62">
        <w:rPr>
          <w:b/>
          <w:bCs/>
        </w:rPr>
        <w:t>)</w:t>
      </w:r>
    </w:p>
    <w:p w14:paraId="451E990A" w14:textId="59605E0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P</w:t>
      </w:r>
      <w:r w:rsidRPr="00BD7B62">
        <w:rPr>
          <w:b/>
          <w:bCs/>
        </w:rPr>
        <w:t>arallel_Matrix_Divide_Using_Numpy</w:t>
      </w:r>
      <w:proofErr w:type="spellEnd"/>
      <w:r w:rsidRPr="00BD7B62">
        <w:rPr>
          <w:b/>
          <w:bCs/>
        </w:rPr>
        <w:t>(data)</w:t>
      </w:r>
    </w:p>
    <w:p w14:paraId="6103A222" w14:textId="375AC236" w:rsidR="00BD7B62" w:rsidRDefault="00BD7B62" w:rsidP="00BD7B62">
      <w:pPr>
        <w:pStyle w:val="NoSpacing"/>
        <w:numPr>
          <w:ilvl w:val="0"/>
          <w:numId w:val="2"/>
        </w:numPr>
        <w:ind w:left="426" w:hanging="426"/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ead_Species_List</w:t>
      </w:r>
      <w:proofErr w:type="spellEnd"/>
      <w:r w:rsidRPr="00BD7B62">
        <w:rPr>
          <w:b/>
          <w:bCs/>
        </w:rPr>
        <w:t>(</w:t>
      </w:r>
      <w:proofErr w:type="spellStart"/>
      <w:r w:rsidRPr="00BD7B62">
        <w:rPr>
          <w:b/>
          <w:bCs/>
        </w:rPr>
        <w:t>pr</w:t>
      </w:r>
      <w:proofErr w:type="spellEnd"/>
      <w:r w:rsidRPr="00BD7B62">
        <w:rPr>
          <w:b/>
          <w:bCs/>
        </w:rPr>
        <w:t>=0)</w:t>
      </w:r>
      <w:r w:rsidR="00AC2F7B">
        <w:rPr>
          <w:b/>
          <w:bCs/>
        </w:rPr>
        <w:t xml:space="preserve"> </w:t>
      </w:r>
      <w:r w:rsidR="00AC2F7B" w:rsidRPr="00AC2F7B">
        <w:t xml:space="preserve">This Function is Only to display the name of Species inside the species Folder and return </w:t>
      </w:r>
      <w:proofErr w:type="spellStart"/>
      <w:r w:rsidR="00AC2F7B" w:rsidRPr="00AC2F7B">
        <w:t>selected_species_dic</w:t>
      </w:r>
      <w:proofErr w:type="spellEnd"/>
      <w:r w:rsidR="00AC2F7B" w:rsidRPr="00AC2F7B">
        <w:t xml:space="preserve"> (</w:t>
      </w:r>
      <w:proofErr w:type="spellStart"/>
      <w:r w:rsidR="00AC2F7B" w:rsidRPr="00AC2F7B">
        <w:t>dict</w:t>
      </w:r>
      <w:proofErr w:type="spellEnd"/>
      <w:proofErr w:type="gramStart"/>
      <w:r w:rsidR="00AC2F7B" w:rsidRPr="00AC2F7B">
        <w:t>) ,</w:t>
      </w:r>
      <w:proofErr w:type="gramEnd"/>
      <w:r w:rsidR="00AC2F7B" w:rsidRPr="00AC2F7B">
        <w:t xml:space="preserve"> </w:t>
      </w:r>
      <w:proofErr w:type="spellStart"/>
      <w:r w:rsidR="00AC2F7B" w:rsidRPr="00AC2F7B">
        <w:t>backward_sel</w:t>
      </w:r>
      <w:r w:rsidR="00AC2F7B">
        <w:t>ected_species_dic</w:t>
      </w:r>
      <w:proofErr w:type="spellEnd"/>
      <w:r w:rsidR="00AC2F7B">
        <w:t>, and total files inside species folder</w:t>
      </w:r>
    </w:p>
    <w:p w14:paraId="1009FD58" w14:textId="2088B6D7" w:rsidR="00AC2F7B" w:rsidRPr="00AC2F7B" w:rsidRDefault="00AC2F7B" w:rsidP="00AC2F7B">
      <w:pPr>
        <w:pStyle w:val="NoSpacing"/>
        <w:ind w:left="426"/>
      </w:pPr>
      <w:r w:rsidRPr="00AC2F7B">
        <w:t>(</w:t>
      </w:r>
      <w:proofErr w:type="spellStart"/>
      <w:r w:rsidRPr="00AC2F7B">
        <w:t>selected_species_dic</w:t>
      </w:r>
      <w:proofErr w:type="spellEnd"/>
      <w:r w:rsidRPr="00AC2F7B">
        <w:t xml:space="preserve">, </w:t>
      </w:r>
      <w:proofErr w:type="spellStart"/>
      <w:r w:rsidRPr="00AC2F7B">
        <w:t>backward_selected_species_dic</w:t>
      </w:r>
      <w:proofErr w:type="spellEnd"/>
      <w:r w:rsidRPr="00AC2F7B">
        <w:t xml:space="preserve">, </w:t>
      </w:r>
      <w:proofErr w:type="spellStart"/>
      <w:r w:rsidRPr="00AC2F7B">
        <w:t>number_i</w:t>
      </w:r>
      <w:proofErr w:type="spellEnd"/>
      <w:r w:rsidRPr="00AC2F7B">
        <w:t>)</w:t>
      </w:r>
    </w:p>
    <w:p w14:paraId="07734457" w14:textId="1EA65654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D</w:t>
      </w:r>
      <w:r w:rsidRPr="00BD7B62">
        <w:rPr>
          <w:b/>
          <w:bCs/>
        </w:rPr>
        <w:t>el_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path, file)</w:t>
      </w:r>
    </w:p>
    <w:p w14:paraId="1D136BF4" w14:textId="38E44677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C</w:t>
      </w:r>
      <w:r w:rsidRPr="00BD7B62">
        <w:rPr>
          <w:b/>
          <w:bCs/>
        </w:rPr>
        <w:t>heck_</w:t>
      </w:r>
      <w:proofErr w:type="gramStart"/>
      <w:r w:rsidRPr="00BD7B62">
        <w:rPr>
          <w:b/>
          <w:bCs/>
        </w:rPr>
        <w:t>File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File)</w:t>
      </w:r>
    </w:p>
    <w:p w14:paraId="3A40089E" w14:textId="65DFC319" w:rsidR="00BD7B62" w:rsidRP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544C91DD" w14:textId="6CD16464" w:rsidR="00BD7B62" w:rsidRDefault="00BD7B62" w:rsidP="00BD7B62">
      <w:pPr>
        <w:pStyle w:val="NoSpacing"/>
        <w:numPr>
          <w:ilvl w:val="0"/>
          <w:numId w:val="2"/>
        </w:numPr>
        <w:ind w:left="426" w:hanging="426"/>
        <w:rPr>
          <w:b/>
          <w:bCs/>
        </w:rPr>
      </w:pPr>
      <w:proofErr w:type="spellStart"/>
      <w:r w:rsidRPr="00BD7B62">
        <w:rPr>
          <w:rFonts w:hint="eastAsia"/>
          <w:b/>
          <w:bCs/>
        </w:rPr>
        <w:t>R</w:t>
      </w:r>
      <w:r w:rsidRPr="00BD7B62">
        <w:rPr>
          <w:b/>
          <w:bCs/>
        </w:rPr>
        <w:t>ead_Unequal_</w:t>
      </w:r>
      <w:proofErr w:type="gramStart"/>
      <w:r w:rsidRPr="00BD7B62">
        <w:rPr>
          <w:b/>
          <w:bCs/>
        </w:rPr>
        <w:t>BBH</w:t>
      </w:r>
      <w:proofErr w:type="spellEnd"/>
      <w:r w:rsidRPr="00BD7B62">
        <w:rPr>
          <w:b/>
          <w:bCs/>
        </w:rPr>
        <w:t>(</w:t>
      </w:r>
      <w:proofErr w:type="gramEnd"/>
      <w:r w:rsidRPr="00BD7B62">
        <w:rPr>
          <w:b/>
          <w:bCs/>
        </w:rPr>
        <w:t>path)</w:t>
      </w:r>
    </w:p>
    <w:p w14:paraId="66C6089B" w14:textId="770B6298" w:rsidR="00872CCA" w:rsidRDefault="00872CCA" w:rsidP="00872CCA">
      <w:pPr>
        <w:pStyle w:val="NoSpacing"/>
        <w:rPr>
          <w:b/>
          <w:bCs/>
        </w:rPr>
      </w:pPr>
    </w:p>
    <w:p w14:paraId="13F6B177" w14:textId="0261EF4A" w:rsidR="00570D72" w:rsidRDefault="00570D72" w:rsidP="00570D72">
      <w:pPr>
        <w:pStyle w:val="NoSpacing"/>
        <w:rPr>
          <w:b/>
          <w:bCs/>
        </w:rPr>
      </w:pPr>
    </w:p>
    <w:p w14:paraId="02259C2A" w14:textId="077CA791" w:rsidR="00570D72" w:rsidRDefault="00570D72" w:rsidP="00570D72">
      <w:pPr>
        <w:pStyle w:val="NoSpacing"/>
        <w:numPr>
          <w:ilvl w:val="0"/>
          <w:numId w:val="5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R</w:t>
      </w:r>
      <w:r>
        <w:rPr>
          <w:b/>
          <w:bCs/>
        </w:rPr>
        <w:t>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1CE13A0C" w14:textId="21D95047" w:rsidR="00570D72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is output file produced by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</w:p>
    <w:p w14:paraId="28E9883D" w14:textId="4BA224F9" w:rsidR="00A77CAF" w:rsidRDefault="00A77CAF" w:rsidP="00570D72">
      <w:pPr>
        <w:pStyle w:val="NoSpacing"/>
        <w:rPr>
          <w:b/>
          <w:bCs/>
        </w:rPr>
      </w:pPr>
      <w:proofErr w:type="spellStart"/>
      <w:r>
        <w:rPr>
          <w:b/>
          <w:bCs/>
        </w:rPr>
        <w:t>Blastp_score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RunBlast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selected_species_dic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Species_of_object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parallel_num</w:t>
      </w:r>
      <w:proofErr w:type="spellEnd"/>
      <w:r>
        <w:rPr>
          <w:b/>
          <w:bCs/>
        </w:rPr>
        <w:t>]</w:t>
      </w:r>
    </w:p>
    <w:p w14:paraId="26714A5D" w14:textId="633E8675" w:rsidR="00A77CAF" w:rsidRDefault="00A77CAF" w:rsidP="00570D72">
      <w:pPr>
        <w:pStyle w:val="NoSpacing"/>
        <w:rPr>
          <w:b/>
          <w:bCs/>
        </w:rPr>
      </w:pPr>
    </w:p>
    <w:p w14:paraId="70B92AF1" w14:textId="27D1F030" w:rsidR="00A77CAF" w:rsidRDefault="00A77CAF" w:rsidP="00570D72">
      <w:pPr>
        <w:pStyle w:val="NoSpacing"/>
        <w:rPr>
          <w:b/>
          <w:bCs/>
          <w:strike/>
        </w:rPr>
      </w:pPr>
      <w:proofErr w:type="spellStart"/>
      <w:r w:rsidRPr="00014D5A">
        <w:rPr>
          <w:b/>
          <w:bCs/>
          <w:strike/>
        </w:rPr>
        <w:lastRenderedPageBreak/>
        <w:t>Parallel_num</w:t>
      </w:r>
      <w:proofErr w:type="spellEnd"/>
      <w:r w:rsidRPr="00014D5A">
        <w:rPr>
          <w:b/>
          <w:bCs/>
          <w:strike/>
        </w:rPr>
        <w:t xml:space="preserve"> is number of CPU</w:t>
      </w:r>
    </w:p>
    <w:p w14:paraId="3BF82E64" w14:textId="3B187AB6" w:rsidR="00014D5A" w:rsidRDefault="00014D5A" w:rsidP="00570D72">
      <w:pPr>
        <w:pStyle w:val="NoSpacing"/>
        <w:rPr>
          <w:b/>
          <w:bCs/>
          <w:strike/>
        </w:rPr>
      </w:pPr>
    </w:p>
    <w:p w14:paraId="35285D6D" w14:textId="61EB2A29" w:rsidR="00014D5A" w:rsidRDefault="002528B4" w:rsidP="00570D72">
      <w:pPr>
        <w:pStyle w:val="NoSpacing"/>
        <w:rPr>
          <w:b/>
          <w:bCs/>
        </w:rPr>
      </w:pPr>
      <w:r>
        <w:rPr>
          <w:b/>
          <w:bCs/>
        </w:rPr>
        <w:t>#Steps of Program to run</w:t>
      </w:r>
    </w:p>
    <w:p w14:paraId="53C2595D" w14:textId="00290D1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Read_Species_</w:t>
      </w:r>
      <w:proofErr w:type="gramStart"/>
      <w:r>
        <w:rPr>
          <w:b/>
          <w:bCs/>
        </w:rPr>
        <w:t>List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pr</w:t>
      </w:r>
      <w:proofErr w:type="spellEnd"/>
      <w:r>
        <w:rPr>
          <w:b/>
          <w:bCs/>
        </w:rPr>
        <w:t xml:space="preserve"> =1) Run first and return 3 values</w:t>
      </w:r>
    </w:p>
    <w:p w14:paraId="41E91496" w14:textId="5CABC8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GetMatrixNumber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</w:t>
      </w:r>
      <w:r w:rsidRPr="00252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blastp_matrix</w:t>
      </w:r>
      <w:proofErr w:type="spellEnd"/>
    </w:p>
    <w:p w14:paraId="7AB7716B" w14:textId="424EC696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Check_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) # </w:t>
      </w:r>
      <w:proofErr w:type="spellStart"/>
      <w:r>
        <w:rPr>
          <w:b/>
          <w:bCs/>
        </w:rPr>
        <w:t>Cluster_out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command_options.Cluster_out</w:t>
      </w:r>
      <w:proofErr w:type="spellEnd"/>
    </w:p>
    <w:p w14:paraId="63255045" w14:textId="2B08CFCC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Del_</w:t>
      </w:r>
      <w:proofErr w:type="gramStart"/>
      <w:r>
        <w:rPr>
          <w:b/>
          <w:bCs/>
        </w:rPr>
        <w:t>File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, “*”) # </w:t>
      </w:r>
      <w:proofErr w:type="spellStart"/>
      <w:r>
        <w:rPr>
          <w:b/>
          <w:bCs/>
        </w:rPr>
        <w:t>Score_File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command_options.Score_file</w:t>
      </w:r>
      <w:proofErr w:type="spellEnd"/>
    </w:p>
    <w:p w14:paraId="0C188447" w14:textId="15299144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Starting Log file Write</w:t>
      </w:r>
    </w:p>
    <w:p w14:paraId="76B6A748" w14:textId="64DCBEDF" w:rsidR="002528B4" w:rsidRDefault="002528B4" w:rsidP="002528B4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Backward_best_hit_work_list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Oneway_Threshold_Best_Hit</w:t>
      </w:r>
      <w:proofErr w:type="spellEnd"/>
      <w:r>
        <w:rPr>
          <w:b/>
          <w:bCs/>
        </w:rPr>
        <w:t xml:space="preserve">(mode) # mode = </w:t>
      </w:r>
      <w:proofErr w:type="spellStart"/>
      <w:r>
        <w:rPr>
          <w:b/>
          <w:bCs/>
        </w:rPr>
        <w:t>command_</w:t>
      </w:r>
      <w:proofErr w:type="gramStart"/>
      <w:r>
        <w:rPr>
          <w:b/>
          <w:bCs/>
        </w:rPr>
        <w:t>options.mode</w:t>
      </w:r>
      <w:proofErr w:type="spellEnd"/>
      <w:proofErr w:type="gramEnd"/>
    </w:p>
    <w:p w14:paraId="672E843A" w14:textId="1E47CE92" w:rsidR="00014D5A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”+selected_specied_dic[k])</w:t>
      </w:r>
    </w:p>
    <w:p w14:paraId="43CC856A" w14:textId="2EB7B3FA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Read_unequal_BBH(Score_file+selected_species_dic[i]</w:t>
      </w:r>
      <w:proofErr w:type="gramStart"/>
      <w:r>
        <w:rPr>
          <w:b/>
          <w:bCs/>
        </w:rPr>
        <w:t>+”_</w:t>
      </w:r>
      <w:proofErr w:type="gramEnd"/>
      <w:r>
        <w:rPr>
          <w:b/>
          <w:bCs/>
        </w:rPr>
        <w:t>”+selected_species_dic[k])</w:t>
      </w:r>
    </w:p>
    <w:p w14:paraId="58803963" w14:textId="40079E65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Matchin_</w:t>
      </w:r>
      <w:proofErr w:type="gramStart"/>
      <w:r>
        <w:rPr>
          <w:b/>
          <w:bCs/>
        </w:rPr>
        <w:t>BBH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unequal_RBH_element</w:t>
      </w:r>
      <w:proofErr w:type="spellEnd"/>
      <w:r>
        <w:rPr>
          <w:b/>
          <w:bCs/>
        </w:rPr>
        <w:t>)</w:t>
      </w:r>
    </w:p>
    <w:p w14:paraId="7F54574A" w14:textId="384F16F2" w:rsidR="00404332" w:rsidRDefault="00404332" w:rsidP="00570D72">
      <w:pPr>
        <w:pStyle w:val="NoSpacing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Generating_Matrix_Clustering_</w:t>
      </w:r>
      <w:proofErr w:type="gramStart"/>
      <w:r>
        <w:rPr>
          <w:b/>
          <w:bCs/>
        </w:rPr>
        <w:t>Ortholog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data, bar)</w:t>
      </w:r>
    </w:p>
    <w:p w14:paraId="4D301B74" w14:textId="499A0D4D" w:rsidR="00331BD8" w:rsidRDefault="00331BD8" w:rsidP="00331BD8">
      <w:pPr>
        <w:pStyle w:val="NoSpacing"/>
        <w:rPr>
          <w:b/>
          <w:bCs/>
        </w:rPr>
      </w:pPr>
    </w:p>
    <w:p w14:paraId="35FD2CD9" w14:textId="4CAE4D8F" w:rsidR="00331BD8" w:rsidRDefault="00331BD8" w:rsidP="00331BD8">
      <w:pPr>
        <w:pStyle w:val="NoSpacing"/>
        <w:rPr>
          <w:b/>
          <w:bCs/>
        </w:rPr>
      </w:pPr>
    </w:p>
    <w:p w14:paraId="55E240CA" w14:textId="63DC570E" w:rsidR="00331BD8" w:rsidRDefault="00331BD8" w:rsidP="00331BD8">
      <w:pPr>
        <w:pStyle w:val="NoSpacing"/>
        <w:rPr>
          <w:b/>
          <w:bCs/>
        </w:rPr>
      </w:pPr>
    </w:p>
    <w:p w14:paraId="17048D7A" w14:textId="24B44F8C" w:rsidR="00331BD8" w:rsidRDefault="00331BD8" w:rsidP="00331BD8">
      <w:pPr>
        <w:pStyle w:val="NoSpacing"/>
        <w:rPr>
          <w:b/>
          <w:bCs/>
        </w:rPr>
      </w:pPr>
    </w:p>
    <w:p w14:paraId="345C799D" w14:textId="5AB24803" w:rsidR="00331BD8" w:rsidRDefault="00331BD8" w:rsidP="00331BD8">
      <w:pPr>
        <w:pStyle w:val="NoSpacing"/>
        <w:rPr>
          <w:b/>
          <w:bCs/>
        </w:rPr>
      </w:pPr>
    </w:p>
    <w:p w14:paraId="04817BFA" w14:textId="03CC0EB5" w:rsidR="00331BD8" w:rsidRDefault="00331BD8" w:rsidP="00331BD8">
      <w:pPr>
        <w:pStyle w:val="NoSpacing"/>
        <w:rPr>
          <w:b/>
          <w:bCs/>
        </w:rPr>
      </w:pPr>
      <w:r>
        <w:rPr>
          <w:b/>
          <w:bCs/>
        </w:rPr>
        <w:t>## variable Name with Running Process</w:t>
      </w:r>
    </w:p>
    <w:p w14:paraId="465CFA50" w14:textId="2A557B3A" w:rsidR="00331BD8" w:rsidRDefault="000A746A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gramStart"/>
      <w:r w:rsidRPr="00AC2F7B">
        <w:rPr>
          <w:b/>
          <w:bCs/>
          <w:highlight w:val="yellow"/>
        </w:rPr>
        <w:t>Mode:</w:t>
      </w:r>
      <w:r w:rsidR="00331BD8" w:rsidRPr="00AC2F7B">
        <w:rPr>
          <w:b/>
          <w:bCs/>
          <w:highlight w:val="yellow"/>
        </w:rPr>
        <w:t>.</w:t>
      </w:r>
      <w:proofErr w:type="gramEnd"/>
      <w:r w:rsidR="00331BD8" w:rsidRPr="00AC2F7B">
        <w:rPr>
          <w:b/>
          <w:bCs/>
          <w:highlight w:val="yellow"/>
        </w:rPr>
        <w:t xml:space="preserve"> Is user input to select mode</w:t>
      </w:r>
      <w:r w:rsidR="00331BD8">
        <w:rPr>
          <w:b/>
          <w:bCs/>
        </w:rPr>
        <w:t xml:space="preserve"> among 3 that is </w:t>
      </w:r>
      <w:proofErr w:type="spellStart"/>
      <w:proofErr w:type="gram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 ,</w:t>
      </w:r>
      <w:proofErr w:type="gramEnd"/>
      <w:r w:rsidR="00331BD8">
        <w:rPr>
          <w:b/>
          <w:bCs/>
        </w:rPr>
        <w:t xml:space="preserve"> </w:t>
      </w:r>
      <w:proofErr w:type="spellStart"/>
      <w:r w:rsidR="00331BD8">
        <w:rPr>
          <w:b/>
          <w:bCs/>
        </w:rPr>
        <w:t>Blastp</w:t>
      </w:r>
      <w:proofErr w:type="spellEnd"/>
      <w:r w:rsidR="00331BD8">
        <w:rPr>
          <w:b/>
          <w:bCs/>
        </w:rPr>
        <w:t xml:space="preserve"> Using precalculated data and Clustering </w:t>
      </w:r>
    </w:p>
    <w:p w14:paraId="17501CB8" w14:textId="20CA2308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Second Variable is to select Name of Genome to analyze (Suppose Only one Selected)</w:t>
      </w:r>
    </w:p>
    <w:p w14:paraId="6B972672" w14:textId="3B94BD71" w:rsidR="00331BD8" w:rsidRDefault="00331BD8" w:rsidP="00331BD8">
      <w:pPr>
        <w:pStyle w:val="NoSpacing"/>
        <w:rPr>
          <w:b/>
          <w:bCs/>
        </w:rPr>
      </w:pPr>
      <w:proofErr w:type="spellStart"/>
      <w:r w:rsidRPr="00AC2F7B">
        <w:rPr>
          <w:b/>
          <w:bCs/>
          <w:highlight w:val="yellow"/>
        </w:rPr>
        <w:t>Genome_name</w:t>
      </w:r>
      <w:proofErr w:type="spellEnd"/>
      <w:r w:rsidRPr="00AC2F7B">
        <w:rPr>
          <w:b/>
          <w:bCs/>
          <w:highlight w:val="yellow"/>
        </w:rPr>
        <w:t xml:space="preserve"> selected is passed to </w:t>
      </w:r>
      <w:proofErr w:type="spellStart"/>
      <w:r w:rsidRPr="00AC2F7B">
        <w:rPr>
          <w:b/>
          <w:bCs/>
          <w:highlight w:val="yellow"/>
        </w:rPr>
        <w:t>selected_number</w:t>
      </w:r>
      <w:proofErr w:type="spellEnd"/>
      <w:r>
        <w:rPr>
          <w:b/>
          <w:bCs/>
        </w:rPr>
        <w:t xml:space="preserve"> and converted to sorted set and also program exit if input greater than number of Genome available</w:t>
      </w:r>
    </w:p>
    <w:p w14:paraId="5956255B" w14:textId="4A718775" w:rsidR="00331BD8" w:rsidRDefault="00331BD8" w:rsidP="00331BD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Blastp_matrix</w:t>
      </w:r>
      <w:proofErr w:type="spellEnd"/>
      <w:r>
        <w:rPr>
          <w:b/>
          <w:bCs/>
        </w:rPr>
        <w:t xml:space="preserve"> = </w:t>
      </w:r>
      <w:proofErr w:type="spellStart"/>
      <w:proofErr w:type="gramStart"/>
      <w:r>
        <w:rPr>
          <w:b/>
          <w:bCs/>
        </w:rPr>
        <w:t>GetMatrix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Function run and Output is “BLOSUM45” , “BLOSUM62” or “BLOSUM” default is BLOSUM62 </w:t>
      </w:r>
    </w:p>
    <w:p w14:paraId="660C916C" w14:textId="74E1FCD6" w:rsidR="001C78D1" w:rsidRDefault="000A746A" w:rsidP="00AC2F7B">
      <w:pPr>
        <w:pStyle w:val="NoSpacing"/>
        <w:ind w:left="360"/>
        <w:rPr>
          <w:b/>
          <w:bCs/>
        </w:rPr>
      </w:pPr>
      <w:r w:rsidRPr="00AC2F7B">
        <w:rPr>
          <w:b/>
          <w:bCs/>
          <w:color w:val="FF0000"/>
        </w:rPr>
        <w:t>BLOSUM80 is used for closely related alignment databases</w:t>
      </w:r>
      <w:r>
        <w:rPr>
          <w:b/>
          <w:bCs/>
        </w:rPr>
        <w:t xml:space="preserve">, </w:t>
      </w:r>
      <w:r w:rsidRPr="00AC2F7B">
        <w:rPr>
          <w:b/>
          <w:bCs/>
          <w:color w:val="002060"/>
        </w:rPr>
        <w:t xml:space="preserve">BLOSUM45 is used for more distantly related alignments </w:t>
      </w:r>
      <w:r w:rsidRPr="00AC2F7B">
        <w:rPr>
          <w:b/>
          <w:bCs/>
          <w:highlight w:val="yellow"/>
        </w:rPr>
        <w:t>BLOSUM62 is the Matrix built using sequences with more than 62 % Similarity</w:t>
      </w:r>
      <w:r>
        <w:rPr>
          <w:b/>
          <w:bCs/>
        </w:rPr>
        <w:t xml:space="preserve"> (Sequences with &gt;= 62 %identically were clustered. Note BLOSUM62 is the default matrix for protein BLAST. Experimentation has shown that the BLOSUM-62 matrix is among the best for detecting most weak protein similarities.</w:t>
      </w:r>
    </w:p>
    <w:p w14:paraId="7D194F90" w14:textId="70E7CB97" w:rsidR="00014D5A" w:rsidRDefault="001C78D1" w:rsidP="0045761C">
      <w:pPr>
        <w:pStyle w:val="NoSpacing"/>
        <w:ind w:left="360"/>
        <w:rPr>
          <w:ins w:id="98" w:author="Krishna Adhikari" w:date="2020-03-17T19:26:00Z"/>
          <w:b/>
          <w:bCs/>
        </w:rPr>
      </w:pPr>
      <w:proofErr w:type="spellStart"/>
      <w:r w:rsidRPr="001C78D1">
        <w:rPr>
          <w:b/>
          <w:bCs/>
        </w:rPr>
        <w:t>user_selected_number</w:t>
      </w:r>
      <w:proofErr w:type="spellEnd"/>
      <w:r w:rsidRPr="001C78D1">
        <w:rPr>
          <w:b/>
          <w:bCs/>
        </w:rPr>
        <w:t xml:space="preserve"> = [</w:t>
      </w:r>
      <w:proofErr w:type="spellStart"/>
      <w:r w:rsidRPr="001C78D1">
        <w:rPr>
          <w:b/>
          <w:bCs/>
        </w:rPr>
        <w:t>backward_selected_species_dic</w:t>
      </w:r>
      <w:proofErr w:type="spellEnd"/>
      <w:r w:rsidRPr="001C78D1">
        <w:rPr>
          <w:b/>
          <w:bCs/>
        </w:rPr>
        <w:t>[</w:t>
      </w:r>
      <w:proofErr w:type="spellStart"/>
      <w:r w:rsidRPr="001C78D1">
        <w:rPr>
          <w:b/>
          <w:bCs/>
        </w:rPr>
        <w:t>ele</w:t>
      </w:r>
      <w:proofErr w:type="spellEnd"/>
      <w:r w:rsidRPr="001C78D1">
        <w:rPr>
          <w:b/>
          <w:bCs/>
        </w:rPr>
        <w:t xml:space="preserve">] for </w:t>
      </w:r>
      <w:proofErr w:type="spellStart"/>
      <w:r w:rsidRPr="001C78D1">
        <w:rPr>
          <w:b/>
          <w:bCs/>
        </w:rPr>
        <w:t>ele</w:t>
      </w:r>
      <w:proofErr w:type="spellEnd"/>
      <w:r w:rsidRPr="001C78D1">
        <w:rPr>
          <w:b/>
          <w:bCs/>
        </w:rPr>
        <w:t xml:space="preserve"> in genomes]</w:t>
      </w:r>
    </w:p>
    <w:p w14:paraId="077A6229" w14:textId="77777777" w:rsidR="00B609DF" w:rsidRDefault="00B609DF" w:rsidP="0045761C">
      <w:pPr>
        <w:pStyle w:val="NoSpacing"/>
        <w:ind w:left="360"/>
        <w:rPr>
          <w:b/>
          <w:bCs/>
        </w:rPr>
      </w:pPr>
    </w:p>
    <w:p w14:paraId="1AB3DAB8" w14:textId="00DA7E51" w:rsidR="0045761C" w:rsidRDefault="0045761C" w:rsidP="0045761C">
      <w:pPr>
        <w:pStyle w:val="NoSpacing"/>
        <w:ind w:left="360"/>
        <w:rPr>
          <w:b/>
          <w:bCs/>
        </w:rPr>
      </w:pPr>
    </w:p>
    <w:p w14:paraId="592CA91D" w14:textId="2160A683" w:rsidR="0045761C" w:rsidRDefault="0045761C" w:rsidP="0045761C">
      <w:pPr>
        <w:pStyle w:val="NoSpacing"/>
        <w:ind w:left="360"/>
        <w:rPr>
          <w:b/>
          <w:bCs/>
        </w:rPr>
      </w:pPr>
    </w:p>
    <w:p w14:paraId="13E0C0E4" w14:textId="3054A161" w:rsidR="0045761C" w:rsidRDefault="0045761C" w:rsidP="0045761C">
      <w:pPr>
        <w:pStyle w:val="NoSpacing"/>
        <w:ind w:left="360"/>
        <w:rPr>
          <w:b/>
          <w:bCs/>
        </w:rPr>
      </w:pPr>
    </w:p>
    <w:p w14:paraId="39BFC2B5" w14:textId="0C9D63A3" w:rsidR="0045761C" w:rsidRDefault="0045761C" w:rsidP="0045761C">
      <w:pPr>
        <w:pStyle w:val="NoSpacing"/>
        <w:ind w:left="360"/>
        <w:rPr>
          <w:b/>
          <w:bCs/>
        </w:rPr>
      </w:pPr>
    </w:p>
    <w:p w14:paraId="0D041B71" w14:textId="07B55F3F" w:rsidR="0045761C" w:rsidRDefault="0045761C" w:rsidP="0045761C">
      <w:pPr>
        <w:pStyle w:val="NoSpacing"/>
        <w:ind w:left="360"/>
        <w:rPr>
          <w:ins w:id="99" w:author="Krishna Adhikari" w:date="2020-03-13T15:08:00Z"/>
          <w:b/>
          <w:bCs/>
        </w:rPr>
      </w:pPr>
    </w:p>
    <w:p w14:paraId="5413ADA8" w14:textId="11F9E199" w:rsidR="004A7C6C" w:rsidRPr="004A7C6C" w:rsidRDefault="004A7C6C" w:rsidP="0045761C">
      <w:pPr>
        <w:pStyle w:val="NoSpacing"/>
        <w:ind w:left="360"/>
        <w:rPr>
          <w:ins w:id="100" w:author="Krishna Adhikari" w:date="2020-03-13T15:08:00Z"/>
          <w:b/>
          <w:bCs/>
          <w:sz w:val="24"/>
          <w:szCs w:val="28"/>
          <w:rPrChange w:id="101" w:author="Krishna Adhikari" w:date="2020-03-13T15:08:00Z">
            <w:rPr>
              <w:ins w:id="102" w:author="Krishna Adhikari" w:date="2020-03-13T15:08:00Z"/>
              <w:b/>
              <w:bCs/>
            </w:rPr>
          </w:rPrChange>
        </w:rPr>
      </w:pPr>
    </w:p>
    <w:p w14:paraId="09A4F43F" w14:textId="77777777" w:rsidR="004A7C6C" w:rsidRDefault="004A7C6C" w:rsidP="004A7C6C">
      <w:pPr>
        <w:pStyle w:val="NoSpacing"/>
        <w:ind w:left="360"/>
        <w:jc w:val="center"/>
        <w:rPr>
          <w:ins w:id="103" w:author="Krishna Adhikari" w:date="2020-03-13T15:08:00Z"/>
          <w:b/>
          <w:bCs/>
          <w:sz w:val="24"/>
          <w:szCs w:val="28"/>
          <w:highlight w:val="yellow"/>
        </w:rPr>
      </w:pPr>
    </w:p>
    <w:p w14:paraId="2081BC57" w14:textId="77777777" w:rsidR="004A7C6C" w:rsidRDefault="004A7C6C" w:rsidP="004A7C6C">
      <w:pPr>
        <w:pStyle w:val="NoSpacing"/>
        <w:ind w:left="360"/>
        <w:jc w:val="center"/>
        <w:rPr>
          <w:ins w:id="104" w:author="Krishna Adhikari" w:date="2020-03-13T15:08:00Z"/>
          <w:b/>
          <w:bCs/>
          <w:sz w:val="24"/>
          <w:szCs w:val="28"/>
          <w:highlight w:val="yellow"/>
        </w:rPr>
      </w:pPr>
    </w:p>
    <w:p w14:paraId="5AFD0FD0" w14:textId="77777777" w:rsidR="004A7C6C" w:rsidRDefault="004A7C6C" w:rsidP="004A7C6C">
      <w:pPr>
        <w:pStyle w:val="NoSpacing"/>
        <w:ind w:left="360"/>
        <w:jc w:val="center"/>
        <w:rPr>
          <w:ins w:id="105" w:author="Krishna Adhikari" w:date="2020-03-13T15:08:00Z"/>
          <w:b/>
          <w:bCs/>
          <w:sz w:val="24"/>
          <w:szCs w:val="28"/>
          <w:highlight w:val="yellow"/>
        </w:rPr>
      </w:pPr>
    </w:p>
    <w:p w14:paraId="3A505CB6" w14:textId="395479C0" w:rsidR="004A7C6C" w:rsidRDefault="004A7C6C" w:rsidP="004A7C6C">
      <w:pPr>
        <w:pStyle w:val="NoSpacing"/>
        <w:ind w:left="360"/>
        <w:jc w:val="center"/>
        <w:rPr>
          <w:ins w:id="106" w:author="Krishna Adhikari" w:date="2020-03-13T15:08:00Z"/>
          <w:b/>
          <w:bCs/>
          <w:sz w:val="24"/>
          <w:szCs w:val="28"/>
        </w:rPr>
      </w:pPr>
      <w:ins w:id="107" w:author="Krishna Adhikari" w:date="2020-03-13T15:08:00Z">
        <w:r w:rsidRPr="004A7C6C">
          <w:rPr>
            <w:b/>
            <w:bCs/>
            <w:sz w:val="24"/>
            <w:szCs w:val="28"/>
            <w:highlight w:val="yellow"/>
            <w:rPrChange w:id="108" w:author="Krishna Adhikari" w:date="2020-03-13T15:08:00Z">
              <w:rPr>
                <w:b/>
                <w:bCs/>
              </w:rPr>
            </w:rPrChange>
          </w:rPr>
          <w:t>If mode 1 Passed</w:t>
        </w:r>
      </w:ins>
    </w:p>
    <w:p w14:paraId="78CF96C2" w14:textId="30C4EE50" w:rsidR="004A7C6C" w:rsidRPr="004A7C6C" w:rsidRDefault="004A7C6C" w:rsidP="004A7C6C">
      <w:pPr>
        <w:pStyle w:val="NoSpacing"/>
        <w:numPr>
          <w:ilvl w:val="0"/>
          <w:numId w:val="9"/>
        </w:numPr>
        <w:rPr>
          <w:ins w:id="109" w:author="Krishna Adhikari" w:date="2020-03-13T15:09:00Z"/>
          <w:sz w:val="24"/>
          <w:szCs w:val="28"/>
          <w:rPrChange w:id="110" w:author="Krishna Adhikari" w:date="2020-03-13T15:09:00Z">
            <w:rPr>
              <w:ins w:id="111" w:author="Krishna Adhikari" w:date="2020-03-13T15:09:00Z"/>
              <w:b/>
              <w:bCs/>
              <w:sz w:val="24"/>
              <w:szCs w:val="28"/>
            </w:rPr>
          </w:rPrChange>
        </w:rPr>
      </w:pPr>
      <w:proofErr w:type="spellStart"/>
      <w:ins w:id="112" w:author="Krishna Adhikari" w:date="2020-03-13T15:09:00Z">
        <w:r>
          <w:rPr>
            <w:b/>
            <w:bCs/>
            <w:sz w:val="24"/>
            <w:szCs w:val="28"/>
          </w:rPr>
          <w:t>Backward_best_hit_work_list</w:t>
        </w:r>
        <w:proofErr w:type="spellEnd"/>
        <w:r>
          <w:rPr>
            <w:b/>
            <w:bCs/>
            <w:sz w:val="24"/>
            <w:szCs w:val="28"/>
          </w:rPr>
          <w:t xml:space="preserve"> = </w:t>
        </w:r>
        <w:proofErr w:type="spellStart"/>
        <w:r>
          <w:rPr>
            <w:b/>
            <w:bCs/>
            <w:sz w:val="24"/>
            <w:szCs w:val="28"/>
          </w:rPr>
          <w:t>oneway_Threshold_Best_Hit</w:t>
        </w:r>
        <w:proofErr w:type="spellEnd"/>
        <w:r>
          <w:rPr>
            <w:b/>
            <w:bCs/>
            <w:sz w:val="24"/>
            <w:szCs w:val="28"/>
          </w:rPr>
          <w:t>(mode)</w:t>
        </w:r>
      </w:ins>
    </w:p>
    <w:p w14:paraId="0DF74BB5" w14:textId="0954CEBE" w:rsidR="004A7C6C" w:rsidRPr="004A7C6C" w:rsidRDefault="004A7C6C">
      <w:pPr>
        <w:pStyle w:val="NoSpacing"/>
        <w:numPr>
          <w:ilvl w:val="0"/>
          <w:numId w:val="9"/>
        </w:numPr>
        <w:rPr>
          <w:ins w:id="113" w:author="Krishna Adhikari" w:date="2020-03-13T15:08:00Z"/>
          <w:sz w:val="24"/>
          <w:szCs w:val="28"/>
          <w:rPrChange w:id="114" w:author="Krishna Adhikari" w:date="2020-03-13T15:08:00Z">
            <w:rPr>
              <w:ins w:id="115" w:author="Krishna Adhikari" w:date="2020-03-13T15:08:00Z"/>
              <w:b/>
              <w:bCs/>
            </w:rPr>
          </w:rPrChange>
        </w:rPr>
        <w:pPrChange w:id="116" w:author="Krishna Adhikari" w:date="2020-03-13T15:08:00Z">
          <w:pPr>
            <w:pStyle w:val="NoSpacing"/>
            <w:ind w:left="360"/>
          </w:pPr>
        </w:pPrChange>
      </w:pPr>
      <w:ins w:id="117" w:author="Krishna Adhikari" w:date="2020-03-13T15:09:00Z">
        <w:r>
          <w:rPr>
            <w:b/>
            <w:bCs/>
            <w:sz w:val="24"/>
            <w:szCs w:val="28"/>
          </w:rPr>
          <w:t xml:space="preserve">Pool = </w:t>
        </w:r>
        <w:proofErr w:type="spellStart"/>
        <w:proofErr w:type="gramStart"/>
        <w:r>
          <w:rPr>
            <w:b/>
            <w:bCs/>
            <w:sz w:val="24"/>
            <w:szCs w:val="28"/>
          </w:rPr>
          <w:t>multiprocessing.Pool</w:t>
        </w:r>
        <w:proofErr w:type="spellEnd"/>
        <w:proofErr w:type="gramEnd"/>
        <w:r>
          <w:rPr>
            <w:b/>
            <w:bCs/>
            <w:sz w:val="24"/>
            <w:szCs w:val="28"/>
          </w:rPr>
          <w:t>(</w:t>
        </w:r>
        <w:proofErr w:type="spellStart"/>
        <w:r>
          <w:rPr>
            <w:b/>
            <w:bCs/>
            <w:sz w:val="24"/>
            <w:szCs w:val="28"/>
          </w:rPr>
          <w:t>cpu_count</w:t>
        </w:r>
        <w:proofErr w:type="spellEnd"/>
        <w:r>
          <w:rPr>
            <w:b/>
            <w:bCs/>
            <w:sz w:val="24"/>
            <w:szCs w:val="28"/>
          </w:rPr>
          <w:t>)</w:t>
        </w:r>
      </w:ins>
    </w:p>
    <w:p w14:paraId="2B9D079F" w14:textId="423A263E" w:rsidR="004A7C6C" w:rsidRDefault="004A7C6C" w:rsidP="0045761C">
      <w:pPr>
        <w:pStyle w:val="NoSpacing"/>
        <w:ind w:left="360"/>
        <w:rPr>
          <w:ins w:id="118" w:author="Krishna Adhikari" w:date="2020-03-13T15:08:00Z"/>
          <w:b/>
          <w:bCs/>
        </w:rPr>
      </w:pPr>
    </w:p>
    <w:p w14:paraId="4BD9FD4D" w14:textId="47F2C908" w:rsidR="004A7C6C" w:rsidRPr="004A7C6C" w:rsidRDefault="004A7C6C" w:rsidP="0045761C">
      <w:pPr>
        <w:pStyle w:val="NoSpacing"/>
        <w:ind w:left="360"/>
        <w:rPr>
          <w:ins w:id="119" w:author="Krishna Adhikari" w:date="2020-03-13T15:08:00Z"/>
          <w:b/>
          <w:bCs/>
          <w:sz w:val="22"/>
          <w:szCs w:val="24"/>
          <w:rPrChange w:id="120" w:author="Krishna Adhikari" w:date="2020-03-13T15:08:00Z">
            <w:rPr>
              <w:ins w:id="121" w:author="Krishna Adhikari" w:date="2020-03-13T15:08:00Z"/>
              <w:b/>
              <w:bCs/>
            </w:rPr>
          </w:rPrChange>
        </w:rPr>
      </w:pPr>
      <w:ins w:id="122" w:author="Krishna Adhikari" w:date="2020-03-13T15:08:00Z">
        <w:r>
          <w:rPr>
            <w:b/>
            <w:bCs/>
          </w:rPr>
          <w:t xml:space="preserve">   </w:t>
        </w:r>
      </w:ins>
    </w:p>
    <w:p w14:paraId="546DE4EE" w14:textId="16F45D06" w:rsidR="004A7C6C" w:rsidRDefault="004A7C6C" w:rsidP="0045761C">
      <w:pPr>
        <w:pStyle w:val="NoSpacing"/>
        <w:ind w:left="360"/>
        <w:rPr>
          <w:ins w:id="123" w:author="Krishna Adhikari" w:date="2020-03-13T15:08:00Z"/>
          <w:b/>
          <w:bCs/>
        </w:rPr>
      </w:pPr>
    </w:p>
    <w:p w14:paraId="37A16B7F" w14:textId="46A5C971" w:rsidR="004A7C6C" w:rsidRDefault="004A7C6C" w:rsidP="0045761C">
      <w:pPr>
        <w:pStyle w:val="NoSpacing"/>
        <w:ind w:left="360"/>
        <w:rPr>
          <w:ins w:id="124" w:author="Krishna Adhikari" w:date="2020-03-13T15:08:00Z"/>
          <w:b/>
          <w:bCs/>
        </w:rPr>
      </w:pPr>
    </w:p>
    <w:p w14:paraId="612DD9E0" w14:textId="370C60CF" w:rsidR="004A7C6C" w:rsidRDefault="004A7C6C" w:rsidP="0045761C">
      <w:pPr>
        <w:pStyle w:val="NoSpacing"/>
        <w:ind w:left="360"/>
        <w:rPr>
          <w:ins w:id="125" w:author="Krishna Adhikari" w:date="2020-03-13T15:08:00Z"/>
          <w:b/>
          <w:bCs/>
        </w:rPr>
      </w:pPr>
    </w:p>
    <w:p w14:paraId="70EAB765" w14:textId="778A817E" w:rsidR="004A7C6C" w:rsidRDefault="004A7C6C" w:rsidP="0045761C">
      <w:pPr>
        <w:pStyle w:val="NoSpacing"/>
        <w:ind w:left="360"/>
        <w:rPr>
          <w:ins w:id="126" w:author="Krishna Adhikari" w:date="2020-03-13T15:08:00Z"/>
          <w:b/>
          <w:bCs/>
        </w:rPr>
      </w:pPr>
    </w:p>
    <w:p w14:paraId="1796BCE1" w14:textId="0CD8D231" w:rsidR="004A7C6C" w:rsidRDefault="004A7C6C" w:rsidP="0045761C">
      <w:pPr>
        <w:pStyle w:val="NoSpacing"/>
        <w:ind w:left="360"/>
        <w:rPr>
          <w:ins w:id="127" w:author="Krishna Adhikari" w:date="2020-03-13T15:08:00Z"/>
          <w:b/>
          <w:bCs/>
        </w:rPr>
      </w:pPr>
    </w:p>
    <w:p w14:paraId="75045C18" w14:textId="434DEAB2" w:rsidR="004A7C6C" w:rsidRDefault="004A7C6C" w:rsidP="0045761C">
      <w:pPr>
        <w:pStyle w:val="NoSpacing"/>
        <w:ind w:left="360"/>
        <w:rPr>
          <w:ins w:id="128" w:author="Krishna Adhikari" w:date="2020-03-13T15:08:00Z"/>
          <w:b/>
          <w:bCs/>
        </w:rPr>
      </w:pPr>
    </w:p>
    <w:p w14:paraId="1F3190BF" w14:textId="4B8AC04F" w:rsidR="004A7C6C" w:rsidRDefault="004A7C6C" w:rsidP="0045761C">
      <w:pPr>
        <w:pStyle w:val="NoSpacing"/>
        <w:ind w:left="360"/>
        <w:rPr>
          <w:ins w:id="129" w:author="Krishna Adhikari" w:date="2020-03-13T15:08:00Z"/>
          <w:b/>
          <w:bCs/>
        </w:rPr>
      </w:pPr>
    </w:p>
    <w:p w14:paraId="25007722" w14:textId="1DE7246D" w:rsidR="004A7C6C" w:rsidRDefault="004A7C6C" w:rsidP="0045761C">
      <w:pPr>
        <w:pStyle w:val="NoSpacing"/>
        <w:ind w:left="360"/>
        <w:rPr>
          <w:ins w:id="130" w:author="Krishna Adhikari" w:date="2020-03-13T15:08:00Z"/>
          <w:b/>
          <w:bCs/>
        </w:rPr>
      </w:pPr>
    </w:p>
    <w:p w14:paraId="476D319B" w14:textId="4314D024" w:rsidR="004A7C6C" w:rsidRDefault="004A7C6C" w:rsidP="0045761C">
      <w:pPr>
        <w:pStyle w:val="NoSpacing"/>
        <w:ind w:left="360"/>
        <w:rPr>
          <w:ins w:id="131" w:author="Krishna Adhikari" w:date="2020-03-13T15:08:00Z"/>
          <w:b/>
          <w:bCs/>
        </w:rPr>
      </w:pPr>
    </w:p>
    <w:p w14:paraId="1081BDD6" w14:textId="5C5C7C87" w:rsidR="004A7C6C" w:rsidRDefault="004A7C6C" w:rsidP="0045761C">
      <w:pPr>
        <w:pStyle w:val="NoSpacing"/>
        <w:ind w:left="360"/>
        <w:rPr>
          <w:ins w:id="132" w:author="Krishna Adhikari" w:date="2020-03-13T15:08:00Z"/>
          <w:b/>
          <w:bCs/>
        </w:rPr>
      </w:pPr>
    </w:p>
    <w:p w14:paraId="63223350" w14:textId="32176FF6" w:rsidR="004A7C6C" w:rsidRDefault="004A7C6C" w:rsidP="0045761C">
      <w:pPr>
        <w:pStyle w:val="NoSpacing"/>
        <w:ind w:left="360"/>
        <w:rPr>
          <w:ins w:id="133" w:author="Krishna Adhikari" w:date="2020-03-13T15:08:00Z"/>
          <w:b/>
          <w:bCs/>
        </w:rPr>
      </w:pPr>
    </w:p>
    <w:p w14:paraId="482EF96C" w14:textId="4D2381E5" w:rsidR="004A7C6C" w:rsidRDefault="004A7C6C" w:rsidP="0045761C">
      <w:pPr>
        <w:pStyle w:val="NoSpacing"/>
        <w:ind w:left="360"/>
        <w:rPr>
          <w:ins w:id="134" w:author="Krishna Adhikari" w:date="2020-03-13T15:08:00Z"/>
          <w:b/>
          <w:bCs/>
        </w:rPr>
      </w:pPr>
    </w:p>
    <w:p w14:paraId="663B09FA" w14:textId="77777777" w:rsidR="004A7C6C" w:rsidRDefault="004A7C6C" w:rsidP="0045761C">
      <w:pPr>
        <w:pStyle w:val="NoSpacing"/>
        <w:ind w:left="360"/>
        <w:rPr>
          <w:b/>
          <w:bCs/>
        </w:rPr>
      </w:pPr>
    </w:p>
    <w:p w14:paraId="3F588261" w14:textId="418EA445" w:rsidR="0045761C" w:rsidRDefault="0045761C" w:rsidP="0045761C">
      <w:pPr>
        <w:pStyle w:val="NoSpacing"/>
        <w:ind w:left="360"/>
        <w:rPr>
          <w:b/>
          <w:bCs/>
        </w:rPr>
      </w:pPr>
    </w:p>
    <w:p w14:paraId="1840CD86" w14:textId="09195B16" w:rsidR="0045761C" w:rsidRDefault="0045761C" w:rsidP="0045761C">
      <w:pPr>
        <w:pStyle w:val="NoSpacing"/>
        <w:ind w:left="360"/>
        <w:rPr>
          <w:b/>
          <w:bCs/>
        </w:rPr>
      </w:pPr>
    </w:p>
    <w:p w14:paraId="2CC80075" w14:textId="0FC65B74" w:rsidR="0045761C" w:rsidRDefault="0045761C" w:rsidP="0045761C">
      <w:pPr>
        <w:pStyle w:val="NoSpacing"/>
        <w:ind w:left="360"/>
        <w:rPr>
          <w:b/>
          <w:bCs/>
        </w:rPr>
      </w:pPr>
    </w:p>
    <w:p w14:paraId="47AF278A" w14:textId="258CAE07" w:rsidR="0045761C" w:rsidRDefault="0045761C" w:rsidP="0045761C">
      <w:pPr>
        <w:pStyle w:val="NoSpacing"/>
        <w:ind w:left="360"/>
        <w:rPr>
          <w:b/>
          <w:bCs/>
        </w:rPr>
      </w:pPr>
    </w:p>
    <w:p w14:paraId="20FD14AB" w14:textId="280E9A99" w:rsidR="0045761C" w:rsidRDefault="0045761C" w:rsidP="0045761C">
      <w:pPr>
        <w:pStyle w:val="NoSpacing"/>
        <w:ind w:left="360"/>
        <w:rPr>
          <w:b/>
          <w:bCs/>
        </w:rPr>
      </w:pPr>
    </w:p>
    <w:p w14:paraId="534D9514" w14:textId="625D14A1" w:rsidR="0045761C" w:rsidRDefault="0045761C" w:rsidP="0045761C">
      <w:pPr>
        <w:pStyle w:val="NoSpacing"/>
        <w:ind w:left="360"/>
        <w:rPr>
          <w:b/>
          <w:bCs/>
        </w:rPr>
      </w:pPr>
    </w:p>
    <w:p w14:paraId="27ED41B3" w14:textId="53FE485E" w:rsidR="0045761C" w:rsidRDefault="0045761C" w:rsidP="0045761C">
      <w:pPr>
        <w:pStyle w:val="NoSpacing"/>
        <w:ind w:left="360"/>
        <w:rPr>
          <w:b/>
          <w:bCs/>
        </w:rPr>
      </w:pPr>
    </w:p>
    <w:p w14:paraId="5D2B1DE8" w14:textId="5A272C5D" w:rsidR="0045761C" w:rsidRDefault="0045761C" w:rsidP="0045761C">
      <w:pPr>
        <w:pStyle w:val="NoSpacing"/>
        <w:ind w:left="360"/>
        <w:rPr>
          <w:b/>
          <w:bCs/>
        </w:rPr>
      </w:pPr>
    </w:p>
    <w:p w14:paraId="2BDDD8E2" w14:textId="34CCD5F6" w:rsidR="0045761C" w:rsidRDefault="0045761C" w:rsidP="0045761C">
      <w:pPr>
        <w:pStyle w:val="NoSpacing"/>
        <w:ind w:left="360"/>
        <w:rPr>
          <w:b/>
          <w:bCs/>
          <w:sz w:val="22"/>
          <w:szCs w:val="24"/>
        </w:rPr>
      </w:pPr>
    </w:p>
    <w:p w14:paraId="313905B3" w14:textId="77777777" w:rsidR="0045761C" w:rsidRPr="0045761C" w:rsidRDefault="0045761C" w:rsidP="0045761C">
      <w:pPr>
        <w:pStyle w:val="NoSpacing"/>
        <w:ind w:left="360"/>
        <w:rPr>
          <w:b/>
          <w:bCs/>
          <w:sz w:val="22"/>
          <w:szCs w:val="24"/>
        </w:rPr>
      </w:pPr>
    </w:p>
    <w:p w14:paraId="48EC2566" w14:textId="739C7ADE" w:rsidR="0045761C" w:rsidRDefault="0045761C" w:rsidP="0045761C">
      <w:pPr>
        <w:pStyle w:val="NoSpacing"/>
        <w:ind w:left="360"/>
        <w:jc w:val="center"/>
        <w:rPr>
          <w:b/>
          <w:bCs/>
          <w:sz w:val="22"/>
          <w:szCs w:val="24"/>
        </w:rPr>
      </w:pPr>
      <w:r w:rsidRPr="0045761C">
        <w:rPr>
          <w:b/>
          <w:bCs/>
          <w:sz w:val="22"/>
          <w:szCs w:val="24"/>
          <w:highlight w:val="yellow"/>
        </w:rPr>
        <w:t>Description of All Variables</w:t>
      </w:r>
    </w:p>
    <w:p w14:paraId="7CA45890" w14:textId="07970DD8" w:rsidR="0045761C" w:rsidRDefault="0045761C" w:rsidP="0045761C">
      <w:pPr>
        <w:pStyle w:val="NoSpacing"/>
        <w:numPr>
          <w:ilvl w:val="0"/>
          <w:numId w:val="8"/>
        </w:numPr>
        <w:rPr>
          <w:ins w:id="135" w:author="Krishna Adhikari" w:date="2020-03-13T14:26:00Z"/>
          <w:sz w:val="22"/>
          <w:szCs w:val="24"/>
        </w:rPr>
      </w:pPr>
      <w:r w:rsidRPr="00F204E0">
        <w:rPr>
          <w:b/>
          <w:bCs/>
          <w:sz w:val="22"/>
          <w:szCs w:val="24"/>
          <w:rPrChange w:id="136" w:author="Krishna Adhikari" w:date="2020-03-13T14:14:00Z">
            <w:rPr>
              <w:sz w:val="22"/>
              <w:szCs w:val="24"/>
            </w:rPr>
          </w:rPrChange>
        </w:rPr>
        <w:t>Mode</w:t>
      </w:r>
      <w:r>
        <w:rPr>
          <w:sz w:val="22"/>
          <w:szCs w:val="24"/>
        </w:rPr>
        <w:t xml:space="preserve"> = User input to select Mode (1 is for </w:t>
      </w:r>
      <w:proofErr w:type="spellStart"/>
      <w:r>
        <w:rPr>
          <w:sz w:val="22"/>
          <w:szCs w:val="24"/>
        </w:rPr>
        <w:t>Blastp</w:t>
      </w:r>
      <w:proofErr w:type="spellEnd"/>
      <w:del w:id="137" w:author="Krishna Adhikari" w:date="2020-03-13T14:17:00Z">
        <w:r w:rsidDel="00C056F4">
          <w:rPr>
            <w:sz w:val="22"/>
            <w:szCs w:val="24"/>
          </w:rPr>
          <w:delText xml:space="preserve"> </w:delText>
        </w:r>
      </w:del>
      <w:r>
        <w:rPr>
          <w:sz w:val="22"/>
          <w:szCs w:val="24"/>
        </w:rPr>
        <w:t xml:space="preserve">. 2. </w:t>
      </w:r>
      <w:proofErr w:type="spellStart"/>
      <w:r>
        <w:rPr>
          <w:sz w:val="22"/>
          <w:szCs w:val="24"/>
        </w:rPr>
        <w:t>Blastp</w:t>
      </w:r>
      <w:proofErr w:type="spellEnd"/>
      <w:r>
        <w:rPr>
          <w:sz w:val="22"/>
          <w:szCs w:val="24"/>
        </w:rPr>
        <w:t xml:space="preserve"> using precalculated data 3. Clustering</w:t>
      </w:r>
    </w:p>
    <w:p w14:paraId="48FABE95" w14:textId="566E2CEC" w:rsidR="00C056F4" w:rsidRDefault="00C056F4">
      <w:pPr>
        <w:pStyle w:val="NoSpacing"/>
        <w:ind w:left="720"/>
        <w:rPr>
          <w:sz w:val="22"/>
          <w:szCs w:val="24"/>
        </w:rPr>
        <w:pPrChange w:id="138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  <w:ins w:id="139" w:author="Krishna Adhikari" w:date="2020-03-13T14:26:00Z">
        <w:r w:rsidRPr="00F439E0">
          <w:rPr>
            <w:b/>
            <w:bCs/>
            <w:sz w:val="22"/>
            <w:szCs w:val="24"/>
            <w:highlight w:val="yellow"/>
            <w:rPrChange w:id="140" w:author="Krishna Adhikari" w:date="2020-03-13T14:28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475AE32E" w14:textId="237903C7" w:rsidR="0045761C" w:rsidRDefault="0091518E">
      <w:pPr>
        <w:pStyle w:val="NoSpacing"/>
        <w:ind w:left="720"/>
        <w:rPr>
          <w:ins w:id="141" w:author="Krishna Adhikari" w:date="2020-03-13T14:26:00Z"/>
          <w:sz w:val="22"/>
          <w:szCs w:val="24"/>
        </w:rPr>
        <w:pPrChange w:id="142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F204E0">
        <w:rPr>
          <w:b/>
          <w:bCs/>
          <w:sz w:val="22"/>
          <w:szCs w:val="24"/>
          <w:rPrChange w:id="143" w:author="Krishna Adhikari" w:date="2020-03-13T14:14:00Z">
            <w:rPr>
              <w:sz w:val="22"/>
              <w:szCs w:val="24"/>
            </w:rPr>
          </w:rPrChange>
        </w:rPr>
        <w:t>Selected_species_dic</w:t>
      </w:r>
      <w:proofErr w:type="spellEnd"/>
      <w:r>
        <w:rPr>
          <w:sz w:val="22"/>
          <w:szCs w:val="24"/>
        </w:rPr>
        <w:t xml:space="preserve"> = Dictionary value of all species inside species Folder</w:t>
      </w:r>
      <w:ins w:id="144" w:author="Krishna Adhikari" w:date="2020-03-13T14:28:00Z">
        <w:r w:rsidR="00F439E0">
          <w:rPr>
            <w:sz w:val="22"/>
            <w:szCs w:val="24"/>
          </w:rPr>
          <w:t xml:space="preserve"> </w:t>
        </w:r>
        <w:r w:rsidR="00F439E0" w:rsidRPr="00F439E0">
          <w:rPr>
            <w:b/>
            <w:bCs/>
            <w:sz w:val="22"/>
            <w:szCs w:val="24"/>
            <w:highlight w:val="yellow"/>
            <w:rPrChange w:id="145" w:author="Krishna Adhikari" w:date="2020-03-13T14:28:00Z">
              <w:rPr>
                <w:b/>
                <w:bCs/>
                <w:sz w:val="22"/>
                <w:szCs w:val="24"/>
              </w:rPr>
            </w:rPrChange>
          </w:rPr>
          <w:t>1</w:t>
        </w:r>
      </w:ins>
    </w:p>
    <w:p w14:paraId="2EE690DF" w14:textId="2D5566B0" w:rsidR="00C056F4" w:rsidDel="00F439E0" w:rsidRDefault="00C056F4">
      <w:pPr>
        <w:pStyle w:val="NoSpacing"/>
        <w:ind w:left="720"/>
        <w:rPr>
          <w:del w:id="146" w:author="Krishna Adhikari" w:date="2020-03-13T14:28:00Z"/>
          <w:sz w:val="22"/>
          <w:szCs w:val="24"/>
        </w:rPr>
        <w:pPrChange w:id="147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7C3D0B96" w14:textId="5BCA68ED" w:rsidR="0091518E" w:rsidRDefault="0091518E" w:rsidP="0045761C">
      <w:pPr>
        <w:pStyle w:val="NoSpacing"/>
        <w:numPr>
          <w:ilvl w:val="0"/>
          <w:numId w:val="8"/>
        </w:numPr>
        <w:rPr>
          <w:sz w:val="22"/>
          <w:szCs w:val="24"/>
        </w:rPr>
      </w:pPr>
      <w:proofErr w:type="spellStart"/>
      <w:r w:rsidRPr="00F204E0">
        <w:rPr>
          <w:b/>
          <w:bCs/>
          <w:sz w:val="22"/>
          <w:szCs w:val="24"/>
          <w:rPrChange w:id="148" w:author="Krishna Adhikari" w:date="2020-03-13T14:14:00Z">
            <w:rPr>
              <w:sz w:val="22"/>
              <w:szCs w:val="24"/>
            </w:rPr>
          </w:rPrChange>
        </w:rPr>
        <w:t>Backward_selected_species_dic</w:t>
      </w:r>
      <w:proofErr w:type="spellEnd"/>
      <w:r>
        <w:rPr>
          <w:sz w:val="22"/>
          <w:szCs w:val="24"/>
        </w:rPr>
        <w:t xml:space="preserve"> </w:t>
      </w:r>
      <w:ins w:id="149" w:author="Krishna Adhikari" w:date="2020-03-13T14:17:00Z">
        <w:r w:rsidR="00C056F4">
          <w:rPr>
            <w:sz w:val="22"/>
            <w:szCs w:val="24"/>
          </w:rPr>
          <w:t xml:space="preserve"> </w:t>
        </w:r>
      </w:ins>
      <w:del w:id="150" w:author="Krishna Adhikari" w:date="2020-03-13T14:17:00Z">
        <w:r w:rsidDel="00C056F4">
          <w:rPr>
            <w:sz w:val="22"/>
            <w:szCs w:val="24"/>
          </w:rPr>
          <w:delText xml:space="preserve"> </w:delText>
        </w:r>
      </w:del>
      <w:r>
        <w:rPr>
          <w:sz w:val="22"/>
          <w:szCs w:val="24"/>
        </w:rPr>
        <w:t>= Same as 2 But the Dictionary is Opposite</w:t>
      </w:r>
    </w:p>
    <w:p w14:paraId="478514CA" w14:textId="476F1BD4" w:rsidR="0091518E" w:rsidRDefault="0091518E">
      <w:pPr>
        <w:pStyle w:val="NoSpacing"/>
        <w:ind w:left="720"/>
        <w:rPr>
          <w:ins w:id="151" w:author="Krishna Adhikari" w:date="2020-03-13T14:26:00Z"/>
          <w:sz w:val="22"/>
          <w:szCs w:val="24"/>
        </w:rPr>
        <w:pPrChange w:id="152" w:author="Krishna Adhikari" w:date="2020-03-13T14:28:00Z">
          <w:pPr>
            <w:pStyle w:val="NoSpacing"/>
            <w:numPr>
              <w:numId w:val="8"/>
            </w:numPr>
            <w:ind w:left="720" w:hanging="360"/>
          </w:pPr>
        </w:pPrChange>
      </w:pPr>
      <w:proofErr w:type="spellStart"/>
      <w:r w:rsidRPr="00F204E0">
        <w:rPr>
          <w:b/>
          <w:bCs/>
          <w:sz w:val="22"/>
          <w:szCs w:val="24"/>
          <w:rPrChange w:id="153" w:author="Krishna Adhikari" w:date="2020-03-13T14:14:00Z">
            <w:rPr>
              <w:sz w:val="22"/>
              <w:szCs w:val="24"/>
            </w:rPr>
          </w:rPrChange>
        </w:rPr>
        <w:t>Number_i</w:t>
      </w:r>
      <w:proofErr w:type="spellEnd"/>
      <w:r>
        <w:rPr>
          <w:sz w:val="22"/>
          <w:szCs w:val="24"/>
        </w:rPr>
        <w:t xml:space="preserve"> = length of File inside species </w:t>
      </w:r>
      <w:proofErr w:type="gramStart"/>
      <w:r>
        <w:rPr>
          <w:sz w:val="22"/>
          <w:szCs w:val="24"/>
        </w:rPr>
        <w:t>Folder</w:t>
      </w:r>
      <w:ins w:id="154" w:author="Krishna Adhikari" w:date="2020-03-13T14:28:00Z">
        <w:r w:rsidR="00F439E0">
          <w:rPr>
            <w:sz w:val="22"/>
            <w:szCs w:val="24"/>
          </w:rPr>
          <w:t xml:space="preserve">  </w:t>
        </w:r>
        <w:r w:rsidR="00F439E0" w:rsidRPr="009C6C90">
          <w:rPr>
            <w:b/>
            <w:bCs/>
            <w:sz w:val="22"/>
            <w:szCs w:val="24"/>
            <w:highlight w:val="yellow"/>
          </w:rPr>
          <w:t>4</w:t>
        </w:r>
      </w:ins>
      <w:proofErr w:type="gramEnd"/>
    </w:p>
    <w:p w14:paraId="26389C41" w14:textId="0B5C89F6" w:rsidR="00F439E0" w:rsidDel="00F439E0" w:rsidRDefault="00F439E0">
      <w:pPr>
        <w:pStyle w:val="NoSpacing"/>
        <w:ind w:left="720"/>
        <w:rPr>
          <w:del w:id="155" w:author="Krishna Adhikari" w:date="2020-03-13T14:28:00Z"/>
          <w:sz w:val="22"/>
          <w:szCs w:val="24"/>
        </w:rPr>
        <w:pPrChange w:id="156" w:author="Krishna Adhikari" w:date="2020-03-13T14:26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183DD74" w14:textId="6A30EC8A" w:rsidR="0091518E" w:rsidRDefault="0091518E" w:rsidP="0045761C">
      <w:pPr>
        <w:pStyle w:val="NoSpacing"/>
        <w:numPr>
          <w:ilvl w:val="0"/>
          <w:numId w:val="8"/>
        </w:numPr>
        <w:rPr>
          <w:ins w:id="157" w:author="Krishna Adhikari" w:date="2020-03-13T13:52:00Z"/>
          <w:sz w:val="22"/>
          <w:szCs w:val="24"/>
        </w:rPr>
      </w:pPr>
      <w:proofErr w:type="spellStart"/>
      <w:r w:rsidRPr="00F204E0">
        <w:rPr>
          <w:b/>
          <w:bCs/>
          <w:sz w:val="22"/>
          <w:szCs w:val="24"/>
          <w:rPrChange w:id="158" w:author="Krishna Adhikari" w:date="2020-03-13T14:14:00Z">
            <w:rPr>
              <w:sz w:val="22"/>
              <w:szCs w:val="24"/>
            </w:rPr>
          </w:rPrChange>
        </w:rPr>
        <w:t>Selected_number</w:t>
      </w:r>
      <w:proofErr w:type="spellEnd"/>
      <w:r>
        <w:rPr>
          <w:sz w:val="22"/>
          <w:szCs w:val="24"/>
        </w:rPr>
        <w:t xml:space="preserve"> = Number to select Gene like 1.AA</w:t>
      </w:r>
      <w:ins w:id="159" w:author="Krishna Adhikari" w:date="2020-03-13T13:52:00Z">
        <w:r>
          <w:rPr>
            <w:sz w:val="22"/>
            <w:szCs w:val="24"/>
          </w:rPr>
          <w:t>E</w:t>
        </w:r>
      </w:ins>
      <w:ins w:id="160" w:author="Krishna Adhikari" w:date="2020-03-13T14:16:00Z">
        <w:r w:rsidR="00C82D8E">
          <w:rPr>
            <w:sz w:val="22"/>
            <w:szCs w:val="24"/>
          </w:rPr>
          <w:t xml:space="preserve"> Gene Position in the Folder. This value is Used to take Out Species </w:t>
        </w:r>
      </w:ins>
    </w:p>
    <w:p w14:paraId="40CD85E9" w14:textId="5988E3EE" w:rsidR="0091518E" w:rsidRDefault="00C056F4" w:rsidP="0045761C">
      <w:pPr>
        <w:pStyle w:val="NoSpacing"/>
        <w:numPr>
          <w:ilvl w:val="0"/>
          <w:numId w:val="8"/>
        </w:numPr>
        <w:rPr>
          <w:ins w:id="161" w:author="Krishna Adhikari" w:date="2020-03-13T14:18:00Z"/>
          <w:sz w:val="22"/>
          <w:szCs w:val="24"/>
        </w:rPr>
      </w:pPr>
      <w:proofErr w:type="spellStart"/>
      <w:ins w:id="162" w:author="Krishna Adhikari" w:date="2020-03-13T14:16:00Z">
        <w:r w:rsidRPr="00C056F4">
          <w:rPr>
            <w:b/>
            <w:bCs/>
            <w:sz w:val="22"/>
            <w:szCs w:val="24"/>
            <w:rPrChange w:id="163" w:author="Krishna Adhikari" w:date="2020-03-13T14:17:00Z">
              <w:rPr>
                <w:sz w:val="22"/>
                <w:szCs w:val="24"/>
              </w:rPr>
            </w:rPrChange>
          </w:rPr>
          <w:t>cpu</w:t>
        </w:r>
      </w:ins>
      <w:ins w:id="164" w:author="Krishna Adhikari" w:date="2020-03-13T14:17:00Z">
        <w:r w:rsidRPr="00C056F4">
          <w:rPr>
            <w:b/>
            <w:bCs/>
            <w:sz w:val="22"/>
            <w:szCs w:val="24"/>
            <w:rPrChange w:id="165" w:author="Krishna Adhikari" w:date="2020-03-13T14:17:00Z">
              <w:rPr>
                <w:sz w:val="22"/>
                <w:szCs w:val="24"/>
              </w:rPr>
            </w:rPrChange>
          </w:rPr>
          <w:t>_count</w:t>
        </w:r>
        <w:proofErr w:type="spellEnd"/>
        <w:r>
          <w:rPr>
            <w:sz w:val="22"/>
            <w:szCs w:val="24"/>
          </w:rPr>
          <w:t xml:space="preserve"> = The Value of CPU For Parallel </w:t>
        </w:r>
      </w:ins>
      <w:ins w:id="166" w:author="Krishna Adhikari" w:date="2020-03-13T14:27:00Z">
        <w:r w:rsidR="00F439E0">
          <w:rPr>
            <w:sz w:val="22"/>
            <w:szCs w:val="24"/>
          </w:rPr>
          <w:t>Counting (</w:t>
        </w:r>
      </w:ins>
      <w:ins w:id="167" w:author="Krishna Adhikari" w:date="2020-03-13T14:18:00Z">
        <w:r>
          <w:rPr>
            <w:sz w:val="22"/>
            <w:szCs w:val="24"/>
          </w:rPr>
          <w:t xml:space="preserve">For Our Training We Only Use </w:t>
        </w:r>
      </w:ins>
      <w:ins w:id="168" w:author="Krishna Adhikari" w:date="2020-03-13T14:27:00Z">
        <w:r w:rsidR="00F439E0" w:rsidRPr="00F439E0">
          <w:rPr>
            <w:sz w:val="22"/>
            <w:szCs w:val="24"/>
            <w:highlight w:val="yellow"/>
            <w:rPrChange w:id="169" w:author="Krishna Adhikari" w:date="2020-03-13T14:28:00Z">
              <w:rPr>
                <w:sz w:val="22"/>
                <w:szCs w:val="24"/>
              </w:rPr>
            </w:rPrChange>
          </w:rPr>
          <w:t>1</w:t>
        </w:r>
        <w:r w:rsidR="00F439E0">
          <w:rPr>
            <w:sz w:val="22"/>
            <w:szCs w:val="24"/>
          </w:rPr>
          <w:t>) \</w:t>
        </w:r>
      </w:ins>
    </w:p>
    <w:p w14:paraId="31FB0FBA" w14:textId="74B2BFD7" w:rsidR="00C056F4" w:rsidRDefault="00A8106F" w:rsidP="0045761C">
      <w:pPr>
        <w:pStyle w:val="NoSpacing"/>
        <w:numPr>
          <w:ilvl w:val="0"/>
          <w:numId w:val="8"/>
        </w:numPr>
        <w:rPr>
          <w:ins w:id="170" w:author="Krishna Adhikari" w:date="2020-03-16T11:42:00Z"/>
          <w:sz w:val="22"/>
          <w:szCs w:val="24"/>
        </w:rPr>
      </w:pPr>
      <w:proofErr w:type="spellStart"/>
      <w:ins w:id="171" w:author="Krishna Adhikari" w:date="2020-03-13T15:06:00Z">
        <w:r w:rsidRPr="00A8106F">
          <w:rPr>
            <w:b/>
            <w:bCs/>
            <w:sz w:val="22"/>
            <w:szCs w:val="24"/>
            <w:rPrChange w:id="172" w:author="Krishna Adhikari" w:date="2020-03-13T15:07:00Z">
              <w:rPr>
                <w:sz w:val="22"/>
                <w:szCs w:val="24"/>
              </w:rPr>
            </w:rPrChange>
          </w:rPr>
          <w:t>score_file</w:t>
        </w:r>
        <w:proofErr w:type="spellEnd"/>
        <w:r>
          <w:rPr>
            <w:sz w:val="22"/>
            <w:szCs w:val="24"/>
          </w:rPr>
          <w:t xml:space="preserve"> = command_</w:t>
        </w:r>
        <w:proofErr w:type="gramStart"/>
        <w:r>
          <w:rPr>
            <w:sz w:val="22"/>
            <w:szCs w:val="24"/>
          </w:rPr>
          <w:t>options.score</w:t>
        </w:r>
        <w:proofErr w:type="gramEnd"/>
        <w:r>
          <w:rPr>
            <w:sz w:val="22"/>
            <w:szCs w:val="24"/>
          </w:rPr>
          <w:t>_file</w:t>
        </w:r>
      </w:ins>
      <w:ins w:id="173" w:author="Krishna Adhikari" w:date="2020-03-13T15:07:00Z">
        <w:r>
          <w:rPr>
            <w:sz w:val="22"/>
            <w:szCs w:val="24"/>
          </w:rPr>
          <w:t xml:space="preserve">  (User input File)</w:t>
        </w:r>
      </w:ins>
    </w:p>
    <w:p w14:paraId="08767E8A" w14:textId="4BC17F50" w:rsidR="005D70D2" w:rsidRDefault="005D70D2" w:rsidP="0045761C">
      <w:pPr>
        <w:pStyle w:val="NoSpacing"/>
        <w:numPr>
          <w:ilvl w:val="0"/>
          <w:numId w:val="8"/>
        </w:numPr>
        <w:rPr>
          <w:ins w:id="174" w:author="Krishna Adhikari" w:date="2020-03-16T11:43:00Z"/>
          <w:sz w:val="22"/>
          <w:szCs w:val="24"/>
        </w:rPr>
      </w:pPr>
      <w:proofErr w:type="spellStart"/>
      <w:ins w:id="175" w:author="Krishna Adhikari" w:date="2020-03-16T11:42:00Z">
        <w:r>
          <w:rPr>
            <w:b/>
            <w:bCs/>
            <w:sz w:val="22"/>
            <w:szCs w:val="24"/>
          </w:rPr>
          <w:t>queryV</w:t>
        </w:r>
        <w:proofErr w:type="spellEnd"/>
        <w:r>
          <w:rPr>
            <w:b/>
            <w:bCs/>
            <w:sz w:val="22"/>
            <w:szCs w:val="24"/>
          </w:rPr>
          <w:t xml:space="preserve"> = </w:t>
        </w:r>
        <w:proofErr w:type="spellStart"/>
        <w:r>
          <w:rPr>
            <w:sz w:val="22"/>
            <w:szCs w:val="24"/>
          </w:rPr>
          <w:t>GetQuerySequence</w:t>
        </w:r>
        <w:proofErr w:type="spellEnd"/>
        <w:r>
          <w:rPr>
            <w:sz w:val="22"/>
            <w:szCs w:val="24"/>
          </w:rPr>
          <w:t>(</w:t>
        </w:r>
        <w:proofErr w:type="spellStart"/>
        <w:r>
          <w:rPr>
            <w:sz w:val="22"/>
            <w:szCs w:val="24"/>
          </w:rPr>
          <w:t>selected_species_dic</w:t>
        </w:r>
        <w:proofErr w:type="spellEnd"/>
        <w:r>
          <w:rPr>
            <w:sz w:val="22"/>
            <w:szCs w:val="24"/>
          </w:rPr>
          <w:t>[</w:t>
        </w:r>
        <w:proofErr w:type="spellStart"/>
        <w:r>
          <w:rPr>
            <w:sz w:val="22"/>
            <w:szCs w:val="24"/>
          </w:rPr>
          <w:t>i</w:t>
        </w:r>
        <w:proofErr w:type="spellEnd"/>
        <w:r>
          <w:rPr>
            <w:sz w:val="22"/>
            <w:szCs w:val="24"/>
          </w:rPr>
          <w:t>]</w:t>
        </w:r>
        <w:proofErr w:type="gramStart"/>
        <w:r>
          <w:rPr>
            <w:sz w:val="22"/>
            <w:szCs w:val="24"/>
          </w:rPr>
          <w:t>) .</w:t>
        </w:r>
        <w:proofErr w:type="gramEnd"/>
        <w:r>
          <w:rPr>
            <w:sz w:val="22"/>
            <w:szCs w:val="24"/>
          </w:rPr>
          <w:t xml:space="preserve"> List format of sequence with a specific Gene</w:t>
        </w:r>
      </w:ins>
    </w:p>
    <w:p w14:paraId="593E00F2" w14:textId="0B46CE15" w:rsidR="005D70D2" w:rsidRPr="008E13CE" w:rsidRDefault="005D70D2" w:rsidP="0045761C">
      <w:pPr>
        <w:pStyle w:val="NoSpacing"/>
        <w:numPr>
          <w:ilvl w:val="0"/>
          <w:numId w:val="8"/>
        </w:numPr>
        <w:rPr>
          <w:ins w:id="176" w:author="Krishna Adhikari" w:date="2020-03-17T14:30:00Z"/>
          <w:sz w:val="22"/>
          <w:szCs w:val="24"/>
          <w:rPrChange w:id="177" w:author="Krishna Adhikari" w:date="2020-03-17T14:30:00Z">
            <w:rPr>
              <w:ins w:id="178" w:author="Krishna Adhikari" w:date="2020-03-17T14:30:00Z"/>
              <w:b/>
              <w:bCs/>
              <w:sz w:val="22"/>
              <w:szCs w:val="24"/>
            </w:rPr>
          </w:rPrChange>
        </w:rPr>
      </w:pPr>
      <w:proofErr w:type="spellStart"/>
      <w:ins w:id="179" w:author="Krishna Adhikari" w:date="2020-03-16T11:45:00Z">
        <w:r>
          <w:rPr>
            <w:b/>
            <w:bCs/>
            <w:sz w:val="22"/>
            <w:szCs w:val="24"/>
          </w:rPr>
          <w:lastRenderedPageBreak/>
          <w:t>queryV_len</w:t>
        </w:r>
        <w:proofErr w:type="spellEnd"/>
        <w:r>
          <w:rPr>
            <w:b/>
            <w:bCs/>
            <w:sz w:val="22"/>
            <w:szCs w:val="24"/>
          </w:rPr>
          <w:t xml:space="preserve"> = </w:t>
        </w:r>
        <w:proofErr w:type="spellStart"/>
        <w:r>
          <w:rPr>
            <w:b/>
            <w:bCs/>
            <w:sz w:val="22"/>
            <w:szCs w:val="24"/>
          </w:rPr>
          <w:t>len</w:t>
        </w:r>
        <w:proofErr w:type="spellEnd"/>
        <w:r>
          <w:rPr>
            <w:b/>
            <w:bCs/>
            <w:sz w:val="22"/>
            <w:szCs w:val="24"/>
          </w:rPr>
          <w:t>(</w:t>
        </w:r>
        <w:proofErr w:type="spellStart"/>
        <w:r>
          <w:rPr>
            <w:b/>
            <w:bCs/>
            <w:sz w:val="22"/>
            <w:szCs w:val="24"/>
          </w:rPr>
          <w:t>queryV</w:t>
        </w:r>
        <w:proofErr w:type="spellEnd"/>
        <w:r>
          <w:rPr>
            <w:b/>
            <w:bCs/>
            <w:sz w:val="22"/>
            <w:szCs w:val="24"/>
          </w:rPr>
          <w:t>)</w:t>
        </w:r>
      </w:ins>
    </w:p>
    <w:p w14:paraId="365CB2C7" w14:textId="77777777" w:rsidR="008E13CE" w:rsidRPr="00203F01" w:rsidRDefault="008E13CE">
      <w:pPr>
        <w:pStyle w:val="NoSpacing"/>
        <w:rPr>
          <w:ins w:id="180" w:author="Krishna Adhikari" w:date="2020-03-17T10:30:00Z"/>
          <w:sz w:val="22"/>
          <w:szCs w:val="24"/>
          <w:rPrChange w:id="181" w:author="Krishna Adhikari" w:date="2020-03-17T10:30:00Z">
            <w:rPr>
              <w:ins w:id="182" w:author="Krishna Adhikari" w:date="2020-03-17T10:30:00Z"/>
              <w:b/>
              <w:bCs/>
              <w:sz w:val="22"/>
              <w:szCs w:val="24"/>
            </w:rPr>
          </w:rPrChange>
        </w:rPr>
        <w:pPrChange w:id="183" w:author="Krishna Adhikari" w:date="2020-03-17T14:30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DF54D2E" w14:textId="3021AF5F" w:rsidR="00203F01" w:rsidRPr="00203F01" w:rsidRDefault="00203F01" w:rsidP="0045761C">
      <w:pPr>
        <w:pStyle w:val="NoSpacing"/>
        <w:numPr>
          <w:ilvl w:val="0"/>
          <w:numId w:val="8"/>
        </w:numPr>
        <w:rPr>
          <w:ins w:id="184" w:author="Krishna Adhikari" w:date="2020-03-17T08:43:00Z"/>
          <w:sz w:val="22"/>
          <w:szCs w:val="24"/>
          <w:rPrChange w:id="185" w:author="Krishna Adhikari" w:date="2020-03-17T08:43:00Z">
            <w:rPr>
              <w:ins w:id="186" w:author="Krishna Adhikari" w:date="2020-03-17T08:43:00Z"/>
              <w:b/>
              <w:bCs/>
              <w:sz w:val="22"/>
              <w:szCs w:val="24"/>
            </w:rPr>
          </w:rPrChange>
        </w:rPr>
      </w:pPr>
      <w:proofErr w:type="spellStart"/>
      <w:ins w:id="187" w:author="Krishna Adhikari" w:date="2020-03-17T10:30:00Z">
        <w:r>
          <w:rPr>
            <w:b/>
            <w:bCs/>
            <w:sz w:val="22"/>
            <w:szCs w:val="24"/>
          </w:rPr>
          <w:t>backward_best_hit_work_list</w:t>
        </w:r>
        <w:proofErr w:type="spellEnd"/>
        <w:r>
          <w:rPr>
            <w:b/>
            <w:bCs/>
            <w:sz w:val="22"/>
            <w:szCs w:val="24"/>
          </w:rPr>
          <w:t xml:space="preserve"> = </w:t>
        </w:r>
        <w:proofErr w:type="spellStart"/>
        <w:r>
          <w:rPr>
            <w:sz w:val="22"/>
            <w:szCs w:val="24"/>
          </w:rPr>
          <w:t>Oneway_Threshold_Best_Hit</w:t>
        </w:r>
      </w:ins>
      <w:proofErr w:type="spellEnd"/>
      <w:ins w:id="188" w:author="Krishna Adhikari" w:date="2020-03-17T10:31:00Z">
        <w:r>
          <w:rPr>
            <w:sz w:val="22"/>
            <w:szCs w:val="24"/>
          </w:rPr>
          <w:t>(mode) (Return Value by the Function)</w:t>
        </w:r>
      </w:ins>
    </w:p>
    <w:p w14:paraId="0E2DEB0B" w14:textId="1D434A25" w:rsidR="00203F01" w:rsidRDefault="00203F01" w:rsidP="008E13CE">
      <w:pPr>
        <w:pStyle w:val="NoSpacing"/>
        <w:rPr>
          <w:ins w:id="189" w:author="Krishna Adhikari" w:date="2020-03-17T14:30:00Z"/>
          <w:sz w:val="22"/>
          <w:szCs w:val="24"/>
        </w:rPr>
      </w:pPr>
    </w:p>
    <w:p w14:paraId="39803CB7" w14:textId="07A61911" w:rsidR="008E13CE" w:rsidRDefault="008E13CE" w:rsidP="008E13CE">
      <w:pPr>
        <w:pStyle w:val="NoSpacing"/>
        <w:rPr>
          <w:ins w:id="190" w:author="Krishna Adhikari" w:date="2020-03-17T14:30:00Z"/>
          <w:sz w:val="22"/>
          <w:szCs w:val="24"/>
        </w:rPr>
      </w:pPr>
    </w:p>
    <w:p w14:paraId="0A1C59D3" w14:textId="7CAEB36A" w:rsidR="008E13CE" w:rsidRDefault="008E13CE" w:rsidP="008E13CE">
      <w:pPr>
        <w:pStyle w:val="NoSpacing"/>
        <w:rPr>
          <w:ins w:id="191" w:author="Krishna Adhikari" w:date="2020-03-17T14:30:00Z"/>
          <w:sz w:val="22"/>
          <w:szCs w:val="24"/>
        </w:rPr>
      </w:pPr>
    </w:p>
    <w:p w14:paraId="5525D973" w14:textId="2813F901" w:rsidR="008E13CE" w:rsidRDefault="008E13CE" w:rsidP="008E13CE">
      <w:pPr>
        <w:pStyle w:val="NoSpacing"/>
        <w:rPr>
          <w:ins w:id="192" w:author="Krishna Adhikari" w:date="2020-03-17T14:30:00Z"/>
          <w:sz w:val="22"/>
          <w:szCs w:val="24"/>
        </w:rPr>
      </w:pPr>
    </w:p>
    <w:p w14:paraId="2144683E" w14:textId="585FD3EF" w:rsidR="008E13CE" w:rsidRDefault="008E13CE" w:rsidP="008E13CE">
      <w:pPr>
        <w:pStyle w:val="NoSpacing"/>
        <w:rPr>
          <w:ins w:id="193" w:author="Krishna Adhikari" w:date="2020-03-17T14:30:00Z"/>
          <w:sz w:val="22"/>
          <w:szCs w:val="24"/>
        </w:rPr>
      </w:pPr>
    </w:p>
    <w:p w14:paraId="6F52679D" w14:textId="475DF289" w:rsidR="008E13CE" w:rsidRDefault="008E13CE" w:rsidP="008E13CE">
      <w:pPr>
        <w:pStyle w:val="NoSpacing"/>
        <w:rPr>
          <w:ins w:id="194" w:author="Krishna Adhikari" w:date="2020-03-17T14:30:00Z"/>
          <w:sz w:val="22"/>
          <w:szCs w:val="24"/>
        </w:rPr>
      </w:pPr>
    </w:p>
    <w:p w14:paraId="7A2E5F63" w14:textId="600E4F33" w:rsidR="008E13CE" w:rsidRDefault="008E13CE" w:rsidP="008E13CE">
      <w:pPr>
        <w:pStyle w:val="NoSpacing"/>
        <w:rPr>
          <w:ins w:id="195" w:author="Krishna Adhikari" w:date="2020-03-17T14:30:00Z"/>
          <w:sz w:val="22"/>
          <w:szCs w:val="24"/>
        </w:rPr>
      </w:pPr>
    </w:p>
    <w:p w14:paraId="200149A5" w14:textId="6C730AEB" w:rsidR="008E13CE" w:rsidRDefault="008E13CE" w:rsidP="008E13CE">
      <w:pPr>
        <w:pStyle w:val="NoSpacing"/>
        <w:rPr>
          <w:ins w:id="196" w:author="Krishna Adhikari" w:date="2020-03-17T14:30:00Z"/>
          <w:sz w:val="22"/>
          <w:szCs w:val="24"/>
        </w:rPr>
      </w:pPr>
    </w:p>
    <w:p w14:paraId="1476BA42" w14:textId="29D42436" w:rsidR="008E13CE" w:rsidRDefault="008E13CE" w:rsidP="008E13CE">
      <w:pPr>
        <w:pStyle w:val="NoSpacing"/>
        <w:rPr>
          <w:ins w:id="197" w:author="Krishna Adhikari" w:date="2020-03-17T14:30:00Z"/>
          <w:sz w:val="22"/>
          <w:szCs w:val="24"/>
        </w:rPr>
      </w:pPr>
    </w:p>
    <w:p w14:paraId="4A7DE1DD" w14:textId="5A4EC89B" w:rsidR="008E13CE" w:rsidRDefault="008E13CE" w:rsidP="008E13CE">
      <w:pPr>
        <w:pStyle w:val="NoSpacing"/>
        <w:rPr>
          <w:ins w:id="198" w:author="Krishna Adhikari" w:date="2020-03-17T14:30:00Z"/>
          <w:sz w:val="22"/>
          <w:szCs w:val="24"/>
        </w:rPr>
      </w:pPr>
    </w:p>
    <w:p w14:paraId="1B72BCAD" w14:textId="1BBCEE93" w:rsidR="008E13CE" w:rsidRDefault="008E13CE" w:rsidP="008E13CE">
      <w:pPr>
        <w:pStyle w:val="NoSpacing"/>
        <w:rPr>
          <w:ins w:id="199" w:author="Krishna Adhikari" w:date="2020-03-17T14:30:00Z"/>
          <w:sz w:val="22"/>
          <w:szCs w:val="24"/>
        </w:rPr>
      </w:pPr>
      <w:bookmarkStart w:id="200" w:name="_GoBack"/>
      <w:bookmarkEnd w:id="200"/>
    </w:p>
    <w:p w14:paraId="3A1939F2" w14:textId="5378B29C" w:rsidR="008E13CE" w:rsidRDefault="008E13CE" w:rsidP="00B609DF">
      <w:pPr>
        <w:pStyle w:val="NoSpacing"/>
        <w:jc w:val="center"/>
        <w:rPr>
          <w:ins w:id="201" w:author="Krishna Adhikari" w:date="2020-03-17T19:25:00Z"/>
          <w:b/>
          <w:bCs/>
          <w:sz w:val="22"/>
          <w:szCs w:val="24"/>
        </w:rPr>
      </w:pPr>
      <w:proofErr w:type="spellStart"/>
      <w:ins w:id="202" w:author="Krishna Adhikari" w:date="2020-03-17T14:30:00Z">
        <w:r w:rsidRPr="00B609DF">
          <w:rPr>
            <w:b/>
            <w:bCs/>
            <w:sz w:val="22"/>
            <w:szCs w:val="24"/>
            <w:rPrChange w:id="203" w:author="Krishna Adhikari" w:date="2020-03-17T19:21:00Z">
              <w:rPr>
                <w:sz w:val="22"/>
                <w:szCs w:val="24"/>
              </w:rPr>
            </w:rPrChange>
          </w:rPr>
          <w:t>Impo</w:t>
        </w:r>
      </w:ins>
      <w:ins w:id="204" w:author="Krishna Adhikari" w:date="2020-03-17T14:31:00Z">
        <w:r w:rsidRPr="00B609DF">
          <w:rPr>
            <w:b/>
            <w:bCs/>
            <w:sz w:val="22"/>
            <w:szCs w:val="24"/>
            <w:rPrChange w:id="205" w:author="Krishna Adhikari" w:date="2020-03-17T19:21:00Z">
              <w:rPr>
                <w:sz w:val="22"/>
                <w:szCs w:val="24"/>
              </w:rPr>
            </w:rPrChange>
          </w:rPr>
          <w:t>rtat</w:t>
        </w:r>
      </w:ins>
      <w:proofErr w:type="spellEnd"/>
      <w:ins w:id="206" w:author="Krishna Adhikari" w:date="2020-03-17T19:21:00Z">
        <w:r w:rsidR="00B609DF">
          <w:rPr>
            <w:b/>
            <w:bCs/>
            <w:sz w:val="22"/>
            <w:szCs w:val="24"/>
          </w:rPr>
          <w:t xml:space="preserve"> Note</w:t>
        </w:r>
      </w:ins>
    </w:p>
    <w:p w14:paraId="5868F645" w14:textId="7D146D92" w:rsidR="00B609DF" w:rsidRDefault="00B609DF" w:rsidP="00B609DF">
      <w:pPr>
        <w:pStyle w:val="NoSpacing"/>
        <w:rPr>
          <w:ins w:id="207" w:author="Krishna Adhikari" w:date="2020-03-17T19:26:00Z"/>
          <w:sz w:val="22"/>
          <w:szCs w:val="24"/>
        </w:rPr>
      </w:pPr>
      <w:ins w:id="208" w:author="Krishna Adhikari" w:date="2020-03-17T19:25:00Z">
        <w:r>
          <w:rPr>
            <w:b/>
            <w:bCs/>
            <w:sz w:val="22"/>
            <w:szCs w:val="24"/>
          </w:rPr>
          <w:t xml:space="preserve">PAM </w:t>
        </w:r>
        <w:r w:rsidRPr="00B609DF">
          <w:rPr>
            <w:b/>
            <w:bCs/>
            <w:sz w:val="22"/>
            <w:szCs w:val="24"/>
          </w:rPr>
          <w:sym w:font="Wingdings" w:char="F0E0"/>
        </w:r>
        <w:r>
          <w:rPr>
            <w:b/>
            <w:bCs/>
            <w:sz w:val="22"/>
            <w:szCs w:val="24"/>
          </w:rPr>
          <w:t xml:space="preserve"> </w:t>
        </w:r>
        <w:r w:rsidRPr="00B609DF">
          <w:rPr>
            <w:sz w:val="22"/>
            <w:szCs w:val="24"/>
            <w:rPrChange w:id="209" w:author="Krishna Adhikari" w:date="2020-03-17T19:26:00Z">
              <w:rPr>
                <w:b/>
                <w:bCs/>
                <w:sz w:val="22"/>
                <w:szCs w:val="24"/>
              </w:rPr>
            </w:rPrChange>
          </w:rPr>
          <w:t>Point Accepted Muta</w:t>
        </w:r>
      </w:ins>
      <w:ins w:id="210" w:author="Krishna Adhikari" w:date="2020-03-17T19:26:00Z">
        <w:r w:rsidRPr="00B609DF">
          <w:rPr>
            <w:sz w:val="22"/>
            <w:szCs w:val="24"/>
            <w:rPrChange w:id="211" w:author="Krishna Adhikari" w:date="2020-03-17T19:26:00Z">
              <w:rPr>
                <w:b/>
                <w:bCs/>
                <w:sz w:val="22"/>
                <w:szCs w:val="24"/>
              </w:rPr>
            </w:rPrChange>
          </w:rPr>
          <w:t>tion</w:t>
        </w:r>
        <w:r>
          <w:rPr>
            <w:sz w:val="22"/>
            <w:szCs w:val="24"/>
          </w:rPr>
          <w:t xml:space="preserve"> </w:t>
        </w:r>
      </w:ins>
    </w:p>
    <w:p w14:paraId="12931BCB" w14:textId="13BC8077" w:rsidR="00B609DF" w:rsidRDefault="00B609DF" w:rsidP="00B609DF">
      <w:pPr>
        <w:pStyle w:val="NoSpacing"/>
        <w:rPr>
          <w:ins w:id="212" w:author="Krishna Adhikari" w:date="2020-03-17T19:29:00Z"/>
          <w:sz w:val="22"/>
          <w:szCs w:val="24"/>
        </w:rPr>
      </w:pPr>
      <w:ins w:id="213" w:author="Krishna Adhikari" w:date="2020-03-17T19:26:00Z">
        <w:r>
          <w:rPr>
            <w:sz w:val="22"/>
            <w:szCs w:val="24"/>
          </w:rPr>
          <w:t>BLOSUM</w:t>
        </w:r>
      </w:ins>
    </w:p>
    <w:p w14:paraId="4199039C" w14:textId="08D62147" w:rsidR="00B609DF" w:rsidRDefault="00B609DF" w:rsidP="00B609DF">
      <w:pPr>
        <w:pStyle w:val="NoSpacing"/>
        <w:jc w:val="center"/>
        <w:rPr>
          <w:ins w:id="214" w:author="Krishna Adhikari" w:date="2020-03-17T19:29:00Z"/>
          <w:b/>
          <w:bCs/>
          <w:sz w:val="22"/>
          <w:szCs w:val="24"/>
        </w:rPr>
      </w:pPr>
      <w:ins w:id="215" w:author="Krishna Adhikari" w:date="2020-03-17T19:29:00Z">
        <w:r w:rsidRPr="00B609DF">
          <w:rPr>
            <w:b/>
            <w:bCs/>
            <w:sz w:val="22"/>
            <w:szCs w:val="24"/>
            <w:rPrChange w:id="216" w:author="Krishna Adhikari" w:date="2020-03-17T19:29:00Z">
              <w:rPr>
                <w:sz w:val="22"/>
                <w:szCs w:val="24"/>
              </w:rPr>
            </w:rPrChange>
          </w:rPr>
          <w:t>Different Between PAM &amp; BLOSUM</w:t>
        </w:r>
      </w:ins>
    </w:p>
    <w:p w14:paraId="19C7638F" w14:textId="5BB0A0D2" w:rsidR="00B609DF" w:rsidRDefault="00B609DF" w:rsidP="00B609DF">
      <w:pPr>
        <w:pStyle w:val="NoSpacing"/>
        <w:numPr>
          <w:ilvl w:val="0"/>
          <w:numId w:val="10"/>
        </w:numPr>
        <w:rPr>
          <w:ins w:id="217" w:author="Krishna Adhikari" w:date="2020-03-17T19:30:00Z"/>
          <w:sz w:val="22"/>
          <w:szCs w:val="24"/>
        </w:rPr>
        <w:pPrChange w:id="218" w:author="Krishna Adhikari" w:date="2020-03-17T19:30:00Z">
          <w:pPr>
            <w:pStyle w:val="NoSpacing"/>
          </w:pPr>
        </w:pPrChange>
      </w:pPr>
      <w:ins w:id="219" w:author="Krishna Adhikari" w:date="2020-03-17T19:29:00Z">
        <w:r>
          <w:rPr>
            <w:sz w:val="22"/>
            <w:szCs w:val="24"/>
          </w:rPr>
          <w:t xml:space="preserve">PAM </w:t>
        </w:r>
      </w:ins>
      <w:ins w:id="220" w:author="Krishna Adhikari" w:date="2020-03-17T19:36:00Z">
        <w:r w:rsidR="0075140C">
          <w:rPr>
            <w:sz w:val="22"/>
            <w:szCs w:val="24"/>
          </w:rPr>
          <w:t>matrices</w:t>
        </w:r>
      </w:ins>
      <w:ins w:id="221" w:author="Krishna Adhikari" w:date="2020-03-17T19:29:00Z">
        <w:r>
          <w:rPr>
            <w:sz w:val="22"/>
            <w:szCs w:val="24"/>
          </w:rPr>
          <w:t xml:space="preserve"> are </w:t>
        </w:r>
        <w:r w:rsidRPr="0075140C">
          <w:rPr>
            <w:sz w:val="22"/>
            <w:szCs w:val="24"/>
            <w:highlight w:val="yellow"/>
            <w:rPrChange w:id="222" w:author="Krishna Adhikari" w:date="2020-03-17T19:37:00Z">
              <w:rPr>
                <w:sz w:val="22"/>
                <w:szCs w:val="24"/>
              </w:rPr>
            </w:rPrChange>
          </w:rPr>
          <w:t>based on an explicit evolu</w:t>
        </w:r>
      </w:ins>
      <w:ins w:id="223" w:author="Krishna Adhikari" w:date="2020-03-17T19:30:00Z">
        <w:r w:rsidRPr="0075140C">
          <w:rPr>
            <w:sz w:val="22"/>
            <w:szCs w:val="24"/>
            <w:highlight w:val="yellow"/>
            <w:rPrChange w:id="224" w:author="Krishna Adhikari" w:date="2020-03-17T19:37:00Z">
              <w:rPr>
                <w:sz w:val="22"/>
                <w:szCs w:val="24"/>
              </w:rPr>
            </w:rPrChange>
          </w:rPr>
          <w:t>tionary model</w:t>
        </w:r>
        <w:r>
          <w:rPr>
            <w:sz w:val="22"/>
            <w:szCs w:val="24"/>
          </w:rPr>
          <w:t xml:space="preserve">, whereas the BLOSUM </w:t>
        </w:r>
      </w:ins>
      <w:ins w:id="225" w:author="Krishna Adhikari" w:date="2020-03-17T19:37:00Z">
        <w:r w:rsidR="0075140C">
          <w:rPr>
            <w:sz w:val="22"/>
            <w:szCs w:val="24"/>
          </w:rPr>
          <w:t>matrices</w:t>
        </w:r>
      </w:ins>
      <w:ins w:id="226" w:author="Krishna Adhikari" w:date="2020-03-17T19:30:00Z">
        <w:r>
          <w:rPr>
            <w:sz w:val="22"/>
            <w:szCs w:val="24"/>
          </w:rPr>
          <w:t xml:space="preserve"> are based on an </w:t>
        </w:r>
        <w:r w:rsidRPr="0075140C">
          <w:rPr>
            <w:sz w:val="22"/>
            <w:szCs w:val="24"/>
            <w:highlight w:val="yellow"/>
            <w:rPrChange w:id="227" w:author="Krishna Adhikari" w:date="2020-03-17T19:37:00Z">
              <w:rPr>
                <w:sz w:val="22"/>
                <w:szCs w:val="24"/>
              </w:rPr>
            </w:rPrChange>
          </w:rPr>
          <w:t>implicit model of evolution.</w:t>
        </w:r>
      </w:ins>
    </w:p>
    <w:p w14:paraId="7AB3F274" w14:textId="1818004F" w:rsidR="00B609DF" w:rsidRDefault="00B609DF" w:rsidP="00B609DF">
      <w:pPr>
        <w:pStyle w:val="NoSpacing"/>
        <w:numPr>
          <w:ilvl w:val="0"/>
          <w:numId w:val="10"/>
        </w:numPr>
        <w:rPr>
          <w:ins w:id="228" w:author="Krishna Adhikari" w:date="2020-03-17T19:32:00Z"/>
          <w:sz w:val="22"/>
          <w:szCs w:val="24"/>
        </w:rPr>
      </w:pPr>
      <w:ins w:id="229" w:author="Krishna Adhikari" w:date="2020-03-17T19:30:00Z">
        <w:r>
          <w:rPr>
            <w:sz w:val="22"/>
            <w:szCs w:val="24"/>
          </w:rPr>
          <w:t xml:space="preserve">The PAM matrices are </w:t>
        </w:r>
        <w:r w:rsidRPr="0075140C">
          <w:rPr>
            <w:sz w:val="22"/>
            <w:szCs w:val="24"/>
            <w:highlight w:val="yellow"/>
            <w:rPrChange w:id="230" w:author="Krishna Adhikari" w:date="2020-03-17T19:37:00Z">
              <w:rPr>
                <w:sz w:val="22"/>
                <w:szCs w:val="24"/>
              </w:rPr>
            </w:rPrChange>
          </w:rPr>
          <w:t>based on mutations obser</w:t>
        </w:r>
      </w:ins>
      <w:ins w:id="231" w:author="Krishna Adhikari" w:date="2020-03-17T19:31:00Z">
        <w:r w:rsidRPr="0075140C">
          <w:rPr>
            <w:sz w:val="22"/>
            <w:szCs w:val="24"/>
            <w:highlight w:val="yellow"/>
            <w:rPrChange w:id="232" w:author="Krishna Adhikari" w:date="2020-03-17T19:37:00Z">
              <w:rPr>
                <w:sz w:val="22"/>
                <w:szCs w:val="24"/>
              </w:rPr>
            </w:rPrChange>
          </w:rPr>
          <w:t>ved throughout a global alignment</w:t>
        </w:r>
        <w:r>
          <w:rPr>
            <w:sz w:val="22"/>
            <w:szCs w:val="24"/>
          </w:rPr>
          <w:t xml:space="preserve">, this includes </w:t>
        </w:r>
        <w:r w:rsidRPr="0075140C">
          <w:rPr>
            <w:sz w:val="22"/>
            <w:szCs w:val="24"/>
            <w:highlight w:val="yellow"/>
            <w:rPrChange w:id="233" w:author="Krishna Adhikari" w:date="2020-03-17T19:37:00Z">
              <w:rPr>
                <w:sz w:val="22"/>
                <w:szCs w:val="24"/>
              </w:rPr>
            </w:rPrChange>
          </w:rPr>
          <w:t>both highly conserved and highly mutable regions</w:t>
        </w:r>
        <w:r>
          <w:rPr>
            <w:sz w:val="22"/>
            <w:szCs w:val="24"/>
          </w:rPr>
          <w:t xml:space="preserve">. The BLOSUM matrices are based only on highly conserved regions in series </w:t>
        </w:r>
      </w:ins>
      <w:ins w:id="234" w:author="Krishna Adhikari" w:date="2020-03-17T19:32:00Z">
        <w:r>
          <w:rPr>
            <w:sz w:val="22"/>
            <w:szCs w:val="24"/>
          </w:rPr>
          <w:t xml:space="preserve">of alignments forbidden to </w:t>
        </w:r>
        <w:r w:rsidR="0075140C">
          <w:rPr>
            <w:sz w:val="22"/>
            <w:szCs w:val="24"/>
          </w:rPr>
          <w:t>contain gaps</w:t>
        </w:r>
        <w:r>
          <w:rPr>
            <w:sz w:val="22"/>
            <w:szCs w:val="24"/>
          </w:rPr>
          <w:t>.</w:t>
        </w:r>
      </w:ins>
    </w:p>
    <w:p w14:paraId="6BD0A1ED" w14:textId="546C5D09" w:rsidR="0075140C" w:rsidRDefault="0075140C" w:rsidP="00B609DF">
      <w:pPr>
        <w:pStyle w:val="NoSpacing"/>
        <w:numPr>
          <w:ilvl w:val="0"/>
          <w:numId w:val="10"/>
        </w:numPr>
        <w:rPr>
          <w:ins w:id="235" w:author="Krishna Adhikari" w:date="2020-03-17T19:34:00Z"/>
          <w:sz w:val="22"/>
          <w:szCs w:val="24"/>
        </w:rPr>
      </w:pPr>
      <w:ins w:id="236" w:author="Krishna Adhikari" w:date="2020-03-17T19:33:00Z">
        <w:r>
          <w:rPr>
            <w:sz w:val="22"/>
            <w:szCs w:val="24"/>
          </w:rPr>
          <w:t>The method used to count the replacements is different: unlike the PAM matrix, the BLOSUM procedure uses groups of sequences within which not all mutations a</w:t>
        </w:r>
      </w:ins>
      <w:ins w:id="237" w:author="Krishna Adhikari" w:date="2020-03-17T19:34:00Z">
        <w:r>
          <w:rPr>
            <w:sz w:val="22"/>
            <w:szCs w:val="24"/>
          </w:rPr>
          <w:t>re counted the same.</w:t>
        </w:r>
      </w:ins>
    </w:p>
    <w:p w14:paraId="5030014B" w14:textId="28966301" w:rsidR="00B609DF" w:rsidRDefault="0075140C" w:rsidP="0075140C">
      <w:pPr>
        <w:pStyle w:val="NoSpacing"/>
        <w:numPr>
          <w:ilvl w:val="0"/>
          <w:numId w:val="10"/>
        </w:numPr>
        <w:rPr>
          <w:ins w:id="238" w:author="Krishna Adhikari" w:date="2020-03-17T19:37:00Z"/>
          <w:sz w:val="22"/>
          <w:szCs w:val="24"/>
        </w:rPr>
      </w:pPr>
      <w:ins w:id="239" w:author="Krishna Adhikari" w:date="2020-03-17T19:34:00Z">
        <w:r>
          <w:rPr>
            <w:sz w:val="22"/>
            <w:szCs w:val="24"/>
          </w:rPr>
          <w:t>Higher numbers in the PAM matrix naming scheme denote larger evolutionary distance, while larger numbers in the BLOSUM matrix naming scheme denote h</w:t>
        </w:r>
      </w:ins>
      <w:ins w:id="240" w:author="Krishna Adhikari" w:date="2020-03-17T19:35:00Z">
        <w:r>
          <w:rPr>
            <w:sz w:val="22"/>
            <w:szCs w:val="24"/>
          </w:rPr>
          <w:t xml:space="preserve">igher sequence similarity and therefore smaller evolutionary distance.  Example: PAM150 is used for more distant sequences than PAM100; </w:t>
        </w:r>
      </w:ins>
      <w:ins w:id="241" w:author="Krishna Adhikari" w:date="2020-03-17T19:36:00Z">
        <w:r>
          <w:rPr>
            <w:sz w:val="22"/>
            <w:szCs w:val="24"/>
          </w:rPr>
          <w:t>BLOSUM62 is used for closer sequences than BLOSUM50.</w:t>
        </w:r>
      </w:ins>
    </w:p>
    <w:p w14:paraId="2C60DD6E" w14:textId="77777777" w:rsidR="0075140C" w:rsidRPr="0075140C" w:rsidRDefault="0075140C" w:rsidP="0075140C">
      <w:pPr>
        <w:pStyle w:val="NoSpacing"/>
        <w:ind w:left="360"/>
        <w:rPr>
          <w:ins w:id="242" w:author="Krishna Adhikari" w:date="2020-03-17T19:21:00Z"/>
          <w:sz w:val="22"/>
          <w:szCs w:val="24"/>
          <w:rPrChange w:id="243" w:author="Krishna Adhikari" w:date="2020-03-17T19:37:00Z">
            <w:rPr>
              <w:ins w:id="244" w:author="Krishna Adhikari" w:date="2020-03-17T19:21:00Z"/>
              <w:b/>
              <w:bCs/>
              <w:sz w:val="22"/>
              <w:szCs w:val="24"/>
            </w:rPr>
          </w:rPrChange>
        </w:rPr>
        <w:pPrChange w:id="245" w:author="Krishna Adhikari" w:date="2020-03-17T19:37:00Z">
          <w:pPr>
            <w:pStyle w:val="NoSpacing"/>
            <w:jc w:val="center"/>
          </w:pPr>
        </w:pPrChange>
      </w:pPr>
    </w:p>
    <w:p w14:paraId="042D2889" w14:textId="77777777" w:rsidR="00B609DF" w:rsidRPr="00B609DF" w:rsidRDefault="00B609DF" w:rsidP="00B609DF">
      <w:pPr>
        <w:pStyle w:val="NoSpacing"/>
        <w:rPr>
          <w:b/>
          <w:bCs/>
          <w:sz w:val="22"/>
          <w:szCs w:val="24"/>
          <w:rPrChange w:id="246" w:author="Krishna Adhikari" w:date="2020-03-17T19:21:00Z">
            <w:rPr>
              <w:sz w:val="22"/>
              <w:szCs w:val="24"/>
            </w:rPr>
          </w:rPrChange>
        </w:rPr>
        <w:pPrChange w:id="247" w:author="Krishna Adhikari" w:date="2020-03-17T19:21:00Z">
          <w:pPr>
            <w:pStyle w:val="NoSpacing"/>
            <w:numPr>
              <w:numId w:val="8"/>
            </w:numPr>
            <w:ind w:left="720" w:hanging="360"/>
          </w:pPr>
        </w:pPrChange>
      </w:pPr>
    </w:p>
    <w:p w14:paraId="6E7C0B7F" w14:textId="7DAD127C" w:rsidR="00014D5A" w:rsidRDefault="00014D5A" w:rsidP="00570D72">
      <w:pPr>
        <w:pStyle w:val="NoSpacing"/>
        <w:rPr>
          <w:ins w:id="248" w:author="Krishna Adhikari" w:date="2020-03-16T09:16:00Z"/>
          <w:b/>
          <w:bCs/>
        </w:rPr>
      </w:pPr>
    </w:p>
    <w:p w14:paraId="73AB2457" w14:textId="079E2335" w:rsidR="00E956C9" w:rsidRDefault="00E956C9" w:rsidP="00570D72">
      <w:pPr>
        <w:pStyle w:val="NoSpacing"/>
        <w:rPr>
          <w:ins w:id="249" w:author="Krishna Adhikari" w:date="2020-03-16T09:16:00Z"/>
          <w:b/>
          <w:bCs/>
        </w:rPr>
      </w:pPr>
    </w:p>
    <w:p w14:paraId="58B956A2" w14:textId="593D6F66" w:rsidR="00E956C9" w:rsidRDefault="00E956C9" w:rsidP="00570D72">
      <w:pPr>
        <w:pStyle w:val="NoSpacing"/>
        <w:rPr>
          <w:ins w:id="250" w:author="Krishna Adhikari" w:date="2020-03-16T09:16:00Z"/>
          <w:b/>
          <w:bCs/>
        </w:rPr>
      </w:pPr>
    </w:p>
    <w:p w14:paraId="24E78123" w14:textId="6051D076" w:rsidR="00E956C9" w:rsidRDefault="00E956C9" w:rsidP="00570D72">
      <w:pPr>
        <w:pStyle w:val="NoSpacing"/>
        <w:rPr>
          <w:ins w:id="251" w:author="Krishna Adhikari" w:date="2020-03-16T09:16:00Z"/>
          <w:b/>
          <w:bCs/>
        </w:rPr>
      </w:pPr>
    </w:p>
    <w:p w14:paraId="3DB73A46" w14:textId="39436F7D" w:rsidR="00E956C9" w:rsidRDefault="00E956C9" w:rsidP="00570D72">
      <w:pPr>
        <w:pStyle w:val="NoSpacing"/>
        <w:rPr>
          <w:ins w:id="252" w:author="Krishna Adhikari" w:date="2020-03-16T09:16:00Z"/>
          <w:b/>
          <w:bCs/>
        </w:rPr>
      </w:pPr>
    </w:p>
    <w:p w14:paraId="6B18E300" w14:textId="34C979FA" w:rsidR="00E956C9" w:rsidRDefault="00E956C9" w:rsidP="00570D72">
      <w:pPr>
        <w:pStyle w:val="NoSpacing"/>
        <w:rPr>
          <w:ins w:id="253" w:author="Krishna Adhikari" w:date="2020-03-16T09:16:00Z"/>
          <w:b/>
          <w:bCs/>
        </w:rPr>
      </w:pPr>
    </w:p>
    <w:p w14:paraId="305932C7" w14:textId="68FDD6A8" w:rsidR="00E956C9" w:rsidRDefault="00E956C9" w:rsidP="00570D72">
      <w:pPr>
        <w:pStyle w:val="NoSpacing"/>
        <w:rPr>
          <w:ins w:id="254" w:author="Krishna Adhikari" w:date="2020-03-16T09:16:00Z"/>
          <w:b/>
          <w:bCs/>
        </w:rPr>
      </w:pPr>
    </w:p>
    <w:p w14:paraId="6D20C71E" w14:textId="1D83ACCE" w:rsidR="00E956C9" w:rsidRDefault="00E956C9" w:rsidP="00570D72">
      <w:pPr>
        <w:pStyle w:val="NoSpacing"/>
        <w:rPr>
          <w:ins w:id="255" w:author="Krishna Adhikari" w:date="2020-03-16T09:16:00Z"/>
          <w:b/>
          <w:bCs/>
        </w:rPr>
      </w:pPr>
    </w:p>
    <w:p w14:paraId="5F892BAF" w14:textId="2C5DB20A" w:rsidR="00E956C9" w:rsidRDefault="00E956C9" w:rsidP="00570D72">
      <w:pPr>
        <w:pStyle w:val="NoSpacing"/>
        <w:rPr>
          <w:ins w:id="256" w:author="Krishna Adhikari" w:date="2020-03-16T09:16:00Z"/>
          <w:b/>
          <w:bCs/>
        </w:rPr>
      </w:pPr>
    </w:p>
    <w:p w14:paraId="2183FED4" w14:textId="5FD3D2A5" w:rsidR="00E956C9" w:rsidRDefault="00E956C9" w:rsidP="00570D72">
      <w:pPr>
        <w:pStyle w:val="NoSpacing"/>
        <w:rPr>
          <w:ins w:id="257" w:author="Krishna Adhikari" w:date="2020-03-16T09:16:00Z"/>
          <w:b/>
          <w:bCs/>
        </w:rPr>
      </w:pPr>
    </w:p>
    <w:p w14:paraId="5C44F6A8" w14:textId="5CB76864" w:rsidR="00E956C9" w:rsidRDefault="00E956C9" w:rsidP="00570D72">
      <w:pPr>
        <w:pStyle w:val="NoSpacing"/>
        <w:rPr>
          <w:ins w:id="258" w:author="Krishna Adhikari" w:date="2020-03-16T09:16:00Z"/>
          <w:b/>
          <w:bCs/>
        </w:rPr>
      </w:pPr>
    </w:p>
    <w:p w14:paraId="032CAA9C" w14:textId="6399D3D3" w:rsidR="00E956C9" w:rsidRDefault="00E956C9" w:rsidP="00570D72">
      <w:pPr>
        <w:pStyle w:val="NoSpacing"/>
        <w:rPr>
          <w:ins w:id="259" w:author="Krishna Adhikari" w:date="2020-03-16T09:16:00Z"/>
          <w:b/>
          <w:bCs/>
        </w:rPr>
      </w:pPr>
    </w:p>
    <w:p w14:paraId="1F60257E" w14:textId="468B031A" w:rsidR="00E956C9" w:rsidRDefault="00E956C9" w:rsidP="00570D72">
      <w:pPr>
        <w:pStyle w:val="NoSpacing"/>
        <w:rPr>
          <w:ins w:id="260" w:author="Krishna Adhikari" w:date="2020-03-16T09:16:00Z"/>
          <w:b/>
          <w:bCs/>
        </w:rPr>
      </w:pPr>
    </w:p>
    <w:p w14:paraId="5E02DC5A" w14:textId="2ECC55B8" w:rsidR="00E956C9" w:rsidRDefault="00E956C9" w:rsidP="00570D72">
      <w:pPr>
        <w:pStyle w:val="NoSpacing"/>
        <w:rPr>
          <w:ins w:id="261" w:author="Krishna Adhikari" w:date="2020-03-16T09:16:00Z"/>
          <w:b/>
          <w:bCs/>
        </w:rPr>
      </w:pPr>
    </w:p>
    <w:p w14:paraId="70013255" w14:textId="78F4D372" w:rsidR="00E956C9" w:rsidRDefault="00E956C9" w:rsidP="00570D72">
      <w:pPr>
        <w:pStyle w:val="NoSpacing"/>
        <w:rPr>
          <w:ins w:id="262" w:author="Krishna Adhikari" w:date="2020-03-16T09:16:00Z"/>
          <w:b/>
          <w:bCs/>
        </w:rPr>
      </w:pPr>
    </w:p>
    <w:p w14:paraId="6360C442" w14:textId="1255FDF5" w:rsidR="00E956C9" w:rsidRDefault="00E956C9" w:rsidP="00570D72">
      <w:pPr>
        <w:pStyle w:val="NoSpacing"/>
        <w:rPr>
          <w:ins w:id="263" w:author="Krishna Adhikari" w:date="2020-03-16T09:16:00Z"/>
          <w:b/>
          <w:bCs/>
        </w:rPr>
      </w:pPr>
    </w:p>
    <w:p w14:paraId="07FC5BA7" w14:textId="7754B942" w:rsidR="00E956C9" w:rsidRDefault="00E956C9" w:rsidP="00570D72">
      <w:pPr>
        <w:pStyle w:val="NoSpacing"/>
        <w:rPr>
          <w:ins w:id="264" w:author="Krishna Adhikari" w:date="2020-03-16T09:16:00Z"/>
          <w:b/>
          <w:bCs/>
        </w:rPr>
      </w:pPr>
    </w:p>
    <w:p w14:paraId="0853FD89" w14:textId="19321B42" w:rsidR="00E956C9" w:rsidRDefault="00E956C9" w:rsidP="00570D72">
      <w:pPr>
        <w:pStyle w:val="NoSpacing"/>
        <w:rPr>
          <w:ins w:id="265" w:author="Krishna Adhikari" w:date="2020-03-16T09:16:00Z"/>
          <w:b/>
          <w:bCs/>
        </w:rPr>
      </w:pPr>
    </w:p>
    <w:p w14:paraId="324C6614" w14:textId="37F4E276" w:rsidR="00E956C9" w:rsidRDefault="00E956C9" w:rsidP="00570D72">
      <w:pPr>
        <w:pStyle w:val="NoSpacing"/>
        <w:rPr>
          <w:ins w:id="266" w:author="Krishna Adhikari" w:date="2020-03-16T09:16:00Z"/>
          <w:b/>
          <w:bCs/>
        </w:rPr>
      </w:pPr>
    </w:p>
    <w:p w14:paraId="48A09080" w14:textId="52D44ADA" w:rsidR="00E956C9" w:rsidRDefault="00E956C9" w:rsidP="00570D72">
      <w:pPr>
        <w:pStyle w:val="NoSpacing"/>
        <w:rPr>
          <w:ins w:id="267" w:author="Krishna Adhikari" w:date="2020-03-16T09:16:00Z"/>
          <w:b/>
          <w:bCs/>
        </w:rPr>
      </w:pPr>
    </w:p>
    <w:p w14:paraId="35486A8F" w14:textId="362CAFDD" w:rsidR="00E956C9" w:rsidRDefault="00E956C9" w:rsidP="00570D72">
      <w:pPr>
        <w:pStyle w:val="NoSpacing"/>
        <w:rPr>
          <w:ins w:id="268" w:author="Krishna Adhikari" w:date="2020-03-16T09:16:00Z"/>
          <w:b/>
          <w:bCs/>
        </w:rPr>
      </w:pPr>
    </w:p>
    <w:p w14:paraId="6B6388CD" w14:textId="77777777" w:rsidR="00E956C9" w:rsidRPr="00BD7B62" w:rsidRDefault="00E956C9" w:rsidP="00570D72">
      <w:pPr>
        <w:pStyle w:val="NoSpacing"/>
        <w:rPr>
          <w:b/>
          <w:bCs/>
        </w:rPr>
      </w:pPr>
    </w:p>
    <w:sectPr w:rsidR="00E956C9" w:rsidRPr="00BD7B62" w:rsidSect="00BD7B62">
      <w:pgSz w:w="11906" w:h="16838"/>
      <w:pgMar w:top="709" w:right="707" w:bottom="1440" w:left="709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174E9E" w14:textId="77777777" w:rsidR="00984446" w:rsidRDefault="00984446" w:rsidP="00553067">
      <w:pPr>
        <w:spacing w:after="0" w:line="240" w:lineRule="auto"/>
      </w:pPr>
      <w:r>
        <w:separator/>
      </w:r>
    </w:p>
  </w:endnote>
  <w:endnote w:type="continuationSeparator" w:id="0">
    <w:p w14:paraId="3E7B2804" w14:textId="77777777" w:rsidR="00984446" w:rsidRDefault="00984446" w:rsidP="0055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1D231F" w14:textId="77777777" w:rsidR="00984446" w:rsidRDefault="00984446" w:rsidP="00553067">
      <w:pPr>
        <w:spacing w:after="0" w:line="240" w:lineRule="auto"/>
      </w:pPr>
      <w:r>
        <w:separator/>
      </w:r>
    </w:p>
  </w:footnote>
  <w:footnote w:type="continuationSeparator" w:id="0">
    <w:p w14:paraId="571F2599" w14:textId="77777777" w:rsidR="00984446" w:rsidRDefault="00984446" w:rsidP="00553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02391"/>
    <w:multiLevelType w:val="hybridMultilevel"/>
    <w:tmpl w:val="BDDE73C2"/>
    <w:lvl w:ilvl="0" w:tplc="304E81C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A7"/>
    <w:multiLevelType w:val="hybridMultilevel"/>
    <w:tmpl w:val="41A266AA"/>
    <w:lvl w:ilvl="0" w:tplc="EE1C4C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1A59D3"/>
    <w:multiLevelType w:val="hybridMultilevel"/>
    <w:tmpl w:val="672C8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83846"/>
    <w:multiLevelType w:val="hybridMultilevel"/>
    <w:tmpl w:val="2668B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A02A4"/>
    <w:multiLevelType w:val="hybridMultilevel"/>
    <w:tmpl w:val="DF92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A75DF"/>
    <w:multiLevelType w:val="hybridMultilevel"/>
    <w:tmpl w:val="2242A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C4040"/>
    <w:multiLevelType w:val="hybridMultilevel"/>
    <w:tmpl w:val="D8D2AA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154F3F"/>
    <w:multiLevelType w:val="hybridMultilevel"/>
    <w:tmpl w:val="C7A48D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43416BB"/>
    <w:multiLevelType w:val="hybridMultilevel"/>
    <w:tmpl w:val="41D4EA20"/>
    <w:lvl w:ilvl="0" w:tplc="8026AE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1051391"/>
    <w:multiLevelType w:val="hybridMultilevel"/>
    <w:tmpl w:val="03C28426"/>
    <w:lvl w:ilvl="0" w:tplc="1DCEB5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4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hna Adhikari">
    <w15:presenceInfo w15:providerId="Windows Live" w15:userId="8dbc536c8f091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trackRevision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72"/>
    <w:rsid w:val="00014D5A"/>
    <w:rsid w:val="00037450"/>
    <w:rsid w:val="000A746A"/>
    <w:rsid w:val="00162607"/>
    <w:rsid w:val="001B151F"/>
    <w:rsid w:val="001C78D1"/>
    <w:rsid w:val="00203F01"/>
    <w:rsid w:val="0023366B"/>
    <w:rsid w:val="00246F72"/>
    <w:rsid w:val="002528B4"/>
    <w:rsid w:val="00331BD8"/>
    <w:rsid w:val="003446FD"/>
    <w:rsid w:val="00404332"/>
    <w:rsid w:val="0045761C"/>
    <w:rsid w:val="004804ED"/>
    <w:rsid w:val="004A7C6C"/>
    <w:rsid w:val="00553067"/>
    <w:rsid w:val="00570D72"/>
    <w:rsid w:val="005D70D2"/>
    <w:rsid w:val="006B4AA4"/>
    <w:rsid w:val="0075140C"/>
    <w:rsid w:val="008453BD"/>
    <w:rsid w:val="00872CCA"/>
    <w:rsid w:val="008E13CE"/>
    <w:rsid w:val="008E5939"/>
    <w:rsid w:val="0091518E"/>
    <w:rsid w:val="00984446"/>
    <w:rsid w:val="009B080F"/>
    <w:rsid w:val="009C77BC"/>
    <w:rsid w:val="00A77CAF"/>
    <w:rsid w:val="00A8106F"/>
    <w:rsid w:val="00AC2F7B"/>
    <w:rsid w:val="00AE2133"/>
    <w:rsid w:val="00B169C7"/>
    <w:rsid w:val="00B42632"/>
    <w:rsid w:val="00B57608"/>
    <w:rsid w:val="00B609DF"/>
    <w:rsid w:val="00B70E72"/>
    <w:rsid w:val="00BD7B62"/>
    <w:rsid w:val="00C056F4"/>
    <w:rsid w:val="00C35314"/>
    <w:rsid w:val="00C82D8E"/>
    <w:rsid w:val="00CA39C7"/>
    <w:rsid w:val="00D77172"/>
    <w:rsid w:val="00D86D00"/>
    <w:rsid w:val="00DD3978"/>
    <w:rsid w:val="00E016FE"/>
    <w:rsid w:val="00E956C9"/>
    <w:rsid w:val="00EC6968"/>
    <w:rsid w:val="00F204E0"/>
    <w:rsid w:val="00F439E0"/>
    <w:rsid w:val="00F5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47E41"/>
  <w15:chartTrackingRefBased/>
  <w15:docId w15:val="{A4DBFFB8-4BC7-4B5F-BB24-9568A1198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53067"/>
  </w:style>
  <w:style w:type="paragraph" w:styleId="Footer">
    <w:name w:val="footer"/>
    <w:basedOn w:val="Normal"/>
    <w:link w:val="FooterChar"/>
    <w:uiPriority w:val="99"/>
    <w:unhideWhenUsed/>
    <w:rsid w:val="0055306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53067"/>
  </w:style>
  <w:style w:type="paragraph" w:styleId="ListParagraph">
    <w:name w:val="List Paragraph"/>
    <w:basedOn w:val="Normal"/>
    <w:uiPriority w:val="34"/>
    <w:qFormat/>
    <w:rsid w:val="00553067"/>
    <w:pPr>
      <w:ind w:leftChars="400" w:left="800"/>
    </w:pPr>
  </w:style>
  <w:style w:type="paragraph" w:styleId="NoSpacing">
    <w:name w:val="No Spacing"/>
    <w:uiPriority w:val="1"/>
    <w:qFormat/>
    <w:rsid w:val="00BD7B6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0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2197</TotalTime>
  <Pages>6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Adhikari</dc:creator>
  <cp:keywords/>
  <dc:description/>
  <cp:lastModifiedBy>Krishna Adhikari</cp:lastModifiedBy>
  <cp:revision>6</cp:revision>
  <dcterms:created xsi:type="dcterms:W3CDTF">2020-02-25T08:05:00Z</dcterms:created>
  <dcterms:modified xsi:type="dcterms:W3CDTF">2020-03-17T10:38:00Z</dcterms:modified>
</cp:coreProperties>
</file>