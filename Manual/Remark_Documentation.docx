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9E7FC" w:themeColor="accent6" w:themeTint="66"/>
  <w:body>
    <w:p w14:paraId="0ACADD79" w14:textId="3469EFD7" w:rsidR="001B151F" w:rsidRPr="00826785" w:rsidRDefault="001B151F" w:rsidP="00BD7B62">
      <w:pPr>
        <w:ind w:left="284" w:hanging="284"/>
        <w:jc w:val="center"/>
        <w:rPr>
          <w:ins w:id="0" w:author="Krishna Adhikari" w:date="2020-03-17T17:27:00Z"/>
          <w:rFonts w:ascii="Times New Roman" w:hAnsi="Times New Roman" w:cs="Times New Roman"/>
          <w:b/>
          <w:bCs/>
          <w:sz w:val="24"/>
          <w:szCs w:val="24"/>
          <w:rPrChange w:id="1" w:author="Krishna Adhikari" w:date="2020-03-18T11:16:00Z">
            <w:rPr>
              <w:ins w:id="2" w:author="Krishna Adhikari" w:date="2020-03-17T17:27:00Z"/>
              <w:b/>
              <w:bCs/>
              <w:sz w:val="22"/>
              <w:szCs w:val="24"/>
            </w:rPr>
          </w:rPrChange>
        </w:rPr>
      </w:pPr>
      <w:ins w:id="3" w:author="Krishna Adhikari" w:date="2020-03-17T17:37:00Z">
        <w:r w:rsidRPr="00826785">
          <w:rPr>
            <w:rFonts w:ascii="Times New Roman" w:hAnsi="Times New Roman" w:cs="Times New Roman"/>
            <w:b/>
            <w:bCs/>
            <w:noProof/>
            <w:sz w:val="24"/>
            <w:szCs w:val="24"/>
            <w:rPrChange w:id="4" w:author="Krishna Adhikari" w:date="2020-03-18T11:16:00Z">
              <w:rPr>
                <w:b/>
                <w:bCs/>
                <w:noProof/>
                <w:sz w:val="22"/>
                <w:szCs w:val="24"/>
              </w:rPr>
            </w:rPrChange>
          </w:rPr>
          <mc:AlternateContent>
            <mc:Choice Requires="wps">
              <w:drawing>
                <wp:anchor distT="0" distB="0" distL="114300" distR="114300" simplePos="0" relativeHeight="251659264" behindDoc="0" locked="0" layoutInCell="1" allowOverlap="1" wp14:anchorId="7DB8E9BB" wp14:editId="3A3F4470">
                  <wp:simplePos x="0" y="0"/>
                  <wp:positionH relativeFrom="margin">
                    <wp:align>right</wp:align>
                  </wp:positionH>
                  <wp:positionV relativeFrom="paragraph">
                    <wp:posOffset>90474</wp:posOffset>
                  </wp:positionV>
                  <wp:extent cx="6623437" cy="413468"/>
                  <wp:effectExtent l="0" t="0" r="25400" b="24765"/>
                  <wp:wrapNone/>
                  <wp:docPr id="1" name="Rectangle 1"/>
                  <wp:cNvGraphicFramePr/>
                  <a:graphic xmlns:a="http://schemas.openxmlformats.org/drawingml/2006/main">
                    <a:graphicData uri="http://schemas.microsoft.com/office/word/2010/wordprocessingShape">
                      <wps:wsp>
                        <wps:cNvSpPr/>
                        <wps:spPr>
                          <a:xfrm>
                            <a:off x="0" y="0"/>
                            <a:ext cx="6623437" cy="413468"/>
                          </a:xfrm>
                          <a:prstGeom prst="rect">
                            <a:avLst/>
                          </a:prstGeom>
                        </wps:spPr>
                        <wps:style>
                          <a:lnRef idx="2">
                            <a:schemeClr val="accent3"/>
                          </a:lnRef>
                          <a:fillRef idx="1">
                            <a:schemeClr val="lt1"/>
                          </a:fillRef>
                          <a:effectRef idx="0">
                            <a:schemeClr val="accent3"/>
                          </a:effectRef>
                          <a:fontRef idx="minor">
                            <a:schemeClr val="dk1"/>
                          </a:fontRef>
                        </wps:style>
                        <wps:txbx>
                          <w:txbxContent>
                            <w:p w14:paraId="7FDD2BCE" w14:textId="5A960300" w:rsidR="001B151F" w:rsidRDefault="001B151F">
                              <w:pPr>
                                <w:jc w:val="center"/>
                                <w:pPrChange w:id="5" w:author="Krishna Adhikari" w:date="2020-03-17T17:38:00Z">
                                  <w:pPr/>
                                </w:pPrChange>
                              </w:pPr>
                              <w:ins w:id="6" w:author="Krishna Adhikari" w:date="2020-03-17T17:38:00Z">
                                <w:r>
                                  <w:t xml:space="preserve">Sets of Protein </w:t>
                                </w:r>
                              </w:ins>
                              <w:ins w:id="7" w:author="Krishna Adhikari" w:date="2020-03-17T17:39:00Z">
                                <w:r>
                                  <w:t>Sequences from interesting Genomes</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8E9BB" id="Rectangle 1" o:spid="_x0000_s1026" style="position:absolute;left:0;text-align:left;margin-left:470.35pt;margin-top:7.1pt;width:521.55pt;height:32.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" fillcolor="white [3201]" strokecolor="#37a76f [3206]" strokeweight="1pt">
                  <v:textbox>
                    <w:txbxContent>
                      <w:p w14:paraId="7FDD2BCE" w14:textId="5A960300" w:rsidR="001B151F" w:rsidRDefault="001B151F">
                        <w:pPr>
                          <w:jc w:val="center"/>
                          <w:pPrChange w:id="8" w:author="Krishna Adhikari" w:date="2020-03-17T17:38:00Z">
                            <w:pPr/>
                          </w:pPrChange>
                        </w:pPr>
                        <w:ins w:id="9" w:author="Krishna Adhikari" w:date="2020-03-17T17:38:00Z">
                          <w:r>
                            <w:t xml:space="preserve">Sets of Protein </w:t>
                          </w:r>
                        </w:ins>
                        <w:ins w:id="10" w:author="Krishna Adhikari" w:date="2020-03-17T17:39:00Z">
                          <w:r>
                            <w:t>Sequences from interesting Genomes</w:t>
                          </w:r>
                        </w:ins>
                      </w:p>
                    </w:txbxContent>
                  </v:textbox>
                  <w10:wrap anchorx="margin"/>
                </v:rect>
              </w:pict>
            </mc:Fallback>
          </mc:AlternateContent>
        </w:r>
      </w:ins>
    </w:p>
    <w:p w14:paraId="2D5637DB" w14:textId="01F6987B" w:rsidR="00CE6045" w:rsidRDefault="006B4AA4">
      <w:pPr>
        <w:widowControl/>
        <w:wordWrap/>
        <w:autoSpaceDE/>
        <w:autoSpaceDN/>
        <w:rPr>
          <w:ins w:id="11" w:author="Krishna Adhikari" w:date="2020-03-20T08:48:00Z"/>
          <w:rFonts w:ascii="Times New Roman" w:hAnsi="Times New Roman" w:cs="Times New Roman"/>
          <w:b/>
          <w:bCs/>
          <w:sz w:val="24"/>
          <w:szCs w:val="24"/>
        </w:rPr>
      </w:pPr>
      <w:ins w:id="12" w:author="Krishna Adhikari" w:date="2020-03-17T17:41:00Z">
        <w:r w:rsidRPr="00826785">
          <w:rPr>
            <w:rFonts w:ascii="Times New Roman" w:hAnsi="Times New Roman" w:cs="Times New Roman"/>
            <w:b/>
            <w:bCs/>
            <w:noProof/>
            <w:sz w:val="24"/>
            <w:szCs w:val="24"/>
            <w:rPrChange w:id="13" w:author="Krishna Adhikari" w:date="2020-03-18T11:16:00Z">
              <w:rPr>
                <w:b/>
                <w:bCs/>
                <w:noProof/>
                <w:sz w:val="22"/>
                <w:szCs w:val="24"/>
              </w:rPr>
            </w:rPrChange>
          </w:rPr>
          <mc:AlternateContent>
            <mc:Choice Requires="wps">
              <w:drawing>
                <wp:anchor distT="0" distB="0" distL="114300" distR="114300" simplePos="0" relativeHeight="251667456" behindDoc="0" locked="0" layoutInCell="1" allowOverlap="1" wp14:anchorId="54752DD2" wp14:editId="76ECF137">
                  <wp:simplePos x="0" y="0"/>
                  <wp:positionH relativeFrom="margin">
                    <wp:align>right</wp:align>
                  </wp:positionH>
                  <wp:positionV relativeFrom="paragraph">
                    <wp:posOffset>608468</wp:posOffset>
                  </wp:positionV>
                  <wp:extent cx="3274828" cy="393404"/>
                  <wp:effectExtent l="0" t="0" r="20955" b="26035"/>
                  <wp:wrapNone/>
                  <wp:docPr id="6" name="Text Box 6"/>
                  <wp:cNvGraphicFramePr/>
                  <a:graphic xmlns:a="http://schemas.openxmlformats.org/drawingml/2006/main">
                    <a:graphicData uri="http://schemas.microsoft.com/office/word/2010/wordprocessingShape">
                      <wps:wsp>
                        <wps:cNvSpPr txBox="1"/>
                        <wps:spPr>
                          <a:xfrm>
                            <a:off x="0" y="0"/>
                            <a:ext cx="3274828" cy="393404"/>
                          </a:xfrm>
                          <a:prstGeom prst="rect">
                            <a:avLst/>
                          </a:prstGeom>
                          <a:ln/>
                        </wps:spPr>
                        <wps:style>
                          <a:lnRef idx="2">
                            <a:schemeClr val="dk1"/>
                          </a:lnRef>
                          <a:fillRef idx="1">
                            <a:schemeClr val="lt1"/>
                          </a:fillRef>
                          <a:effectRef idx="0">
                            <a:schemeClr val="dk1"/>
                          </a:effectRef>
                          <a:fontRef idx="minor">
                            <a:schemeClr val="dk1"/>
                          </a:fontRef>
                        </wps:style>
                        <wps:txbx>
                          <w:txbxContent>
                            <w:p w14:paraId="6697F543" w14:textId="53615202" w:rsidR="00D77172" w:rsidRPr="0023366B" w:rsidRDefault="00D77172">
                              <w:pPr>
                                <w:rPr>
                                  <w:b/>
                                  <w:bCs/>
                                  <w:rPrChange w:id="14" w:author="Krishna Adhikari" w:date="2020-03-17T17:42:00Z">
                                    <w:rPr/>
                                  </w:rPrChange>
                                </w:rPr>
                              </w:pPr>
                              <w:ins w:id="15" w:author="Krishna Adhikari" w:date="2020-03-17T17:42:00Z">
                                <w:r w:rsidRPr="0023366B">
                                  <w:rPr>
                                    <w:b/>
                                    <w:bCs/>
                                    <w:highlight w:val="yellow"/>
                                    <w:rPrChange w:id="16" w:author="Krishna Adhikari" w:date="2020-03-17T17:42:00Z">
                                      <w:rPr/>
                                    </w:rPrChange>
                                  </w:rPr>
                                  <w:t xml:space="preserve">Blastp </w:t>
                                </w:r>
                                <w:r w:rsidRPr="0023366B">
                                  <w:rPr>
                                    <w:b/>
                                    <w:bCs/>
                                    <w:highlight w:val="yellow"/>
                                    <w:rPrChange w:id="17" w:author="Krishna Adhikari" w:date="2020-03-17T17:42:00Z">
                                      <w:rPr/>
                                    </w:rPrChange>
                                  </w:rPr>
                                  <w:sym w:font="Wingdings" w:char="F0E0"/>
                                </w:r>
                                <w:r w:rsidRPr="0023366B">
                                  <w:rPr>
                                    <w:b/>
                                    <w:bCs/>
                                    <w:highlight w:val="yellow"/>
                                    <w:rPrChange w:id="18" w:author="Krishna Adhikari" w:date="2020-03-17T17:42:00Z">
                                      <w:rPr/>
                                    </w:rPrChange>
                                  </w:rPr>
                                  <w:t xml:space="preserve"> Forward Best Hit </w:t>
                                </w:r>
                                <w:r w:rsidRPr="0023366B">
                                  <w:rPr>
                                    <w:b/>
                                    <w:bCs/>
                                    <w:highlight w:val="yellow"/>
                                    <w:rPrChange w:id="19" w:author="Krishna Adhikari" w:date="2020-03-17T17:42:00Z">
                                      <w:rPr/>
                                    </w:rPrChange>
                                  </w:rPr>
                                  <w:sym w:font="Wingdings" w:char="F0E0"/>
                                </w:r>
                                <w:r w:rsidRPr="0023366B">
                                  <w:rPr>
                                    <w:b/>
                                    <w:bCs/>
                                    <w:highlight w:val="yellow"/>
                                    <w:rPrChange w:id="20" w:author="Krishna Adhikari" w:date="2020-03-17T17:42:00Z">
                                      <w:rPr/>
                                    </w:rPrChange>
                                  </w:rPr>
                                  <w:t xml:space="preserve"> Save Data</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52DD2" id="_x0000_t202" coordsize="21600,21600" o:spt="202" path="m,l,21600r21600,l21600,xe">
                  <v:stroke joinstyle="miter"/>
                  <v:path gradientshapeok="t" o:connecttype="rect"/>
                </v:shapetype>
                <v:shape id="Text Box 6" o:spid="_x0000_s1027" type="#_x0000_t202" style="position:absolute;left:0;text-align:left;margin-left:206.65pt;margin-top:47.9pt;width:257.85pt;height:31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" fillcolor="white [3201]" strokecolor="black [3200]" strokeweight="1pt">
                  <v:textbox>
                    <w:txbxContent>
                      <w:p w14:paraId="6697F543" w14:textId="53615202" w:rsidR="00D77172" w:rsidRPr="0023366B" w:rsidRDefault="00D77172">
                        <w:pPr>
                          <w:rPr>
                            <w:b/>
                            <w:bCs/>
                            <w:rPrChange w:id="21" w:author="Krishna Adhikari" w:date="2020-03-17T17:42:00Z">
                              <w:rPr/>
                            </w:rPrChange>
                          </w:rPr>
                        </w:pPr>
                        <w:ins w:id="22" w:author="Krishna Adhikari" w:date="2020-03-17T17:42:00Z">
                          <w:r w:rsidRPr="0023366B">
                            <w:rPr>
                              <w:b/>
                              <w:bCs/>
                              <w:highlight w:val="yellow"/>
                              <w:rPrChange w:id="23" w:author="Krishna Adhikari" w:date="2020-03-17T17:42:00Z">
                                <w:rPr/>
                              </w:rPrChange>
                            </w:rPr>
                            <w:t xml:space="preserve">Blastp </w:t>
                          </w:r>
                          <w:r w:rsidRPr="0023366B">
                            <w:rPr>
                              <w:b/>
                              <w:bCs/>
                              <w:highlight w:val="yellow"/>
                              <w:rPrChange w:id="24" w:author="Krishna Adhikari" w:date="2020-03-17T17:42:00Z">
                                <w:rPr/>
                              </w:rPrChange>
                            </w:rPr>
                            <w:sym w:font="Wingdings" w:char="F0E0"/>
                          </w:r>
                          <w:r w:rsidRPr="0023366B">
                            <w:rPr>
                              <w:b/>
                              <w:bCs/>
                              <w:highlight w:val="yellow"/>
                              <w:rPrChange w:id="25" w:author="Krishna Adhikari" w:date="2020-03-17T17:42:00Z">
                                <w:rPr/>
                              </w:rPrChange>
                            </w:rPr>
                            <w:t xml:space="preserve"> Forward Best Hit </w:t>
                          </w:r>
                          <w:r w:rsidRPr="0023366B">
                            <w:rPr>
                              <w:b/>
                              <w:bCs/>
                              <w:highlight w:val="yellow"/>
                              <w:rPrChange w:id="26" w:author="Krishna Adhikari" w:date="2020-03-17T17:42:00Z">
                                <w:rPr/>
                              </w:rPrChange>
                            </w:rPr>
                            <w:sym w:font="Wingdings" w:char="F0E0"/>
                          </w:r>
                          <w:r w:rsidRPr="0023366B">
                            <w:rPr>
                              <w:b/>
                              <w:bCs/>
                              <w:highlight w:val="yellow"/>
                              <w:rPrChange w:id="27" w:author="Krishna Adhikari" w:date="2020-03-17T17:42:00Z">
                                <w:rPr/>
                              </w:rPrChange>
                            </w:rPr>
                            <w:t xml:space="preserve"> Save Data</w:t>
                          </w:r>
                        </w:ins>
                      </w:p>
                    </w:txbxContent>
                  </v:textbox>
                  <w10:wrap anchorx="margin"/>
                </v:shape>
              </w:pict>
            </mc:Fallback>
          </mc:AlternateContent>
        </w:r>
      </w:ins>
      <w:ins w:id="28" w:author="Krishna Adhikari" w:date="2020-03-17T17:43:00Z">
        <w:r w:rsidR="0023366B" w:rsidRPr="00826785">
          <w:rPr>
            <w:rFonts w:ascii="Times New Roman" w:hAnsi="Times New Roman" w:cs="Times New Roman"/>
            <w:b/>
            <w:bCs/>
            <w:noProof/>
            <w:sz w:val="24"/>
            <w:szCs w:val="24"/>
            <w:rPrChange w:id="29" w:author="Krishna Adhikari" w:date="2020-03-18T11:16:00Z">
              <w:rPr>
                <w:b/>
                <w:bCs/>
                <w:noProof/>
                <w:sz w:val="22"/>
                <w:szCs w:val="24"/>
              </w:rPr>
            </w:rPrChange>
          </w:rPr>
          <mc:AlternateContent>
            <mc:Choice Requires="wps">
              <w:drawing>
                <wp:anchor distT="0" distB="0" distL="114300" distR="114300" simplePos="0" relativeHeight="251671552" behindDoc="0" locked="0" layoutInCell="1" allowOverlap="1" wp14:anchorId="1CBFAAC4" wp14:editId="48FD55EB">
                  <wp:simplePos x="0" y="0"/>
                  <wp:positionH relativeFrom="margin">
                    <wp:align>right</wp:align>
                  </wp:positionH>
                  <wp:positionV relativeFrom="paragraph">
                    <wp:posOffset>4769293</wp:posOffset>
                  </wp:positionV>
                  <wp:extent cx="3359312" cy="797442"/>
                  <wp:effectExtent l="0" t="0" r="12700" b="22225"/>
                  <wp:wrapNone/>
                  <wp:docPr id="8" name="Text Box 8"/>
                  <wp:cNvGraphicFramePr/>
                  <a:graphic xmlns:a="http://schemas.openxmlformats.org/drawingml/2006/main">
                    <a:graphicData uri="http://schemas.microsoft.com/office/word/2010/wordprocessingShape">
                      <wps:wsp>
                        <wps:cNvSpPr txBox="1"/>
                        <wps:spPr>
                          <a:xfrm>
                            <a:off x="0" y="0"/>
                            <a:ext cx="3359312" cy="797442"/>
                          </a:xfrm>
                          <a:prstGeom prst="rect">
                            <a:avLst/>
                          </a:prstGeom>
                          <a:ln/>
                        </wps:spPr>
                        <wps:style>
                          <a:lnRef idx="2">
                            <a:schemeClr val="dk1"/>
                          </a:lnRef>
                          <a:fillRef idx="1">
                            <a:schemeClr val="lt1"/>
                          </a:fillRef>
                          <a:effectRef idx="0">
                            <a:schemeClr val="dk1"/>
                          </a:effectRef>
                          <a:fontRef idx="minor">
                            <a:schemeClr val="dk1"/>
                          </a:fontRef>
                        </wps:style>
                        <wps:txbx>
                          <w:txbxContent>
                            <w:p w14:paraId="62DD8961" w14:textId="77777777" w:rsidR="0023366B" w:rsidRDefault="0023366B">
                              <w:pPr>
                                <w:rPr>
                                  <w:ins w:id="30" w:author="Krishna Adhikari" w:date="2020-03-17T17:44:00Z"/>
                                  <w:b/>
                                  <w:bCs/>
                                </w:rPr>
                              </w:pPr>
                              <w:ins w:id="31" w:author="Krishna Adhikari" w:date="2020-03-17T17:42:00Z">
                                <w:r>
                                  <w:rPr>
                                    <w:b/>
                                    <w:bCs/>
                                    <w:highlight w:val="yellow"/>
                                  </w:rPr>
                                  <w:t>Read</w:t>
                                </w:r>
                              </w:ins>
                              <w:ins w:id="32" w:author="Krishna Adhikari" w:date="2020-03-17T17:43:00Z">
                                <w:r>
                                  <w:rPr>
                                    <w:b/>
                                    <w:bCs/>
                                  </w:rPr>
                                  <w:t xml:space="preserve"> Data </w:t>
                                </w:r>
                                <w:r w:rsidRPr="0023366B">
                                  <w:rPr>
                                    <w:b/>
                                    <w:bCs/>
                                  </w:rPr>
                                  <w:sym w:font="Wingdings" w:char="F0E0"/>
                                </w:r>
                                <w:r>
                                  <w:rPr>
                                    <w:b/>
                                    <w:bCs/>
                                  </w:rPr>
                                  <w:t xml:space="preserve"> Expansion _ Matrix </w:t>
                                </w:r>
                                <w:r w:rsidRPr="0023366B">
                                  <w:rPr>
                                    <w:b/>
                                    <w:bCs/>
                                  </w:rPr>
                                  <w:sym w:font="Wingdings" w:char="F0E0"/>
                                </w:r>
                                <w:r>
                                  <w:rPr>
                                    <w:b/>
                                    <w:bCs/>
                                  </w:rPr>
                                  <w:t xml:space="preserve"> Inflation Matrix</w:t>
                                </w:r>
                              </w:ins>
                            </w:p>
                            <w:p w14:paraId="19EE8284" w14:textId="51293821" w:rsidR="0023366B" w:rsidRDefault="0023366B">
                              <w:pPr>
                                <w:rPr>
                                  <w:ins w:id="33" w:author="Krishna Adhikari" w:date="2020-03-17T17:44:00Z"/>
                                  <w:b/>
                                  <w:bCs/>
                                </w:rPr>
                              </w:pPr>
                              <w:proofErr w:type="spellStart"/>
                              <w:ins w:id="34" w:author="Krishna Adhikari" w:date="2020-03-17T17:44:00Z">
                                <w:r>
                                  <w:rPr>
                                    <w:b/>
                                    <w:bCs/>
                                  </w:rPr>
                                  <w:t>Parallel_Computation</w:t>
                                </w:r>
                              </w:ins>
                              <w:proofErr w:type="spellEnd"/>
                              <w:ins w:id="35" w:author="Krishna Adhikari" w:date="2020-03-17T17:43:00Z">
                                <w:r>
                                  <w:rPr>
                                    <w:b/>
                                    <w:bCs/>
                                  </w:rPr>
                                  <w:t xml:space="preserve"> </w:t>
                                </w:r>
                              </w:ins>
                            </w:p>
                            <w:p w14:paraId="58C63DBC" w14:textId="77777777" w:rsidR="0023366B" w:rsidRPr="0023366B" w:rsidRDefault="0023366B">
                              <w:pPr>
                                <w:rPr>
                                  <w:b/>
                                  <w:bCs/>
                                  <w:rPrChange w:id="36" w:author="Krishna Adhikari" w:date="2020-03-17T17:42:00Z">
                                    <w:rPr/>
                                  </w:rPrChang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FAAC4" id="Text Box 8" o:spid="_x0000_s1028" type="#_x0000_t202" style="position:absolute;left:0;text-align:left;margin-left:213.3pt;margin-top:375.55pt;width:264.5pt;height:62.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" fillcolor="white [3201]" strokecolor="black [3200]" strokeweight="1pt">
                  <v:textbox>
                    <w:txbxContent>
                      <w:p w14:paraId="62DD8961" w14:textId="77777777" w:rsidR="0023366B" w:rsidRDefault="0023366B">
                        <w:pPr>
                          <w:rPr>
                            <w:ins w:id="37" w:author="Krishna Adhikari" w:date="2020-03-17T17:44:00Z"/>
                            <w:b/>
                            <w:bCs/>
                          </w:rPr>
                        </w:pPr>
                        <w:ins w:id="38" w:author="Krishna Adhikari" w:date="2020-03-17T17:42:00Z">
                          <w:r>
                            <w:rPr>
                              <w:b/>
                              <w:bCs/>
                              <w:highlight w:val="yellow"/>
                            </w:rPr>
                            <w:t>Read</w:t>
                          </w:r>
                        </w:ins>
                        <w:ins w:id="39" w:author="Krishna Adhikari" w:date="2020-03-17T17:43:00Z">
                          <w:r>
                            <w:rPr>
                              <w:b/>
                              <w:bCs/>
                            </w:rPr>
                            <w:t xml:space="preserve"> Data </w:t>
                          </w:r>
                          <w:r w:rsidRPr="0023366B">
                            <w:rPr>
                              <w:b/>
                              <w:bCs/>
                            </w:rPr>
                            <w:sym w:font="Wingdings" w:char="F0E0"/>
                          </w:r>
                          <w:r>
                            <w:rPr>
                              <w:b/>
                              <w:bCs/>
                            </w:rPr>
                            <w:t xml:space="preserve"> Expansion _ Matrix </w:t>
                          </w:r>
                          <w:r w:rsidRPr="0023366B">
                            <w:rPr>
                              <w:b/>
                              <w:bCs/>
                            </w:rPr>
                            <w:sym w:font="Wingdings" w:char="F0E0"/>
                          </w:r>
                          <w:r>
                            <w:rPr>
                              <w:b/>
                              <w:bCs/>
                            </w:rPr>
                            <w:t xml:space="preserve"> Inflation Matrix</w:t>
                          </w:r>
                        </w:ins>
                      </w:p>
                      <w:p w14:paraId="19EE8284" w14:textId="51293821" w:rsidR="0023366B" w:rsidRDefault="0023366B">
                        <w:pPr>
                          <w:rPr>
                            <w:ins w:id="40" w:author="Krishna Adhikari" w:date="2020-03-17T17:44:00Z"/>
                            <w:b/>
                            <w:bCs/>
                          </w:rPr>
                        </w:pPr>
                        <w:proofErr w:type="spellStart"/>
                        <w:ins w:id="41" w:author="Krishna Adhikari" w:date="2020-03-17T17:44:00Z">
                          <w:r>
                            <w:rPr>
                              <w:b/>
                              <w:bCs/>
                            </w:rPr>
                            <w:t>Parallel_Computation</w:t>
                          </w:r>
                        </w:ins>
                        <w:proofErr w:type="spellEnd"/>
                        <w:ins w:id="42" w:author="Krishna Adhikari" w:date="2020-03-17T17:43:00Z">
                          <w:r>
                            <w:rPr>
                              <w:b/>
                              <w:bCs/>
                            </w:rPr>
                            <w:t xml:space="preserve"> </w:t>
                          </w:r>
                        </w:ins>
                      </w:p>
                      <w:p w14:paraId="58C63DBC" w14:textId="77777777" w:rsidR="0023366B" w:rsidRPr="0023366B" w:rsidRDefault="0023366B">
                        <w:pPr>
                          <w:rPr>
                            <w:b/>
                            <w:bCs/>
                            <w:rPrChange w:id="43" w:author="Krishna Adhikari" w:date="2020-03-17T17:42:00Z">
                              <w:rPr/>
                            </w:rPrChange>
                          </w:rPr>
                        </w:pPr>
                      </w:p>
                    </w:txbxContent>
                  </v:textbox>
                  <w10:wrap anchorx="margin"/>
                </v:shape>
              </w:pict>
            </mc:Fallback>
          </mc:AlternateContent>
        </w:r>
      </w:ins>
      <w:ins w:id="44" w:author="Krishna Adhikari" w:date="2020-03-17T17:42:00Z">
        <w:r w:rsidR="0023366B" w:rsidRPr="00826785">
          <w:rPr>
            <w:rFonts w:ascii="Times New Roman" w:hAnsi="Times New Roman" w:cs="Times New Roman"/>
            <w:b/>
            <w:bCs/>
            <w:noProof/>
            <w:sz w:val="24"/>
            <w:szCs w:val="24"/>
            <w:rPrChange w:id="45" w:author="Krishna Adhikari" w:date="2020-03-18T11:16:00Z">
              <w:rPr>
                <w:b/>
                <w:bCs/>
                <w:noProof/>
                <w:sz w:val="22"/>
                <w:szCs w:val="24"/>
              </w:rPr>
            </w:rPrChange>
          </w:rPr>
          <mc:AlternateContent>
            <mc:Choice Requires="wps">
              <w:drawing>
                <wp:anchor distT="0" distB="0" distL="114300" distR="114300" simplePos="0" relativeHeight="251669504" behindDoc="0" locked="0" layoutInCell="1" allowOverlap="1" wp14:anchorId="15B8D6D6" wp14:editId="74096B79">
                  <wp:simplePos x="0" y="0"/>
                  <wp:positionH relativeFrom="margin">
                    <wp:align>right</wp:align>
                  </wp:positionH>
                  <wp:positionV relativeFrom="paragraph">
                    <wp:posOffset>3046715</wp:posOffset>
                  </wp:positionV>
                  <wp:extent cx="2796363" cy="393404"/>
                  <wp:effectExtent l="0" t="0" r="23495" b="26035"/>
                  <wp:wrapNone/>
                  <wp:docPr id="7" name="Text Box 7"/>
                  <wp:cNvGraphicFramePr/>
                  <a:graphic xmlns:a="http://schemas.openxmlformats.org/drawingml/2006/main">
                    <a:graphicData uri="http://schemas.microsoft.com/office/word/2010/wordprocessingShape">
                      <wps:wsp>
                        <wps:cNvSpPr txBox="1"/>
                        <wps:spPr>
                          <a:xfrm>
                            <a:off x="0" y="0"/>
                            <a:ext cx="2796363" cy="393404"/>
                          </a:xfrm>
                          <a:prstGeom prst="rect">
                            <a:avLst/>
                          </a:prstGeom>
                          <a:ln/>
                        </wps:spPr>
                        <wps:style>
                          <a:lnRef idx="2">
                            <a:schemeClr val="dk1"/>
                          </a:lnRef>
                          <a:fillRef idx="1">
                            <a:schemeClr val="lt1"/>
                          </a:fillRef>
                          <a:effectRef idx="0">
                            <a:schemeClr val="dk1"/>
                          </a:effectRef>
                          <a:fontRef idx="minor">
                            <a:schemeClr val="dk1"/>
                          </a:fontRef>
                        </wps:style>
                        <wps:txbx>
                          <w:txbxContent>
                            <w:p w14:paraId="233B1499" w14:textId="29B4FDAD" w:rsidR="0023366B" w:rsidRPr="0023366B" w:rsidRDefault="0023366B">
                              <w:pPr>
                                <w:rPr>
                                  <w:b/>
                                  <w:bCs/>
                                  <w:rPrChange w:id="46" w:author="Krishna Adhikari" w:date="2020-03-17T17:42:00Z">
                                    <w:rPr/>
                                  </w:rPrChange>
                                </w:rPr>
                              </w:pPr>
                              <w:ins w:id="47" w:author="Krishna Adhikari" w:date="2020-03-17T17:42:00Z">
                                <w:r>
                                  <w:rPr>
                                    <w:b/>
                                    <w:bCs/>
                                    <w:highlight w:val="yellow"/>
                                  </w:rPr>
                                  <w:t>Read Data</w:t>
                                </w:r>
                                <w:r w:rsidRPr="0023366B">
                                  <w:rPr>
                                    <w:b/>
                                    <w:bCs/>
                                    <w:highlight w:val="yellow"/>
                                    <w:rPrChange w:id="48" w:author="Krishna Adhikari" w:date="2020-03-17T17:42:00Z">
                                      <w:rPr/>
                                    </w:rPrChange>
                                  </w:rPr>
                                  <w:sym w:font="Wingdings" w:char="F0E0"/>
                                </w:r>
                                <w:r w:rsidRPr="0023366B">
                                  <w:rPr>
                                    <w:b/>
                                    <w:bCs/>
                                    <w:highlight w:val="yellow"/>
                                    <w:rPrChange w:id="49" w:author="Krishna Adhikari" w:date="2020-03-17T17:42:00Z">
                                      <w:rPr/>
                                    </w:rPrChange>
                                  </w:rPr>
                                  <w:t xml:space="preserve"> </w:t>
                                </w:r>
                                <w:r>
                                  <w:rPr>
                                    <w:b/>
                                    <w:bCs/>
                                    <w:highlight w:val="yellow"/>
                                  </w:rPr>
                                  <w:t>Ba</w:t>
                                </w:r>
                              </w:ins>
                              <w:ins w:id="50" w:author="Krishna Adhikari" w:date="2020-03-17T17:43:00Z">
                                <w:r>
                                  <w:rPr>
                                    <w:b/>
                                    <w:bCs/>
                                    <w:highlight w:val="yellow"/>
                                  </w:rPr>
                                  <w:t>ckward</w:t>
                                </w:r>
                              </w:ins>
                              <w:ins w:id="51" w:author="Krishna Adhikari" w:date="2020-03-17T17:42:00Z">
                                <w:r w:rsidRPr="0023366B">
                                  <w:rPr>
                                    <w:b/>
                                    <w:bCs/>
                                    <w:highlight w:val="yellow"/>
                                    <w:rPrChange w:id="52" w:author="Krishna Adhikari" w:date="2020-03-17T17:42:00Z">
                                      <w:rPr/>
                                    </w:rPrChange>
                                  </w:rPr>
                                  <w:t xml:space="preserve"> Best Hit </w:t>
                                </w:r>
                                <w:r w:rsidRPr="0023366B">
                                  <w:rPr>
                                    <w:b/>
                                    <w:bCs/>
                                    <w:highlight w:val="yellow"/>
                                    <w:rPrChange w:id="53" w:author="Krishna Adhikari" w:date="2020-03-17T17:42:00Z">
                                      <w:rPr/>
                                    </w:rPrChange>
                                  </w:rPr>
                                  <w:sym w:font="Wingdings" w:char="F0E0"/>
                                </w:r>
                                <w:r w:rsidRPr="0023366B">
                                  <w:rPr>
                                    <w:b/>
                                    <w:bCs/>
                                    <w:highlight w:val="yellow"/>
                                    <w:rPrChange w:id="54" w:author="Krishna Adhikari" w:date="2020-03-17T17:42:00Z">
                                      <w:rPr/>
                                    </w:rPrChange>
                                  </w:rPr>
                                  <w:t xml:space="preserve"> Save Data</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8D6D6" id="Text Box 7" o:spid="_x0000_s1029" type="#_x0000_t202" style="position:absolute;left:0;text-align:left;margin-left:169pt;margin-top:239.9pt;width:220.2pt;height:31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" fillcolor="white [3201]" strokecolor="black [3200]" strokeweight="1pt">
                  <v:textbox>
                    <w:txbxContent>
                      <w:p w14:paraId="233B1499" w14:textId="29B4FDAD" w:rsidR="0023366B" w:rsidRPr="0023366B" w:rsidRDefault="0023366B">
                        <w:pPr>
                          <w:rPr>
                            <w:b/>
                            <w:bCs/>
                            <w:rPrChange w:id="55" w:author="Krishna Adhikari" w:date="2020-03-17T17:42:00Z">
                              <w:rPr/>
                            </w:rPrChange>
                          </w:rPr>
                        </w:pPr>
                        <w:ins w:id="56" w:author="Krishna Adhikari" w:date="2020-03-17T17:42:00Z">
                          <w:r>
                            <w:rPr>
                              <w:b/>
                              <w:bCs/>
                              <w:highlight w:val="yellow"/>
                            </w:rPr>
                            <w:t>Read Data</w:t>
                          </w:r>
                          <w:r w:rsidRPr="0023366B">
                            <w:rPr>
                              <w:b/>
                              <w:bCs/>
                              <w:highlight w:val="yellow"/>
                              <w:rPrChange w:id="57" w:author="Krishna Adhikari" w:date="2020-03-17T17:42:00Z">
                                <w:rPr/>
                              </w:rPrChange>
                            </w:rPr>
                            <w:sym w:font="Wingdings" w:char="F0E0"/>
                          </w:r>
                          <w:r w:rsidRPr="0023366B">
                            <w:rPr>
                              <w:b/>
                              <w:bCs/>
                              <w:highlight w:val="yellow"/>
                              <w:rPrChange w:id="58" w:author="Krishna Adhikari" w:date="2020-03-17T17:42:00Z">
                                <w:rPr/>
                              </w:rPrChange>
                            </w:rPr>
                            <w:t xml:space="preserve"> </w:t>
                          </w:r>
                          <w:r>
                            <w:rPr>
                              <w:b/>
                              <w:bCs/>
                              <w:highlight w:val="yellow"/>
                            </w:rPr>
                            <w:t>Ba</w:t>
                          </w:r>
                        </w:ins>
                        <w:ins w:id="59" w:author="Krishna Adhikari" w:date="2020-03-17T17:43:00Z">
                          <w:r>
                            <w:rPr>
                              <w:b/>
                              <w:bCs/>
                              <w:highlight w:val="yellow"/>
                            </w:rPr>
                            <w:t>ckward</w:t>
                          </w:r>
                        </w:ins>
                        <w:ins w:id="60" w:author="Krishna Adhikari" w:date="2020-03-17T17:42:00Z">
                          <w:r w:rsidRPr="0023366B">
                            <w:rPr>
                              <w:b/>
                              <w:bCs/>
                              <w:highlight w:val="yellow"/>
                              <w:rPrChange w:id="61" w:author="Krishna Adhikari" w:date="2020-03-17T17:42:00Z">
                                <w:rPr/>
                              </w:rPrChange>
                            </w:rPr>
                            <w:t xml:space="preserve"> Best Hit </w:t>
                          </w:r>
                          <w:r w:rsidRPr="0023366B">
                            <w:rPr>
                              <w:b/>
                              <w:bCs/>
                              <w:highlight w:val="yellow"/>
                              <w:rPrChange w:id="62" w:author="Krishna Adhikari" w:date="2020-03-17T17:42:00Z">
                                <w:rPr/>
                              </w:rPrChange>
                            </w:rPr>
                            <w:sym w:font="Wingdings" w:char="F0E0"/>
                          </w:r>
                          <w:r w:rsidRPr="0023366B">
                            <w:rPr>
                              <w:b/>
                              <w:bCs/>
                              <w:highlight w:val="yellow"/>
                              <w:rPrChange w:id="63" w:author="Krishna Adhikari" w:date="2020-03-17T17:42:00Z">
                                <w:rPr/>
                              </w:rPrChange>
                            </w:rPr>
                            <w:t xml:space="preserve"> Save Data</w:t>
                          </w:r>
                        </w:ins>
                      </w:p>
                    </w:txbxContent>
                  </v:textbox>
                  <w10:wrap anchorx="margin"/>
                </v:shape>
              </w:pict>
            </mc:Fallback>
          </mc:AlternateContent>
        </w:r>
      </w:ins>
      <w:ins w:id="64" w:author="Krishna Adhikari" w:date="2020-03-17T17:44:00Z">
        <w:r w:rsidR="0023366B" w:rsidRPr="00826785">
          <w:rPr>
            <w:rFonts w:ascii="Times New Roman" w:hAnsi="Times New Roman" w:cs="Times New Roman"/>
            <w:b/>
            <w:bCs/>
            <w:noProof/>
            <w:sz w:val="24"/>
            <w:szCs w:val="24"/>
            <w:rPrChange w:id="65" w:author="Krishna Adhikari" w:date="2020-03-18T11:16:00Z">
              <w:rPr>
                <w:b/>
                <w:bCs/>
                <w:noProof/>
                <w:sz w:val="22"/>
                <w:szCs w:val="24"/>
              </w:rPr>
            </w:rPrChange>
          </w:rPr>
          <mc:AlternateContent>
            <mc:Choice Requires="wps">
              <w:drawing>
                <wp:anchor distT="0" distB="0" distL="114300" distR="114300" simplePos="0" relativeHeight="251673600" behindDoc="0" locked="0" layoutInCell="1" allowOverlap="1" wp14:anchorId="47FF8B15" wp14:editId="7A37E2A9">
                  <wp:simplePos x="0" y="0"/>
                  <wp:positionH relativeFrom="page">
                    <wp:posOffset>4794826</wp:posOffset>
                  </wp:positionH>
                  <wp:positionV relativeFrom="paragraph">
                    <wp:posOffset>6980866</wp:posOffset>
                  </wp:positionV>
                  <wp:extent cx="1786270" cy="457200"/>
                  <wp:effectExtent l="0" t="0" r="23495" b="19050"/>
                  <wp:wrapNone/>
                  <wp:docPr id="9" name="Text Box 9"/>
                  <wp:cNvGraphicFramePr/>
                  <a:graphic xmlns:a="http://schemas.openxmlformats.org/drawingml/2006/main">
                    <a:graphicData uri="http://schemas.microsoft.com/office/word/2010/wordprocessingShape">
                      <wps:wsp>
                        <wps:cNvSpPr txBox="1"/>
                        <wps:spPr>
                          <a:xfrm>
                            <a:off x="0" y="0"/>
                            <a:ext cx="1786270" cy="457200"/>
                          </a:xfrm>
                          <a:prstGeom prst="rect">
                            <a:avLst/>
                          </a:prstGeom>
                          <a:ln/>
                        </wps:spPr>
                        <wps:style>
                          <a:lnRef idx="2">
                            <a:schemeClr val="dk1"/>
                          </a:lnRef>
                          <a:fillRef idx="1">
                            <a:schemeClr val="lt1"/>
                          </a:fillRef>
                          <a:effectRef idx="0">
                            <a:schemeClr val="dk1"/>
                          </a:effectRef>
                          <a:fontRef idx="minor">
                            <a:schemeClr val="dk1"/>
                          </a:fontRef>
                        </wps:style>
                        <wps:txbx>
                          <w:txbxContent>
                            <w:p w14:paraId="0EFE61E3" w14:textId="322A0A76" w:rsidR="0023366B" w:rsidRPr="0023366B" w:rsidRDefault="0023366B">
                              <w:pPr>
                                <w:rPr>
                                  <w:b/>
                                  <w:bCs/>
                                  <w:rPrChange w:id="66" w:author="Krishna Adhikari" w:date="2020-03-17T17:42:00Z">
                                    <w:rPr/>
                                  </w:rPrChange>
                                </w:rPr>
                              </w:pPr>
                              <w:ins w:id="67" w:author="Krishna Adhikari" w:date="2020-03-17T17:45:00Z">
                                <w:r>
                                  <w:rPr>
                                    <w:b/>
                                    <w:bCs/>
                                  </w:rPr>
                                  <w:t>Clustering the Ortholog</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F8B15" id="Text Box 9" o:spid="_x0000_s1030" type="#_x0000_t202" style="position:absolute;left:0;text-align:left;margin-left:377.55pt;margin-top:549.65pt;width:140.65pt;height:36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" fillcolor="white [3201]" strokecolor="black [3200]" strokeweight="1pt">
                  <v:textbox>
                    <w:txbxContent>
                      <w:p w14:paraId="0EFE61E3" w14:textId="322A0A76" w:rsidR="0023366B" w:rsidRPr="0023366B" w:rsidRDefault="0023366B">
                        <w:pPr>
                          <w:rPr>
                            <w:b/>
                            <w:bCs/>
                            <w:rPrChange w:id="68" w:author="Krishna Adhikari" w:date="2020-03-17T17:42:00Z">
                              <w:rPr/>
                            </w:rPrChange>
                          </w:rPr>
                        </w:pPr>
                        <w:ins w:id="69" w:author="Krishna Adhikari" w:date="2020-03-17T17:45:00Z">
                          <w:r>
                            <w:rPr>
                              <w:b/>
                              <w:bCs/>
                            </w:rPr>
                            <w:t>Clustering the Ortholog</w:t>
                          </w:r>
                        </w:ins>
                      </w:p>
                    </w:txbxContent>
                  </v:textbox>
                  <w10:wrap anchorx="page"/>
                </v:shape>
              </w:pict>
            </mc:Fallback>
          </mc:AlternateContent>
        </w:r>
      </w:ins>
      <w:ins w:id="70" w:author="Krishna Adhikari" w:date="2020-03-17T17:37:00Z">
        <w:r w:rsidR="00D77172" w:rsidRPr="00826785">
          <w:rPr>
            <w:rFonts w:ascii="Times New Roman" w:hAnsi="Times New Roman" w:cs="Times New Roman"/>
            <w:b/>
            <w:bCs/>
            <w:noProof/>
            <w:sz w:val="24"/>
            <w:szCs w:val="24"/>
            <w:rPrChange w:id="71" w:author="Krishna Adhikari" w:date="2020-03-18T11:16:00Z">
              <w:rPr>
                <w:b/>
                <w:bCs/>
                <w:noProof/>
                <w:sz w:val="22"/>
                <w:szCs w:val="24"/>
              </w:rPr>
            </w:rPrChange>
          </w:rPr>
          <mc:AlternateContent>
            <mc:Choice Requires="wps">
              <w:drawing>
                <wp:anchor distT="0" distB="0" distL="114300" distR="114300" simplePos="0" relativeHeight="251662336" behindDoc="0" locked="0" layoutInCell="1" allowOverlap="1" wp14:anchorId="0136FECE" wp14:editId="7E24BAF3">
                  <wp:simplePos x="0" y="0"/>
                  <wp:positionH relativeFrom="margin">
                    <wp:align>right</wp:align>
                  </wp:positionH>
                  <wp:positionV relativeFrom="paragraph">
                    <wp:posOffset>1550744</wp:posOffset>
                  </wp:positionV>
                  <wp:extent cx="6631002" cy="1049573"/>
                  <wp:effectExtent l="0" t="0" r="17780" b="17780"/>
                  <wp:wrapNone/>
                  <wp:docPr id="3" name="Oval 3"/>
                  <wp:cNvGraphicFramePr/>
                  <a:graphic xmlns:a="http://schemas.openxmlformats.org/drawingml/2006/main">
                    <a:graphicData uri="http://schemas.microsoft.com/office/word/2010/wordprocessingShape">
                      <wps:wsp>
                        <wps:cNvSpPr/>
                        <wps:spPr>
                          <a:xfrm>
                            <a:off x="0" y="0"/>
                            <a:ext cx="6631002" cy="104957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78180B38" w14:textId="63AB8005" w:rsidR="001B151F" w:rsidRDefault="00D77172">
                              <w:pPr>
                                <w:jc w:val="center"/>
                                <w:pPrChange w:id="72" w:author="Krishna Adhikari" w:date="2020-03-17T17:39:00Z">
                                  <w:pPr/>
                                </w:pPrChange>
                              </w:pPr>
                              <w:ins w:id="73" w:author="Krishna Adhikari" w:date="2020-03-17T17:39:00Z">
                                <w:r>
                                  <w:t>All Possible reciprocal BLAST best hits between two sets of Protein Sequences</w:t>
                                </w:r>
                                <w:r>
                                  <w:tab/>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36FECE" id="Oval 3" o:spid="_x0000_s1031" style="position:absolute;left:0;text-align:left;margin-left:470.95pt;margin-top:122.1pt;width:522.15pt;height:82.65pt;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" fillcolor="white [3201]" strokecolor="#63a537 [3205]" strokeweight="1pt">
                  <v:stroke joinstyle="miter"/>
                  <v:textbox>
                    <w:txbxContent>
                      <w:p w14:paraId="78180B38" w14:textId="63AB8005" w:rsidR="001B151F" w:rsidRDefault="00D77172">
                        <w:pPr>
                          <w:jc w:val="center"/>
                          <w:pPrChange w:id="74" w:author="Krishna Adhikari" w:date="2020-03-17T17:39:00Z">
                            <w:pPr/>
                          </w:pPrChange>
                        </w:pPr>
                        <w:ins w:id="75" w:author="Krishna Adhikari" w:date="2020-03-17T17:39:00Z">
                          <w:r>
                            <w:t>All Possible reciprocal BLAST best hits between two sets of Protein Sequences</w:t>
                          </w:r>
                          <w:r>
                            <w:tab/>
                          </w:r>
                        </w:ins>
                      </w:p>
                    </w:txbxContent>
                  </v:textbox>
                  <w10:wrap anchorx="margin"/>
                </v:oval>
              </w:pict>
            </mc:Fallback>
          </mc:AlternateContent>
        </w:r>
      </w:ins>
      <w:ins w:id="76" w:author="Krishna Adhikari" w:date="2020-03-17T17:38:00Z">
        <w:r w:rsidR="00D77172" w:rsidRPr="00826785">
          <w:rPr>
            <w:rFonts w:ascii="Times New Roman" w:hAnsi="Times New Roman" w:cs="Times New Roman"/>
            <w:b/>
            <w:bCs/>
            <w:noProof/>
            <w:sz w:val="24"/>
            <w:szCs w:val="24"/>
            <w:rPrChange w:id="77" w:author="Krishna Adhikari" w:date="2020-03-18T11:16:00Z">
              <w:rPr>
                <w:b/>
                <w:bCs/>
                <w:noProof/>
                <w:sz w:val="22"/>
                <w:szCs w:val="24"/>
              </w:rPr>
            </w:rPrChange>
          </w:rPr>
          <mc:AlternateContent>
            <mc:Choice Requires="wps">
              <w:drawing>
                <wp:anchor distT="0" distB="0" distL="114300" distR="114300" simplePos="0" relativeHeight="251664384" behindDoc="0" locked="0" layoutInCell="1" allowOverlap="1" wp14:anchorId="3AE1E411" wp14:editId="0CDC2C77">
                  <wp:simplePos x="0" y="0"/>
                  <wp:positionH relativeFrom="margin">
                    <wp:posOffset>-9525</wp:posOffset>
                  </wp:positionH>
                  <wp:positionV relativeFrom="paragraph">
                    <wp:posOffset>3576040</wp:posOffset>
                  </wp:positionV>
                  <wp:extent cx="6631002" cy="1049573"/>
                  <wp:effectExtent l="0" t="0" r="17780" b="17780"/>
                  <wp:wrapNone/>
                  <wp:docPr id="4" name="Oval 4"/>
                  <wp:cNvGraphicFramePr/>
                  <a:graphic xmlns:a="http://schemas.openxmlformats.org/drawingml/2006/main">
                    <a:graphicData uri="http://schemas.microsoft.com/office/word/2010/wordprocessingShape">
                      <wps:wsp>
                        <wps:cNvSpPr/>
                        <wps:spPr>
                          <a:xfrm>
                            <a:off x="0" y="0"/>
                            <a:ext cx="6631002" cy="1049573"/>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5741192C" w14:textId="2444661B" w:rsidR="00D77172" w:rsidRDefault="00D77172">
                              <w:pPr>
                                <w:jc w:val="center"/>
                                <w:pPrChange w:id="78" w:author="Krishna Adhikari" w:date="2020-03-17T17:39:00Z">
                                  <w:pPr/>
                                </w:pPrChange>
                              </w:pPr>
                              <w:ins w:id="79" w:author="Krishna Adhikari" w:date="2020-03-17T17:39:00Z">
                                <w:r>
                                  <w:t xml:space="preserve">Producing a Score </w:t>
                                </w:r>
                              </w:ins>
                              <w:ins w:id="80" w:author="Krishna Adhikari" w:date="2020-03-17T17:40:00Z">
                                <w:r>
                                  <w:t>Matrix by a Recursive Search Algorithm</w:t>
                                </w:r>
                                <w:r>
                                  <w:tab/>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E1E411" id="Oval 4" o:spid="_x0000_s1032" style="position:absolute;left:0;text-align:left;margin-left:-.75pt;margin-top:281.6pt;width:522.15pt;height:82.6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" fillcolor="white [3201]" strokecolor="#63a537 [3205]" strokeweight="1pt">
                  <v:stroke joinstyle="miter"/>
                  <v:textbox>
                    <w:txbxContent>
                      <w:p w14:paraId="5741192C" w14:textId="2444661B" w:rsidR="00D77172" w:rsidRDefault="00D77172">
                        <w:pPr>
                          <w:jc w:val="center"/>
                          <w:pPrChange w:id="81" w:author="Krishna Adhikari" w:date="2020-03-17T17:39:00Z">
                            <w:pPr/>
                          </w:pPrChange>
                        </w:pPr>
                        <w:ins w:id="82" w:author="Krishna Adhikari" w:date="2020-03-17T17:39:00Z">
                          <w:r>
                            <w:t xml:space="preserve">Producing a Score </w:t>
                          </w:r>
                        </w:ins>
                        <w:ins w:id="83" w:author="Krishna Adhikari" w:date="2020-03-17T17:40:00Z">
                          <w:r>
                            <w:t>Matrix by a Recursive Search Algorithm</w:t>
                          </w:r>
                          <w:r>
                            <w:tab/>
                          </w:r>
                        </w:ins>
                      </w:p>
                    </w:txbxContent>
                  </v:textbox>
                  <w10:wrap anchorx="margin"/>
                </v:oval>
              </w:pict>
            </mc:Fallback>
          </mc:AlternateContent>
        </w:r>
        <w:r w:rsidR="00D77172" w:rsidRPr="00826785">
          <w:rPr>
            <w:rFonts w:ascii="Times New Roman" w:hAnsi="Times New Roman" w:cs="Times New Roman"/>
            <w:b/>
            <w:bCs/>
            <w:noProof/>
            <w:sz w:val="24"/>
            <w:szCs w:val="24"/>
            <w:rPrChange w:id="84" w:author="Krishna Adhikari" w:date="2020-03-18T11:16:00Z">
              <w:rPr>
                <w:b/>
                <w:bCs/>
                <w:noProof/>
                <w:sz w:val="22"/>
                <w:szCs w:val="24"/>
              </w:rPr>
            </w:rPrChange>
          </w:rPr>
          <mc:AlternateContent>
            <mc:Choice Requires="wps">
              <w:drawing>
                <wp:anchor distT="0" distB="0" distL="114300" distR="114300" simplePos="0" relativeHeight="251666432" behindDoc="0" locked="0" layoutInCell="1" allowOverlap="1" wp14:anchorId="6B68C9A4" wp14:editId="6CF0A15E">
                  <wp:simplePos x="0" y="0"/>
                  <wp:positionH relativeFrom="margin">
                    <wp:posOffset>1037265</wp:posOffset>
                  </wp:positionH>
                  <wp:positionV relativeFrom="paragraph">
                    <wp:posOffset>5749571</wp:posOffset>
                  </wp:positionV>
                  <wp:extent cx="4603805" cy="969507"/>
                  <wp:effectExtent l="0" t="0" r="25400" b="21590"/>
                  <wp:wrapNone/>
                  <wp:docPr id="5" name="Oval 5"/>
                  <wp:cNvGraphicFramePr/>
                  <a:graphic xmlns:a="http://schemas.openxmlformats.org/drawingml/2006/main">
                    <a:graphicData uri="http://schemas.microsoft.com/office/word/2010/wordprocessingShape">
                      <wps:wsp>
                        <wps:cNvSpPr/>
                        <wps:spPr>
                          <a:xfrm>
                            <a:off x="0" y="0"/>
                            <a:ext cx="4603805" cy="969507"/>
                          </a:xfrm>
                          <a:prstGeom prst="ellipse">
                            <a:avLst/>
                          </a:prstGeom>
                        </wps:spPr>
                        <wps:style>
                          <a:lnRef idx="2">
                            <a:schemeClr val="accent2"/>
                          </a:lnRef>
                          <a:fillRef idx="1">
                            <a:schemeClr val="lt1"/>
                          </a:fillRef>
                          <a:effectRef idx="0">
                            <a:schemeClr val="accent2"/>
                          </a:effectRef>
                          <a:fontRef idx="minor">
                            <a:schemeClr val="dk1"/>
                          </a:fontRef>
                        </wps:style>
                        <wps:txbx>
                          <w:txbxContent>
                            <w:p w14:paraId="0451C41A" w14:textId="40FAB333" w:rsidR="00D77172" w:rsidRDefault="00D77172">
                              <w:pPr>
                                <w:jc w:val="center"/>
                                <w:pPrChange w:id="85" w:author="Krishna Adhikari" w:date="2020-03-17T17:40:00Z">
                                  <w:pPr/>
                                </w:pPrChange>
                              </w:pPr>
                              <w:ins w:id="86" w:author="Krishna Adhikari" w:date="2020-03-17T17:40:00Z">
                                <w:r>
                                  <w:t>Markov Clustering</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8C9A4" id="Oval 5" o:spid="_x0000_s1033" style="position:absolute;left:0;text-align:left;margin-left:81.65pt;margin-top:452.7pt;width:362.5pt;height:76.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" fillcolor="white [3201]" strokecolor="#63a537 [3205]" strokeweight="1pt">
                  <v:stroke joinstyle="miter"/>
                  <v:textbox>
                    <w:txbxContent>
                      <w:p w14:paraId="0451C41A" w14:textId="40FAB333" w:rsidR="00D77172" w:rsidRDefault="00D77172">
                        <w:pPr>
                          <w:jc w:val="center"/>
                          <w:pPrChange w:id="87" w:author="Krishna Adhikari" w:date="2020-03-17T17:40:00Z">
                            <w:pPr/>
                          </w:pPrChange>
                        </w:pPr>
                        <w:ins w:id="88" w:author="Krishna Adhikari" w:date="2020-03-17T17:40:00Z">
                          <w:r>
                            <w:t>Markov Clustering</w:t>
                          </w:r>
                        </w:ins>
                      </w:p>
                    </w:txbxContent>
                  </v:textbox>
                  <w10:wrap anchorx="margin"/>
                </v:oval>
              </w:pict>
            </mc:Fallback>
          </mc:AlternateContent>
        </w:r>
      </w:ins>
      <w:ins w:id="89" w:author="Krishna Adhikari" w:date="2020-03-17T17:37:00Z">
        <w:r w:rsidR="00D77172" w:rsidRPr="00826785">
          <w:rPr>
            <w:rFonts w:ascii="Times New Roman" w:hAnsi="Times New Roman" w:cs="Times New Roman"/>
            <w:b/>
            <w:bCs/>
            <w:noProof/>
            <w:sz w:val="24"/>
            <w:szCs w:val="24"/>
            <w:rPrChange w:id="90" w:author="Krishna Adhikari" w:date="2020-03-18T11:16:00Z">
              <w:rPr>
                <w:b/>
                <w:bCs/>
                <w:noProof/>
                <w:sz w:val="22"/>
                <w:szCs w:val="24"/>
              </w:rPr>
            </w:rPrChange>
          </w:rPr>
          <mc:AlternateContent>
            <mc:Choice Requires="wps">
              <w:drawing>
                <wp:anchor distT="0" distB="0" distL="114300" distR="114300" simplePos="0" relativeHeight="251661312" behindDoc="0" locked="0" layoutInCell="1" allowOverlap="1" wp14:anchorId="749D8B7A" wp14:editId="67962214">
                  <wp:simplePos x="0" y="0"/>
                  <wp:positionH relativeFrom="column">
                    <wp:posOffset>835291</wp:posOffset>
                  </wp:positionH>
                  <wp:positionV relativeFrom="paragraph">
                    <wp:posOffset>7759125</wp:posOffset>
                  </wp:positionV>
                  <wp:extent cx="5589270" cy="373601"/>
                  <wp:effectExtent l="0" t="0" r="11430" b="26670"/>
                  <wp:wrapNone/>
                  <wp:docPr id="2" name="Rectangle 2"/>
                  <wp:cNvGraphicFramePr/>
                  <a:graphic xmlns:a="http://schemas.openxmlformats.org/drawingml/2006/main">
                    <a:graphicData uri="http://schemas.microsoft.com/office/word/2010/wordprocessingShape">
                      <wps:wsp>
                        <wps:cNvSpPr/>
                        <wps:spPr>
                          <a:xfrm>
                            <a:off x="0" y="0"/>
                            <a:ext cx="5589270" cy="373601"/>
                          </a:xfrm>
                          <a:prstGeom prst="rect">
                            <a:avLst/>
                          </a:prstGeom>
                        </wps:spPr>
                        <wps:style>
                          <a:lnRef idx="2">
                            <a:schemeClr val="accent3"/>
                          </a:lnRef>
                          <a:fillRef idx="1">
                            <a:schemeClr val="lt1"/>
                          </a:fillRef>
                          <a:effectRef idx="0">
                            <a:schemeClr val="accent3"/>
                          </a:effectRef>
                          <a:fontRef idx="minor">
                            <a:schemeClr val="dk1"/>
                          </a:fontRef>
                        </wps:style>
                        <wps:txbx>
                          <w:txbxContent>
                            <w:p w14:paraId="25F8E4E8" w14:textId="0EF522AE" w:rsidR="00D77172" w:rsidRDefault="00D77172">
                              <w:pPr>
                                <w:jc w:val="center"/>
                                <w:pPrChange w:id="91" w:author="Krishna Adhikari" w:date="2020-03-17T17:40:00Z">
                                  <w:pPr/>
                                </w:pPrChange>
                              </w:pPr>
                              <w:proofErr w:type="spellStart"/>
                              <w:proofErr w:type="gramStart"/>
                              <w:ins w:id="92" w:author="Krishna Adhikari" w:date="2020-03-17T17:40:00Z">
                                <w:r>
                                  <w:t>ReMark</w:t>
                                </w:r>
                                <w:proofErr w:type="spellEnd"/>
                                <w:r>
                                  <w:t xml:space="preserve"> :</w:t>
                                </w:r>
                                <w:proofErr w:type="gramEnd"/>
                                <w:r>
                                  <w:t xml:space="preserve"> Ortholog Cluster</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9D8B7A" id="Rectangle 2" o:spid="_x0000_s1034" style="position:absolute;left:0;text-align:left;margin-left:65.75pt;margin-top:610.95pt;width:440.1pt;height:29.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" fillcolor="white [3201]" strokecolor="#37a76f [3206]" strokeweight="1pt">
                  <v:textbox>
                    <w:txbxContent>
                      <w:p w14:paraId="25F8E4E8" w14:textId="0EF522AE" w:rsidR="00D77172" w:rsidRDefault="00D77172">
                        <w:pPr>
                          <w:jc w:val="center"/>
                          <w:pPrChange w:id="93" w:author="Krishna Adhikari" w:date="2020-03-17T17:40:00Z">
                            <w:pPr/>
                          </w:pPrChange>
                        </w:pPr>
                        <w:proofErr w:type="spellStart"/>
                        <w:proofErr w:type="gramStart"/>
                        <w:ins w:id="94" w:author="Krishna Adhikari" w:date="2020-03-17T17:40:00Z">
                          <w:r>
                            <w:t>ReMark</w:t>
                          </w:r>
                          <w:proofErr w:type="spellEnd"/>
                          <w:r>
                            <w:t xml:space="preserve"> :</w:t>
                          </w:r>
                          <w:proofErr w:type="gramEnd"/>
                          <w:r>
                            <w:t xml:space="preserve"> Ortholog Cluster</w:t>
                          </w:r>
                        </w:ins>
                      </w:p>
                    </w:txbxContent>
                  </v:textbox>
                </v:rect>
              </w:pict>
            </mc:Fallback>
          </mc:AlternateContent>
        </w:r>
      </w:ins>
      <w:ins w:id="95" w:author="Krishna Adhikari" w:date="2020-03-17T17:27:00Z">
        <w:r w:rsidR="001B151F" w:rsidRPr="00826785">
          <w:rPr>
            <w:rFonts w:ascii="Times New Roman" w:hAnsi="Times New Roman" w:cs="Times New Roman"/>
            <w:b/>
            <w:bCs/>
            <w:sz w:val="24"/>
            <w:szCs w:val="24"/>
            <w:rPrChange w:id="96" w:author="Krishna Adhikari" w:date="2020-03-18T11:16:00Z">
              <w:rPr>
                <w:b/>
                <w:bCs/>
                <w:sz w:val="22"/>
                <w:szCs w:val="24"/>
              </w:rPr>
            </w:rPrChange>
          </w:rPr>
          <w:br w:type="page"/>
        </w:r>
      </w:ins>
    </w:p>
    <w:p w14:paraId="6C445B81" w14:textId="508173BD" w:rsidR="00CE6045" w:rsidRDefault="001A204E">
      <w:pPr>
        <w:widowControl/>
        <w:wordWrap/>
        <w:autoSpaceDE/>
        <w:autoSpaceDN/>
        <w:rPr>
          <w:ins w:id="97" w:author="Krishna Adhikari" w:date="2020-03-20T08:48:00Z"/>
          <w:rFonts w:ascii="Times New Roman" w:hAnsi="Times New Roman" w:cs="Times New Roman"/>
          <w:b/>
          <w:bCs/>
          <w:sz w:val="24"/>
          <w:szCs w:val="24"/>
        </w:rPr>
      </w:pPr>
      <w:ins w:id="98" w:author="Krishna Adhikari" w:date="2020-03-20T08:55:00Z">
        <w:r>
          <w:rPr>
            <w:rFonts w:ascii="Times New Roman" w:hAnsi="Times New Roman" w:cs="Times New Roman"/>
            <w:b/>
            <w:bCs/>
            <w:noProof/>
            <w:sz w:val="24"/>
            <w:szCs w:val="24"/>
          </w:rPr>
          <w:lastRenderedPageBreak/>
          <mc:AlternateContent>
            <mc:Choice Requires="wps">
              <w:drawing>
                <wp:anchor distT="0" distB="0" distL="114300" distR="114300" simplePos="0" relativeHeight="251687936" behindDoc="0" locked="0" layoutInCell="1" allowOverlap="1" wp14:anchorId="1141F42D" wp14:editId="5788FB8C">
                  <wp:simplePos x="0" y="0"/>
                  <wp:positionH relativeFrom="margin">
                    <wp:align>left</wp:align>
                  </wp:positionH>
                  <wp:positionV relativeFrom="paragraph">
                    <wp:posOffset>8137525</wp:posOffset>
                  </wp:positionV>
                  <wp:extent cx="3152775" cy="1400175"/>
                  <wp:effectExtent l="0" t="0" r="28575" b="28575"/>
                  <wp:wrapNone/>
                  <wp:docPr id="17" name="Oval 17"/>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D8E0E40" w14:textId="77777777" w:rsidR="001A204E" w:rsidRPr="00CE6045" w:rsidRDefault="001A204E" w:rsidP="00CE6045">
                              <w:pPr>
                                <w:rPr>
                                  <w:ins w:id="99" w:author="Krishna Adhikari" w:date="2020-03-20T08:54:00Z"/>
                                  <w:b/>
                                  <w:bCs/>
                                  <w:sz w:val="16"/>
                                  <w:szCs w:val="18"/>
                                  <w:rPrChange w:id="100" w:author="Krishna Adhikari" w:date="2020-03-20T08:55:00Z">
                                    <w:rPr>
                                      <w:ins w:id="101" w:author="Krishna Adhikari" w:date="2020-03-20T08:54:00Z"/>
                                      <w:sz w:val="16"/>
                                      <w:szCs w:val="18"/>
                                    </w:rPr>
                                  </w:rPrChange>
                                </w:rPr>
                              </w:pPr>
                              <w:proofErr w:type="spellStart"/>
                              <w:ins w:id="102" w:author="Krishna Adhikari" w:date="2020-03-20T08:54:00Z">
                                <w:r w:rsidRPr="00CE6045">
                                  <w:rPr>
                                    <w:b/>
                                    <w:bCs/>
                                    <w:sz w:val="16"/>
                                    <w:szCs w:val="18"/>
                                    <w:rPrChange w:id="103" w:author="Krishna Adhikari" w:date="2020-03-20T08:55:00Z">
                                      <w:rPr>
                                        <w:sz w:val="16"/>
                                        <w:szCs w:val="18"/>
                                      </w:rPr>
                                    </w:rPrChange>
                                  </w:rPr>
                                  <w:t>queryV</w:t>
                                </w:r>
                                <w:proofErr w:type="spellEnd"/>
                                <w:r w:rsidRPr="00CE6045">
                                  <w:rPr>
                                    <w:b/>
                                    <w:bCs/>
                                    <w:sz w:val="16"/>
                                    <w:szCs w:val="18"/>
                                    <w:rPrChange w:id="104" w:author="Krishna Adhikari" w:date="2020-03-20T08:55:00Z">
                                      <w:rPr>
                                        <w:sz w:val="16"/>
                                        <w:szCs w:val="18"/>
                                      </w:rPr>
                                    </w:rPrChange>
                                  </w:rPr>
                                  <w:t xml:space="preserve"> = </w:t>
                                </w:r>
                                <w:proofErr w:type="spellStart"/>
                                <w:r w:rsidRPr="00CE6045">
                                  <w:rPr>
                                    <w:b/>
                                    <w:bCs/>
                                    <w:sz w:val="16"/>
                                    <w:szCs w:val="18"/>
                                    <w:rPrChange w:id="105" w:author="Krishna Adhikari" w:date="2020-03-20T08:55:00Z">
                                      <w:rPr>
                                        <w:sz w:val="16"/>
                                        <w:szCs w:val="18"/>
                                      </w:rPr>
                                    </w:rPrChange>
                                  </w:rPr>
                                  <w:t>Query_Sequence</w:t>
                                </w:r>
                                <w:proofErr w:type="spellEnd"/>
                                <w:r w:rsidRPr="00CE6045">
                                  <w:rPr>
                                    <w:b/>
                                    <w:bCs/>
                                    <w:sz w:val="16"/>
                                    <w:szCs w:val="18"/>
                                    <w:rPrChange w:id="106" w:author="Krishna Adhikari" w:date="2020-03-20T08:55:00Z">
                                      <w:rPr>
                                        <w:sz w:val="16"/>
                                        <w:szCs w:val="18"/>
                                      </w:rPr>
                                    </w:rPrChange>
                                  </w:rPr>
                                  <w:t>(</w:t>
                                </w:r>
                                <w:proofErr w:type="spellStart"/>
                                <w:r w:rsidRPr="00CE6045">
                                  <w:rPr>
                                    <w:b/>
                                    <w:bCs/>
                                    <w:sz w:val="16"/>
                                    <w:szCs w:val="18"/>
                                    <w:rPrChange w:id="107" w:author="Krishna Adhikari" w:date="2020-03-20T08:55:00Z">
                                      <w:rPr>
                                        <w:sz w:val="16"/>
                                        <w:szCs w:val="18"/>
                                      </w:rPr>
                                    </w:rPrChange>
                                  </w:rPr>
                                  <w:t>selected_dic</w:t>
                                </w:r>
                                <w:proofErr w:type="spellEnd"/>
                                <w:r w:rsidRPr="00CE6045">
                                  <w:rPr>
                                    <w:b/>
                                    <w:bCs/>
                                    <w:sz w:val="16"/>
                                    <w:szCs w:val="18"/>
                                    <w:rPrChange w:id="108" w:author="Krishna Adhikari" w:date="2020-03-20T08:55:00Z">
                                      <w:rPr>
                                        <w:sz w:val="16"/>
                                        <w:szCs w:val="18"/>
                                      </w:rPr>
                                    </w:rPrChange>
                                  </w:rPr>
                                  <w:t>)</w:t>
                                </w:r>
                              </w:ins>
                            </w:p>
                            <w:p w14:paraId="3DC57A34" w14:textId="77777777" w:rsidR="001A204E" w:rsidRPr="00CE6045" w:rsidRDefault="001A204E">
                              <w:pPr>
                                <w:rPr>
                                  <w:b/>
                                  <w:bCs/>
                                  <w:sz w:val="16"/>
                                  <w:szCs w:val="18"/>
                                  <w:rPrChange w:id="109" w:author="Krishna Adhikari" w:date="2020-03-20T08:55:00Z">
                                    <w:rPr/>
                                  </w:rPrChange>
                                </w:rPr>
                              </w:pPr>
                              <w:proofErr w:type="spellStart"/>
                              <w:ins w:id="110" w:author="Krishna Adhikari" w:date="2020-03-20T08:55:00Z">
                                <w:r w:rsidRPr="00CE6045">
                                  <w:rPr>
                                    <w:b/>
                                    <w:bCs/>
                                    <w:sz w:val="16"/>
                                    <w:szCs w:val="18"/>
                                    <w:rPrChange w:id="111" w:author="Krishna Adhikari" w:date="2020-03-20T08:55:00Z">
                                      <w:rPr>
                                        <w:sz w:val="16"/>
                                        <w:szCs w:val="18"/>
                                      </w:rPr>
                                    </w:rPrChange>
                                  </w:rPr>
                                  <w:t>Run_Parallel_Query</w:t>
                                </w:r>
                                <w:proofErr w:type="spellEnd"/>
                                <w:r w:rsidRPr="00CE6045">
                                  <w:rPr>
                                    <w:b/>
                                    <w:bCs/>
                                    <w:sz w:val="16"/>
                                    <w:szCs w:val="18"/>
                                    <w:rPrChange w:id="112" w:author="Krishna Adhikari" w:date="2020-03-20T08:55:00Z">
                                      <w:rPr>
                                        <w:sz w:val="16"/>
                                        <w:szCs w:val="18"/>
                                      </w:rPr>
                                    </w:rPrChange>
                                  </w:rPr>
                                  <w:t>(</w:t>
                                </w:r>
                                <w:proofErr w:type="spellStart"/>
                                <w:proofErr w:type="gramStart"/>
                                <w:r w:rsidRPr="00CE6045">
                                  <w:rPr>
                                    <w:b/>
                                    <w:bCs/>
                                    <w:sz w:val="16"/>
                                    <w:szCs w:val="18"/>
                                    <w:rPrChange w:id="113" w:author="Krishna Adhikari" w:date="2020-03-20T08:55:00Z">
                                      <w:rPr>
                                        <w:sz w:val="16"/>
                                        <w:szCs w:val="18"/>
                                      </w:rPr>
                                    </w:rPrChange>
                                  </w:rPr>
                                  <w:t>I,k</w:t>
                                </w:r>
                                <w:proofErr w:type="gramEnd"/>
                                <w:r w:rsidRPr="00CE6045">
                                  <w:rPr>
                                    <w:b/>
                                    <w:bCs/>
                                    <w:sz w:val="16"/>
                                    <w:szCs w:val="18"/>
                                    <w:rPrChange w:id="114" w:author="Krishna Adhikari" w:date="2020-03-20T08:55:00Z">
                                      <w:rPr>
                                        <w:sz w:val="16"/>
                                        <w:szCs w:val="18"/>
                                      </w:rPr>
                                    </w:rPrChange>
                                  </w:rPr>
                                  <w:t>,queryV,cpu_count</w:t>
                                </w:r>
                                <w:proofErr w:type="spellEnd"/>
                                <w:r w:rsidRPr="00CE6045">
                                  <w:rPr>
                                    <w:b/>
                                    <w:bCs/>
                                    <w:sz w:val="16"/>
                                    <w:szCs w:val="18"/>
                                    <w:rPrChange w:id="115" w:author="Krishna Adhikari" w:date="2020-03-20T08:55:00Z">
                                      <w:rPr>
                                        <w:sz w:val="16"/>
                                        <w:szCs w:val="18"/>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41F42D" id="Oval 17" o:spid="_x0000_s1035" style="position:absolute;left:0;text-align:left;margin-left:0;margin-top:640.75pt;width:248.25pt;height:110.2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" fillcolor="#c1df87 [1940]" strokecolor="#51c3f9 [3209]" strokeweight="1pt">
                  <v:stroke joinstyle="miter"/>
                  <v:textbox>
                    <w:txbxContent>
                      <w:p w14:paraId="2D8E0E40" w14:textId="77777777" w:rsidR="001A204E" w:rsidRPr="00CE6045" w:rsidRDefault="001A204E" w:rsidP="00CE6045">
                        <w:pPr>
                          <w:rPr>
                            <w:ins w:id="116" w:author="Krishna Adhikari" w:date="2020-03-20T08:54:00Z"/>
                            <w:b/>
                            <w:bCs/>
                            <w:sz w:val="16"/>
                            <w:szCs w:val="18"/>
                            <w:rPrChange w:id="117" w:author="Krishna Adhikari" w:date="2020-03-20T08:55:00Z">
                              <w:rPr>
                                <w:ins w:id="118" w:author="Krishna Adhikari" w:date="2020-03-20T08:54:00Z"/>
                                <w:sz w:val="16"/>
                                <w:szCs w:val="18"/>
                              </w:rPr>
                            </w:rPrChange>
                          </w:rPr>
                        </w:pPr>
                        <w:proofErr w:type="spellStart"/>
                        <w:ins w:id="119" w:author="Krishna Adhikari" w:date="2020-03-20T08:54:00Z">
                          <w:r w:rsidRPr="00CE6045">
                            <w:rPr>
                              <w:b/>
                              <w:bCs/>
                              <w:sz w:val="16"/>
                              <w:szCs w:val="18"/>
                              <w:rPrChange w:id="120" w:author="Krishna Adhikari" w:date="2020-03-20T08:55:00Z">
                                <w:rPr>
                                  <w:sz w:val="16"/>
                                  <w:szCs w:val="18"/>
                                </w:rPr>
                              </w:rPrChange>
                            </w:rPr>
                            <w:t>queryV</w:t>
                          </w:r>
                          <w:proofErr w:type="spellEnd"/>
                          <w:r w:rsidRPr="00CE6045">
                            <w:rPr>
                              <w:b/>
                              <w:bCs/>
                              <w:sz w:val="16"/>
                              <w:szCs w:val="18"/>
                              <w:rPrChange w:id="121" w:author="Krishna Adhikari" w:date="2020-03-20T08:55:00Z">
                                <w:rPr>
                                  <w:sz w:val="16"/>
                                  <w:szCs w:val="18"/>
                                </w:rPr>
                              </w:rPrChange>
                            </w:rPr>
                            <w:t xml:space="preserve"> = </w:t>
                          </w:r>
                          <w:proofErr w:type="spellStart"/>
                          <w:r w:rsidRPr="00CE6045">
                            <w:rPr>
                              <w:b/>
                              <w:bCs/>
                              <w:sz w:val="16"/>
                              <w:szCs w:val="18"/>
                              <w:rPrChange w:id="122" w:author="Krishna Adhikari" w:date="2020-03-20T08:55:00Z">
                                <w:rPr>
                                  <w:sz w:val="16"/>
                                  <w:szCs w:val="18"/>
                                </w:rPr>
                              </w:rPrChange>
                            </w:rPr>
                            <w:t>Query_Sequence</w:t>
                          </w:r>
                          <w:proofErr w:type="spellEnd"/>
                          <w:r w:rsidRPr="00CE6045">
                            <w:rPr>
                              <w:b/>
                              <w:bCs/>
                              <w:sz w:val="16"/>
                              <w:szCs w:val="18"/>
                              <w:rPrChange w:id="123" w:author="Krishna Adhikari" w:date="2020-03-20T08:55:00Z">
                                <w:rPr>
                                  <w:sz w:val="16"/>
                                  <w:szCs w:val="18"/>
                                </w:rPr>
                              </w:rPrChange>
                            </w:rPr>
                            <w:t>(</w:t>
                          </w:r>
                          <w:proofErr w:type="spellStart"/>
                          <w:r w:rsidRPr="00CE6045">
                            <w:rPr>
                              <w:b/>
                              <w:bCs/>
                              <w:sz w:val="16"/>
                              <w:szCs w:val="18"/>
                              <w:rPrChange w:id="124" w:author="Krishna Adhikari" w:date="2020-03-20T08:55:00Z">
                                <w:rPr>
                                  <w:sz w:val="16"/>
                                  <w:szCs w:val="18"/>
                                </w:rPr>
                              </w:rPrChange>
                            </w:rPr>
                            <w:t>selected_dic</w:t>
                          </w:r>
                          <w:proofErr w:type="spellEnd"/>
                          <w:r w:rsidRPr="00CE6045">
                            <w:rPr>
                              <w:b/>
                              <w:bCs/>
                              <w:sz w:val="16"/>
                              <w:szCs w:val="18"/>
                              <w:rPrChange w:id="125" w:author="Krishna Adhikari" w:date="2020-03-20T08:55:00Z">
                                <w:rPr>
                                  <w:sz w:val="16"/>
                                  <w:szCs w:val="18"/>
                                </w:rPr>
                              </w:rPrChange>
                            </w:rPr>
                            <w:t>)</w:t>
                          </w:r>
                        </w:ins>
                      </w:p>
                      <w:p w14:paraId="3DC57A34" w14:textId="77777777" w:rsidR="001A204E" w:rsidRPr="00CE6045" w:rsidRDefault="001A204E">
                        <w:pPr>
                          <w:rPr>
                            <w:b/>
                            <w:bCs/>
                            <w:sz w:val="16"/>
                            <w:szCs w:val="18"/>
                            <w:rPrChange w:id="126" w:author="Krishna Adhikari" w:date="2020-03-20T08:55:00Z">
                              <w:rPr/>
                            </w:rPrChange>
                          </w:rPr>
                        </w:pPr>
                        <w:proofErr w:type="spellStart"/>
                        <w:ins w:id="127" w:author="Krishna Adhikari" w:date="2020-03-20T08:55:00Z">
                          <w:r w:rsidRPr="00CE6045">
                            <w:rPr>
                              <w:b/>
                              <w:bCs/>
                              <w:sz w:val="16"/>
                              <w:szCs w:val="18"/>
                              <w:rPrChange w:id="128" w:author="Krishna Adhikari" w:date="2020-03-20T08:55:00Z">
                                <w:rPr>
                                  <w:sz w:val="16"/>
                                  <w:szCs w:val="18"/>
                                </w:rPr>
                              </w:rPrChange>
                            </w:rPr>
                            <w:t>Run_Parallel_Query</w:t>
                          </w:r>
                          <w:proofErr w:type="spellEnd"/>
                          <w:r w:rsidRPr="00CE6045">
                            <w:rPr>
                              <w:b/>
                              <w:bCs/>
                              <w:sz w:val="16"/>
                              <w:szCs w:val="18"/>
                              <w:rPrChange w:id="129" w:author="Krishna Adhikari" w:date="2020-03-20T08:55:00Z">
                                <w:rPr>
                                  <w:sz w:val="16"/>
                                  <w:szCs w:val="18"/>
                                </w:rPr>
                              </w:rPrChange>
                            </w:rPr>
                            <w:t>(</w:t>
                          </w:r>
                          <w:proofErr w:type="spellStart"/>
                          <w:proofErr w:type="gramStart"/>
                          <w:r w:rsidRPr="00CE6045">
                            <w:rPr>
                              <w:b/>
                              <w:bCs/>
                              <w:sz w:val="16"/>
                              <w:szCs w:val="18"/>
                              <w:rPrChange w:id="130" w:author="Krishna Adhikari" w:date="2020-03-20T08:55:00Z">
                                <w:rPr>
                                  <w:sz w:val="16"/>
                                  <w:szCs w:val="18"/>
                                </w:rPr>
                              </w:rPrChange>
                            </w:rPr>
                            <w:t>I,k</w:t>
                          </w:r>
                          <w:proofErr w:type="gramEnd"/>
                          <w:r w:rsidRPr="00CE6045">
                            <w:rPr>
                              <w:b/>
                              <w:bCs/>
                              <w:sz w:val="16"/>
                              <w:szCs w:val="18"/>
                              <w:rPrChange w:id="131" w:author="Krishna Adhikari" w:date="2020-03-20T08:55:00Z">
                                <w:rPr>
                                  <w:sz w:val="16"/>
                                  <w:szCs w:val="18"/>
                                </w:rPr>
                              </w:rPrChange>
                            </w:rPr>
                            <w:t>,queryV,cpu_count</w:t>
                          </w:r>
                          <w:proofErr w:type="spellEnd"/>
                          <w:r w:rsidRPr="00CE6045">
                            <w:rPr>
                              <w:b/>
                              <w:bCs/>
                              <w:sz w:val="16"/>
                              <w:szCs w:val="18"/>
                              <w:rPrChange w:id="132" w:author="Krishna Adhikari" w:date="2020-03-20T08:55:00Z">
                                <w:rPr>
                                  <w:sz w:val="16"/>
                                  <w:szCs w:val="18"/>
                                </w:rPr>
                              </w:rPrChange>
                            </w:rPr>
                            <w:t>)</w:t>
                          </w:r>
                        </w:ins>
                      </w:p>
                    </w:txbxContent>
                  </v:textbox>
                  <w10:wrap anchorx="margin"/>
                </v:oval>
              </w:pict>
            </mc:Fallback>
          </mc:AlternateContent>
        </w:r>
      </w:ins>
      <w:ins w:id="133" w:author="Krishna Adhikari" w:date="2020-03-20T08:53:00Z">
        <w:r w:rsidR="00CE6045">
          <w:rPr>
            <w:rFonts w:ascii="Times New Roman" w:hAnsi="Times New Roman" w:cs="Times New Roman"/>
            <w:b/>
            <w:bCs/>
            <w:noProof/>
            <w:sz w:val="24"/>
            <w:szCs w:val="24"/>
          </w:rPr>
          <mc:AlternateContent>
            <mc:Choice Requires="wps">
              <w:drawing>
                <wp:anchor distT="0" distB="0" distL="114300" distR="114300" simplePos="0" relativeHeight="251685888" behindDoc="0" locked="0" layoutInCell="1" allowOverlap="1" wp14:anchorId="30950346" wp14:editId="3054D0FC">
                  <wp:simplePos x="0" y="0"/>
                  <wp:positionH relativeFrom="margin">
                    <wp:posOffset>5080</wp:posOffset>
                  </wp:positionH>
                  <wp:positionV relativeFrom="paragraph">
                    <wp:posOffset>6379845</wp:posOffset>
                  </wp:positionV>
                  <wp:extent cx="3152775" cy="1400175"/>
                  <wp:effectExtent l="0" t="0" r="28575" b="28575"/>
                  <wp:wrapNone/>
                  <wp:docPr id="16" name="Oval 16"/>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FA432E0" w14:textId="5EEBABDC" w:rsidR="00CE6045" w:rsidRPr="00CE6045" w:rsidRDefault="00CE6045" w:rsidP="00CE6045">
                              <w:pPr>
                                <w:rPr>
                                  <w:ins w:id="134" w:author="Krishna Adhikari" w:date="2020-03-20T08:54:00Z"/>
                                  <w:b/>
                                  <w:bCs/>
                                  <w:sz w:val="16"/>
                                  <w:szCs w:val="18"/>
                                  <w:rPrChange w:id="135" w:author="Krishna Adhikari" w:date="2020-03-20T08:55:00Z">
                                    <w:rPr>
                                      <w:ins w:id="136" w:author="Krishna Adhikari" w:date="2020-03-20T08:54:00Z"/>
                                      <w:sz w:val="16"/>
                                      <w:szCs w:val="18"/>
                                    </w:rPr>
                                  </w:rPrChange>
                                </w:rPr>
                              </w:pPr>
                              <w:proofErr w:type="spellStart"/>
                              <w:ins w:id="137" w:author="Krishna Adhikari" w:date="2020-03-20T08:54:00Z">
                                <w:r w:rsidRPr="00CE6045">
                                  <w:rPr>
                                    <w:b/>
                                    <w:bCs/>
                                    <w:sz w:val="16"/>
                                    <w:szCs w:val="18"/>
                                    <w:rPrChange w:id="138" w:author="Krishna Adhikari" w:date="2020-03-20T08:55:00Z">
                                      <w:rPr>
                                        <w:sz w:val="16"/>
                                        <w:szCs w:val="18"/>
                                      </w:rPr>
                                    </w:rPrChange>
                                  </w:rPr>
                                  <w:t>queryV</w:t>
                                </w:r>
                                <w:proofErr w:type="spellEnd"/>
                                <w:r w:rsidRPr="00CE6045">
                                  <w:rPr>
                                    <w:b/>
                                    <w:bCs/>
                                    <w:sz w:val="16"/>
                                    <w:szCs w:val="18"/>
                                    <w:rPrChange w:id="139" w:author="Krishna Adhikari" w:date="2020-03-20T08:55:00Z">
                                      <w:rPr>
                                        <w:sz w:val="16"/>
                                        <w:szCs w:val="18"/>
                                      </w:rPr>
                                    </w:rPrChange>
                                  </w:rPr>
                                  <w:t xml:space="preserve"> = </w:t>
                                </w:r>
                                <w:proofErr w:type="spellStart"/>
                                <w:r w:rsidRPr="00CE6045">
                                  <w:rPr>
                                    <w:b/>
                                    <w:bCs/>
                                    <w:sz w:val="16"/>
                                    <w:szCs w:val="18"/>
                                    <w:rPrChange w:id="140" w:author="Krishna Adhikari" w:date="2020-03-20T08:55:00Z">
                                      <w:rPr>
                                        <w:sz w:val="16"/>
                                        <w:szCs w:val="18"/>
                                      </w:rPr>
                                    </w:rPrChange>
                                  </w:rPr>
                                  <w:t>Query_Sequence</w:t>
                                </w:r>
                                <w:proofErr w:type="spellEnd"/>
                                <w:r w:rsidRPr="00CE6045">
                                  <w:rPr>
                                    <w:b/>
                                    <w:bCs/>
                                    <w:sz w:val="16"/>
                                    <w:szCs w:val="18"/>
                                    <w:rPrChange w:id="141" w:author="Krishna Adhikari" w:date="2020-03-20T08:55:00Z">
                                      <w:rPr>
                                        <w:sz w:val="16"/>
                                        <w:szCs w:val="18"/>
                                      </w:rPr>
                                    </w:rPrChange>
                                  </w:rPr>
                                  <w:t>(</w:t>
                                </w:r>
                                <w:proofErr w:type="spellStart"/>
                                <w:r w:rsidRPr="00CE6045">
                                  <w:rPr>
                                    <w:b/>
                                    <w:bCs/>
                                    <w:sz w:val="16"/>
                                    <w:szCs w:val="18"/>
                                    <w:rPrChange w:id="142" w:author="Krishna Adhikari" w:date="2020-03-20T08:55:00Z">
                                      <w:rPr>
                                        <w:sz w:val="16"/>
                                        <w:szCs w:val="18"/>
                                      </w:rPr>
                                    </w:rPrChange>
                                  </w:rPr>
                                  <w:t>selected_dic</w:t>
                                </w:r>
                                <w:proofErr w:type="spellEnd"/>
                                <w:r w:rsidRPr="00CE6045">
                                  <w:rPr>
                                    <w:b/>
                                    <w:bCs/>
                                    <w:sz w:val="16"/>
                                    <w:szCs w:val="18"/>
                                    <w:rPrChange w:id="143" w:author="Krishna Adhikari" w:date="2020-03-20T08:55:00Z">
                                      <w:rPr>
                                        <w:sz w:val="16"/>
                                        <w:szCs w:val="18"/>
                                      </w:rPr>
                                    </w:rPrChange>
                                  </w:rPr>
                                  <w:t>)</w:t>
                                </w:r>
                              </w:ins>
                            </w:p>
                            <w:p w14:paraId="122D0E70" w14:textId="2F2F3C54" w:rsidR="00CE6045" w:rsidRPr="00CE6045" w:rsidRDefault="00CE6045">
                              <w:pPr>
                                <w:rPr>
                                  <w:b/>
                                  <w:bCs/>
                                  <w:sz w:val="16"/>
                                  <w:szCs w:val="18"/>
                                  <w:rPrChange w:id="144" w:author="Krishna Adhikari" w:date="2020-03-20T08:55:00Z">
                                    <w:rPr/>
                                  </w:rPrChange>
                                </w:rPr>
                              </w:pPr>
                              <w:proofErr w:type="spellStart"/>
                              <w:ins w:id="145" w:author="Krishna Adhikari" w:date="2020-03-20T08:55:00Z">
                                <w:r w:rsidRPr="00CE6045">
                                  <w:rPr>
                                    <w:b/>
                                    <w:bCs/>
                                    <w:sz w:val="16"/>
                                    <w:szCs w:val="18"/>
                                    <w:rPrChange w:id="146" w:author="Krishna Adhikari" w:date="2020-03-20T08:55:00Z">
                                      <w:rPr>
                                        <w:sz w:val="16"/>
                                        <w:szCs w:val="18"/>
                                      </w:rPr>
                                    </w:rPrChange>
                                  </w:rPr>
                                  <w:t>Run_Parallel_Query</w:t>
                                </w:r>
                                <w:proofErr w:type="spellEnd"/>
                                <w:r w:rsidRPr="00CE6045">
                                  <w:rPr>
                                    <w:b/>
                                    <w:bCs/>
                                    <w:sz w:val="16"/>
                                    <w:szCs w:val="18"/>
                                    <w:rPrChange w:id="147" w:author="Krishna Adhikari" w:date="2020-03-20T08:55:00Z">
                                      <w:rPr>
                                        <w:sz w:val="16"/>
                                        <w:szCs w:val="18"/>
                                      </w:rPr>
                                    </w:rPrChange>
                                  </w:rPr>
                                  <w:t>(</w:t>
                                </w:r>
                                <w:proofErr w:type="spellStart"/>
                                <w:proofErr w:type="gramStart"/>
                                <w:r w:rsidRPr="00CE6045">
                                  <w:rPr>
                                    <w:b/>
                                    <w:bCs/>
                                    <w:sz w:val="16"/>
                                    <w:szCs w:val="18"/>
                                    <w:rPrChange w:id="148" w:author="Krishna Adhikari" w:date="2020-03-20T08:55:00Z">
                                      <w:rPr>
                                        <w:sz w:val="16"/>
                                        <w:szCs w:val="18"/>
                                      </w:rPr>
                                    </w:rPrChange>
                                  </w:rPr>
                                  <w:t>I,k</w:t>
                                </w:r>
                                <w:proofErr w:type="gramEnd"/>
                                <w:r w:rsidRPr="00CE6045">
                                  <w:rPr>
                                    <w:b/>
                                    <w:bCs/>
                                    <w:sz w:val="16"/>
                                    <w:szCs w:val="18"/>
                                    <w:rPrChange w:id="149" w:author="Krishna Adhikari" w:date="2020-03-20T08:55:00Z">
                                      <w:rPr>
                                        <w:sz w:val="16"/>
                                        <w:szCs w:val="18"/>
                                      </w:rPr>
                                    </w:rPrChange>
                                  </w:rPr>
                                  <w:t>,queryV,cpu_count</w:t>
                                </w:r>
                                <w:proofErr w:type="spellEnd"/>
                                <w:r w:rsidRPr="00CE6045">
                                  <w:rPr>
                                    <w:b/>
                                    <w:bCs/>
                                    <w:sz w:val="16"/>
                                    <w:szCs w:val="18"/>
                                    <w:rPrChange w:id="150" w:author="Krishna Adhikari" w:date="2020-03-20T08:55:00Z">
                                      <w:rPr>
                                        <w:sz w:val="16"/>
                                        <w:szCs w:val="18"/>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950346" id="Oval 16" o:spid="_x0000_s1036" style="position:absolute;left:0;text-align:left;margin-left:.4pt;margin-top:502.35pt;width:248.25pt;height:110.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" fillcolor="#c1df87 [1940]" strokecolor="#51c3f9 [3209]" strokeweight="1pt">
                  <v:stroke joinstyle="miter"/>
                  <v:textbox>
                    <w:txbxContent>
                      <w:p w14:paraId="1FA432E0" w14:textId="5EEBABDC" w:rsidR="00CE6045" w:rsidRPr="00CE6045" w:rsidRDefault="00CE6045" w:rsidP="00CE6045">
                        <w:pPr>
                          <w:rPr>
                            <w:ins w:id="151" w:author="Krishna Adhikari" w:date="2020-03-20T08:54:00Z"/>
                            <w:b/>
                            <w:bCs/>
                            <w:sz w:val="16"/>
                            <w:szCs w:val="18"/>
                            <w:rPrChange w:id="152" w:author="Krishna Adhikari" w:date="2020-03-20T08:55:00Z">
                              <w:rPr>
                                <w:ins w:id="153" w:author="Krishna Adhikari" w:date="2020-03-20T08:54:00Z"/>
                                <w:sz w:val="16"/>
                                <w:szCs w:val="18"/>
                              </w:rPr>
                            </w:rPrChange>
                          </w:rPr>
                        </w:pPr>
                        <w:proofErr w:type="spellStart"/>
                        <w:ins w:id="154" w:author="Krishna Adhikari" w:date="2020-03-20T08:54:00Z">
                          <w:r w:rsidRPr="00CE6045">
                            <w:rPr>
                              <w:b/>
                              <w:bCs/>
                              <w:sz w:val="16"/>
                              <w:szCs w:val="18"/>
                              <w:rPrChange w:id="155" w:author="Krishna Adhikari" w:date="2020-03-20T08:55:00Z">
                                <w:rPr>
                                  <w:sz w:val="16"/>
                                  <w:szCs w:val="18"/>
                                </w:rPr>
                              </w:rPrChange>
                            </w:rPr>
                            <w:t>queryV</w:t>
                          </w:r>
                          <w:proofErr w:type="spellEnd"/>
                          <w:r w:rsidRPr="00CE6045">
                            <w:rPr>
                              <w:b/>
                              <w:bCs/>
                              <w:sz w:val="16"/>
                              <w:szCs w:val="18"/>
                              <w:rPrChange w:id="156" w:author="Krishna Adhikari" w:date="2020-03-20T08:55:00Z">
                                <w:rPr>
                                  <w:sz w:val="16"/>
                                  <w:szCs w:val="18"/>
                                </w:rPr>
                              </w:rPrChange>
                            </w:rPr>
                            <w:t xml:space="preserve"> = </w:t>
                          </w:r>
                          <w:proofErr w:type="spellStart"/>
                          <w:r w:rsidRPr="00CE6045">
                            <w:rPr>
                              <w:b/>
                              <w:bCs/>
                              <w:sz w:val="16"/>
                              <w:szCs w:val="18"/>
                              <w:rPrChange w:id="157" w:author="Krishna Adhikari" w:date="2020-03-20T08:55:00Z">
                                <w:rPr>
                                  <w:sz w:val="16"/>
                                  <w:szCs w:val="18"/>
                                </w:rPr>
                              </w:rPrChange>
                            </w:rPr>
                            <w:t>Query_Sequence</w:t>
                          </w:r>
                          <w:proofErr w:type="spellEnd"/>
                          <w:r w:rsidRPr="00CE6045">
                            <w:rPr>
                              <w:b/>
                              <w:bCs/>
                              <w:sz w:val="16"/>
                              <w:szCs w:val="18"/>
                              <w:rPrChange w:id="158" w:author="Krishna Adhikari" w:date="2020-03-20T08:55:00Z">
                                <w:rPr>
                                  <w:sz w:val="16"/>
                                  <w:szCs w:val="18"/>
                                </w:rPr>
                              </w:rPrChange>
                            </w:rPr>
                            <w:t>(</w:t>
                          </w:r>
                          <w:proofErr w:type="spellStart"/>
                          <w:r w:rsidRPr="00CE6045">
                            <w:rPr>
                              <w:b/>
                              <w:bCs/>
                              <w:sz w:val="16"/>
                              <w:szCs w:val="18"/>
                              <w:rPrChange w:id="159" w:author="Krishna Adhikari" w:date="2020-03-20T08:55:00Z">
                                <w:rPr>
                                  <w:sz w:val="16"/>
                                  <w:szCs w:val="18"/>
                                </w:rPr>
                              </w:rPrChange>
                            </w:rPr>
                            <w:t>selected_dic</w:t>
                          </w:r>
                          <w:proofErr w:type="spellEnd"/>
                          <w:r w:rsidRPr="00CE6045">
                            <w:rPr>
                              <w:b/>
                              <w:bCs/>
                              <w:sz w:val="16"/>
                              <w:szCs w:val="18"/>
                              <w:rPrChange w:id="160" w:author="Krishna Adhikari" w:date="2020-03-20T08:55:00Z">
                                <w:rPr>
                                  <w:sz w:val="16"/>
                                  <w:szCs w:val="18"/>
                                </w:rPr>
                              </w:rPrChange>
                            </w:rPr>
                            <w:t>)</w:t>
                          </w:r>
                        </w:ins>
                      </w:p>
                      <w:p w14:paraId="122D0E70" w14:textId="2F2F3C54" w:rsidR="00CE6045" w:rsidRPr="00CE6045" w:rsidRDefault="00CE6045">
                        <w:pPr>
                          <w:rPr>
                            <w:b/>
                            <w:bCs/>
                            <w:sz w:val="16"/>
                            <w:szCs w:val="18"/>
                            <w:rPrChange w:id="161" w:author="Krishna Adhikari" w:date="2020-03-20T08:55:00Z">
                              <w:rPr/>
                            </w:rPrChange>
                          </w:rPr>
                        </w:pPr>
                        <w:proofErr w:type="spellStart"/>
                        <w:ins w:id="162" w:author="Krishna Adhikari" w:date="2020-03-20T08:55:00Z">
                          <w:r w:rsidRPr="00CE6045">
                            <w:rPr>
                              <w:b/>
                              <w:bCs/>
                              <w:sz w:val="16"/>
                              <w:szCs w:val="18"/>
                              <w:rPrChange w:id="163" w:author="Krishna Adhikari" w:date="2020-03-20T08:55:00Z">
                                <w:rPr>
                                  <w:sz w:val="16"/>
                                  <w:szCs w:val="18"/>
                                </w:rPr>
                              </w:rPrChange>
                            </w:rPr>
                            <w:t>Run_Parallel_Query</w:t>
                          </w:r>
                          <w:proofErr w:type="spellEnd"/>
                          <w:r w:rsidRPr="00CE6045">
                            <w:rPr>
                              <w:b/>
                              <w:bCs/>
                              <w:sz w:val="16"/>
                              <w:szCs w:val="18"/>
                              <w:rPrChange w:id="164" w:author="Krishna Adhikari" w:date="2020-03-20T08:55:00Z">
                                <w:rPr>
                                  <w:sz w:val="16"/>
                                  <w:szCs w:val="18"/>
                                </w:rPr>
                              </w:rPrChange>
                            </w:rPr>
                            <w:t>(</w:t>
                          </w:r>
                          <w:proofErr w:type="spellStart"/>
                          <w:proofErr w:type="gramStart"/>
                          <w:r w:rsidRPr="00CE6045">
                            <w:rPr>
                              <w:b/>
                              <w:bCs/>
                              <w:sz w:val="16"/>
                              <w:szCs w:val="18"/>
                              <w:rPrChange w:id="165" w:author="Krishna Adhikari" w:date="2020-03-20T08:55:00Z">
                                <w:rPr>
                                  <w:sz w:val="16"/>
                                  <w:szCs w:val="18"/>
                                </w:rPr>
                              </w:rPrChange>
                            </w:rPr>
                            <w:t>I,k</w:t>
                          </w:r>
                          <w:proofErr w:type="gramEnd"/>
                          <w:r w:rsidRPr="00CE6045">
                            <w:rPr>
                              <w:b/>
                              <w:bCs/>
                              <w:sz w:val="16"/>
                              <w:szCs w:val="18"/>
                              <w:rPrChange w:id="166" w:author="Krishna Adhikari" w:date="2020-03-20T08:55:00Z">
                                <w:rPr>
                                  <w:sz w:val="16"/>
                                  <w:szCs w:val="18"/>
                                </w:rPr>
                              </w:rPrChange>
                            </w:rPr>
                            <w:t>,queryV,cpu_count</w:t>
                          </w:r>
                          <w:proofErr w:type="spellEnd"/>
                          <w:r w:rsidRPr="00CE6045">
                            <w:rPr>
                              <w:b/>
                              <w:bCs/>
                              <w:sz w:val="16"/>
                              <w:szCs w:val="18"/>
                              <w:rPrChange w:id="167" w:author="Krishna Adhikari" w:date="2020-03-20T08:55:00Z">
                                <w:rPr>
                                  <w:sz w:val="16"/>
                                  <w:szCs w:val="18"/>
                                </w:rPr>
                              </w:rPrChange>
                            </w:rPr>
                            <w:t>)</w:t>
                          </w:r>
                        </w:ins>
                      </w:p>
                    </w:txbxContent>
                  </v:textbox>
                  <w10:wrap anchorx="margin"/>
                </v:oval>
              </w:pict>
            </mc:Fallback>
          </mc:AlternateContent>
        </w:r>
      </w:ins>
      <w:ins w:id="168" w:author="Krishna Adhikari" w:date="2020-03-20T08:52:00Z">
        <w:r w:rsidR="00CE6045">
          <w:rPr>
            <w:rFonts w:ascii="Times New Roman" w:hAnsi="Times New Roman" w:cs="Times New Roman"/>
            <w:b/>
            <w:bCs/>
            <w:noProof/>
            <w:sz w:val="24"/>
            <w:szCs w:val="24"/>
          </w:rPr>
          <mc:AlternateContent>
            <mc:Choice Requires="wps">
              <w:drawing>
                <wp:anchor distT="0" distB="0" distL="114300" distR="114300" simplePos="0" relativeHeight="251683840" behindDoc="0" locked="0" layoutInCell="1" allowOverlap="1" wp14:anchorId="38D61DEF" wp14:editId="4CF26468">
                  <wp:simplePos x="0" y="0"/>
                  <wp:positionH relativeFrom="margin">
                    <wp:align>left</wp:align>
                  </wp:positionH>
                  <wp:positionV relativeFrom="paragraph">
                    <wp:posOffset>4698365</wp:posOffset>
                  </wp:positionV>
                  <wp:extent cx="3152775" cy="1400175"/>
                  <wp:effectExtent l="0" t="0" r="28575" b="28575"/>
                  <wp:wrapNone/>
                  <wp:docPr id="15" name="Oval 15"/>
                  <wp:cNvGraphicFramePr/>
                  <a:graphic xmlns:a="http://schemas.openxmlformats.org/drawingml/2006/main">
                    <a:graphicData uri="http://schemas.microsoft.com/office/word/2010/wordprocessingShape">
                      <wps:wsp>
                        <wps:cNvSpPr/>
                        <wps:spPr>
                          <a:xfrm>
                            <a:off x="0" y="0"/>
                            <a:ext cx="3152775" cy="1400175"/>
                          </a:xfrm>
                          <a:prstGeom prst="ellipse">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3DEED5B" w14:textId="304C1A7B" w:rsidR="00CE6045" w:rsidRPr="00CE6045" w:rsidRDefault="00CE6045">
                              <w:pPr>
                                <w:jc w:val="center"/>
                                <w:rPr>
                                  <w:sz w:val="16"/>
                                  <w:szCs w:val="18"/>
                                  <w:rPrChange w:id="169" w:author="Krishna Adhikari" w:date="2020-03-20T08:52:00Z">
                                    <w:rPr/>
                                  </w:rPrChange>
                                </w:rPr>
                                <w:pPrChange w:id="170" w:author="Krishna Adhikari" w:date="2020-03-20T08:52:00Z">
                                  <w:pPr/>
                                </w:pPrChange>
                              </w:pPr>
                              <w:ins w:id="171" w:author="Krishna Adhikari" w:date="2020-03-20T08:51:00Z">
                                <w:r w:rsidRPr="00CE6045">
                                  <w:t xml:space="preserve">If Mode </w:t>
                                </w:r>
                                <w:proofErr w:type="spellStart"/>
                                <w:r w:rsidRPr="00CE6045">
                                  <w:t>Backward_best_hit_work_list</w:t>
                                </w:r>
                                <w:proofErr w:type="spellEnd"/>
                                <w:r w:rsidRPr="00CE6045">
                                  <w:t xml:space="preserve"> = </w:t>
                                </w:r>
                                <w:proofErr w:type="spellStart"/>
                                <w:r w:rsidRPr="00CE6045">
                                  <w:rPr>
                                    <w:highlight w:val="yellow"/>
                                    <w:rPrChange w:id="172" w:author="Krishna Adhikari" w:date="2020-03-20T08:52:00Z">
                                      <w:rPr/>
                                    </w:rPrChange>
                                  </w:rPr>
                                  <w:t>Oneway_T</w:t>
                                </w:r>
                              </w:ins>
                              <w:ins w:id="173" w:author="Krishna Adhikari" w:date="2020-03-20T08:52:00Z">
                                <w:r w:rsidRPr="00CE6045">
                                  <w:rPr>
                                    <w:highlight w:val="yellow"/>
                                    <w:rPrChange w:id="174" w:author="Krishna Adhikari" w:date="2020-03-20T08:52:00Z">
                                      <w:rPr/>
                                    </w:rPrChange>
                                  </w:rPr>
                                  <w:t>hreshold_Best_Hit</w:t>
                                </w:r>
                                <w:proofErr w:type="spellEnd"/>
                                <w:r w:rsidRPr="00CE6045">
                                  <w:rPr>
                                    <w:highlight w:val="yellow"/>
                                    <w:rPrChange w:id="175" w:author="Krishna Adhikari" w:date="2020-03-20T08:52:00Z">
                                      <w:rPr/>
                                    </w:rPrChange>
                                  </w:rPr>
                                  <w:t>(mode</w:t>
                                </w:r>
                                <w:r w:rsidRPr="00CE6045">
                                  <w:rPr>
                                    <w:sz w:val="16"/>
                                    <w:szCs w:val="18"/>
                                    <w:highlight w:val="yellow"/>
                                    <w:rPrChange w:id="176" w:author="Krishna Adhikari" w:date="2020-03-20T08:52:00Z">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D61DEF" id="Oval 15" o:spid="_x0000_s1037" style="position:absolute;left:0;text-align:left;margin-left:0;margin-top:369.95pt;width:248.25pt;height:110.2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" fillcolor="#c1df87 [1940]" strokecolor="#51c3f9 [3209]" strokeweight="1pt">
                  <v:stroke joinstyle="miter"/>
                  <v:textbox>
                    <w:txbxContent>
                      <w:p w14:paraId="63DEED5B" w14:textId="304C1A7B" w:rsidR="00CE6045" w:rsidRPr="00CE6045" w:rsidRDefault="00CE6045">
                        <w:pPr>
                          <w:jc w:val="center"/>
                          <w:rPr>
                            <w:sz w:val="16"/>
                            <w:szCs w:val="18"/>
                            <w:rPrChange w:id="177" w:author="Krishna Adhikari" w:date="2020-03-20T08:52:00Z">
                              <w:rPr/>
                            </w:rPrChange>
                          </w:rPr>
                          <w:pPrChange w:id="178" w:author="Krishna Adhikari" w:date="2020-03-20T08:52:00Z">
                            <w:pPr/>
                          </w:pPrChange>
                        </w:pPr>
                        <w:ins w:id="179" w:author="Krishna Adhikari" w:date="2020-03-20T08:51:00Z">
                          <w:r w:rsidRPr="00CE6045">
                            <w:t xml:space="preserve">If Mode </w:t>
                          </w:r>
                          <w:proofErr w:type="spellStart"/>
                          <w:r w:rsidRPr="00CE6045">
                            <w:t>Backward_best_hit_work_list</w:t>
                          </w:r>
                          <w:proofErr w:type="spellEnd"/>
                          <w:r w:rsidRPr="00CE6045">
                            <w:t xml:space="preserve"> = </w:t>
                          </w:r>
                          <w:proofErr w:type="spellStart"/>
                          <w:r w:rsidRPr="00CE6045">
                            <w:rPr>
                              <w:highlight w:val="yellow"/>
                              <w:rPrChange w:id="180" w:author="Krishna Adhikari" w:date="2020-03-20T08:52:00Z">
                                <w:rPr/>
                              </w:rPrChange>
                            </w:rPr>
                            <w:t>Oneway_T</w:t>
                          </w:r>
                        </w:ins>
                        <w:ins w:id="181" w:author="Krishna Adhikari" w:date="2020-03-20T08:52:00Z">
                          <w:r w:rsidRPr="00CE6045">
                            <w:rPr>
                              <w:highlight w:val="yellow"/>
                              <w:rPrChange w:id="182" w:author="Krishna Adhikari" w:date="2020-03-20T08:52:00Z">
                                <w:rPr/>
                              </w:rPrChange>
                            </w:rPr>
                            <w:t>hreshold_Best_Hit</w:t>
                          </w:r>
                          <w:proofErr w:type="spellEnd"/>
                          <w:r w:rsidRPr="00CE6045">
                            <w:rPr>
                              <w:highlight w:val="yellow"/>
                              <w:rPrChange w:id="183" w:author="Krishna Adhikari" w:date="2020-03-20T08:52:00Z">
                                <w:rPr/>
                              </w:rPrChange>
                            </w:rPr>
                            <w:t>(mode</w:t>
                          </w:r>
                          <w:r w:rsidRPr="00CE6045">
                            <w:rPr>
                              <w:sz w:val="16"/>
                              <w:szCs w:val="18"/>
                              <w:highlight w:val="yellow"/>
                              <w:rPrChange w:id="184" w:author="Krishna Adhikari" w:date="2020-03-20T08:52:00Z">
                                <w:rPr/>
                              </w:rPrChange>
                            </w:rPr>
                            <w:t>)</w:t>
                          </w:r>
                        </w:ins>
                      </w:p>
                    </w:txbxContent>
                  </v:textbox>
                  <w10:wrap anchorx="margin"/>
                </v:oval>
              </w:pict>
            </mc:Fallback>
          </mc:AlternateContent>
        </w:r>
      </w:ins>
      <w:ins w:id="185" w:author="Krishna Adhikari" w:date="2020-03-20T08:50:00Z">
        <w:r w:rsidR="00CE6045">
          <w:rPr>
            <w:rFonts w:ascii="Times New Roman" w:hAnsi="Times New Roman" w:cs="Times New Roman"/>
            <w:b/>
            <w:bCs/>
            <w:noProof/>
            <w:sz w:val="24"/>
            <w:szCs w:val="24"/>
          </w:rPr>
          <mc:AlternateContent>
            <mc:Choice Requires="wps">
              <w:drawing>
                <wp:anchor distT="0" distB="0" distL="114300" distR="114300" simplePos="0" relativeHeight="251681792" behindDoc="0" locked="0" layoutInCell="1" allowOverlap="1" wp14:anchorId="25D2A02D" wp14:editId="37C6EB5F">
                  <wp:simplePos x="0" y="0"/>
                  <wp:positionH relativeFrom="column">
                    <wp:posOffset>-221616</wp:posOffset>
                  </wp:positionH>
                  <wp:positionV relativeFrom="paragraph">
                    <wp:posOffset>3026410</wp:posOffset>
                  </wp:positionV>
                  <wp:extent cx="3152775" cy="1400175"/>
                  <wp:effectExtent l="0" t="0" r="28575" b="28575"/>
                  <wp:wrapNone/>
                  <wp:docPr id="14" name="Oval 14"/>
                  <wp:cNvGraphicFramePr/>
                  <a:graphic xmlns:a="http://schemas.openxmlformats.org/drawingml/2006/main">
                    <a:graphicData uri="http://schemas.microsoft.com/office/word/2010/wordprocessingShape">
                      <wps:wsp>
                        <wps:cNvSpPr/>
                        <wps:spPr>
                          <a:xfrm>
                            <a:off x="0" y="0"/>
                            <a:ext cx="3152775" cy="14001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CAC167" w14:textId="4393C0C6" w:rsidR="00CE6045" w:rsidRPr="00CE6045" w:rsidRDefault="00CE6045">
                              <w:pPr>
                                <w:jc w:val="center"/>
                                <w:rPr>
                                  <w:sz w:val="16"/>
                                  <w:szCs w:val="18"/>
                                  <w:rPrChange w:id="186" w:author="Krishna Adhikari" w:date="2020-03-20T08:52:00Z">
                                    <w:rPr/>
                                  </w:rPrChange>
                                </w:rPr>
                                <w:pPrChange w:id="187" w:author="Krishna Adhikari" w:date="2020-03-20T08:52:00Z">
                                  <w:pPr/>
                                </w:pPrChange>
                              </w:pPr>
                              <w:ins w:id="188" w:author="Krishna Adhikari" w:date="2020-03-20T08:51:00Z">
                                <w:r w:rsidRPr="00CE6045">
                                  <w:t>If Mode 1</w:t>
                                </w:r>
                              </w:ins>
                              <w:ins w:id="189" w:author="Krishna Adhikari" w:date="2020-03-20T08:52:00Z">
                                <w:r w:rsidRPr="00CE6045">
                                  <w:rPr>
                                    <w:rPrChange w:id="190" w:author="Krishna Adhikari" w:date="2020-03-20T08:52:00Z">
                                      <w:rPr>
                                        <w:sz w:val="16"/>
                                        <w:szCs w:val="18"/>
                                      </w:rPr>
                                    </w:rPrChange>
                                  </w:rPr>
                                  <w:t xml:space="preserve"> </w:t>
                                </w:r>
                              </w:ins>
                              <w:proofErr w:type="spellStart"/>
                              <w:ins w:id="191" w:author="Krishna Adhikari" w:date="2020-03-20T08:51:00Z">
                                <w:r w:rsidRPr="00CE6045">
                                  <w:t>Backward_best_hit_work_list</w:t>
                                </w:r>
                                <w:proofErr w:type="spellEnd"/>
                                <w:r w:rsidRPr="00CE6045">
                                  <w:t xml:space="preserve"> = </w:t>
                                </w:r>
                                <w:proofErr w:type="spellStart"/>
                                <w:r w:rsidRPr="00CE6045">
                                  <w:rPr>
                                    <w:highlight w:val="yellow"/>
                                    <w:rPrChange w:id="192" w:author="Krishna Adhikari" w:date="2020-03-20T08:52:00Z">
                                      <w:rPr/>
                                    </w:rPrChange>
                                  </w:rPr>
                                  <w:t>Oneway_T</w:t>
                                </w:r>
                              </w:ins>
                              <w:ins w:id="193" w:author="Krishna Adhikari" w:date="2020-03-20T08:52:00Z">
                                <w:r w:rsidRPr="00CE6045">
                                  <w:rPr>
                                    <w:highlight w:val="yellow"/>
                                    <w:rPrChange w:id="194" w:author="Krishna Adhikari" w:date="2020-03-20T08:52:00Z">
                                      <w:rPr/>
                                    </w:rPrChange>
                                  </w:rPr>
                                  <w:t>hreshold_Best_Hit</w:t>
                                </w:r>
                                <w:proofErr w:type="spellEnd"/>
                                <w:r w:rsidRPr="00CE6045">
                                  <w:rPr>
                                    <w:highlight w:val="yellow"/>
                                    <w:rPrChange w:id="195" w:author="Krishna Adhikari" w:date="2020-03-20T08:52:00Z">
                                      <w:rPr/>
                                    </w:rPrChange>
                                  </w:rPr>
                                  <w:t>(mode</w:t>
                                </w:r>
                                <w:r w:rsidRPr="00CE6045">
                                  <w:rPr>
                                    <w:sz w:val="16"/>
                                    <w:szCs w:val="18"/>
                                    <w:highlight w:val="yellow"/>
                                    <w:rPrChange w:id="196" w:author="Krishna Adhikari" w:date="2020-03-20T08:52:00Z">
                                      <w:rPr/>
                                    </w:rPrChange>
                                  </w:rPr>
                                  <w:t>)</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D2A02D" id="Oval 14" o:spid="_x0000_s1038" style="position:absolute;left:0;text-align:left;margin-left:-17.45pt;margin-top:238.3pt;width:248.25pt;height:11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" fillcolor="white [3201]" strokecolor="#51c3f9 [3209]" strokeweight="1pt">
                  <v:stroke joinstyle="miter"/>
                  <v:textbox>
                    <w:txbxContent>
                      <w:p w14:paraId="42CAC167" w14:textId="4393C0C6" w:rsidR="00CE6045" w:rsidRPr="00CE6045" w:rsidRDefault="00CE6045">
                        <w:pPr>
                          <w:jc w:val="center"/>
                          <w:rPr>
                            <w:sz w:val="16"/>
                            <w:szCs w:val="18"/>
                            <w:rPrChange w:id="197" w:author="Krishna Adhikari" w:date="2020-03-20T08:52:00Z">
                              <w:rPr/>
                            </w:rPrChange>
                          </w:rPr>
                          <w:pPrChange w:id="198" w:author="Krishna Adhikari" w:date="2020-03-20T08:52:00Z">
                            <w:pPr/>
                          </w:pPrChange>
                        </w:pPr>
                        <w:ins w:id="199" w:author="Krishna Adhikari" w:date="2020-03-20T08:51:00Z">
                          <w:r w:rsidRPr="00CE6045">
                            <w:t>If Mode 1</w:t>
                          </w:r>
                        </w:ins>
                        <w:ins w:id="200" w:author="Krishna Adhikari" w:date="2020-03-20T08:52:00Z">
                          <w:r w:rsidRPr="00CE6045">
                            <w:rPr>
                              <w:rPrChange w:id="201" w:author="Krishna Adhikari" w:date="2020-03-20T08:52:00Z">
                                <w:rPr>
                                  <w:sz w:val="16"/>
                                  <w:szCs w:val="18"/>
                                </w:rPr>
                              </w:rPrChange>
                            </w:rPr>
                            <w:t xml:space="preserve"> </w:t>
                          </w:r>
                        </w:ins>
                        <w:proofErr w:type="spellStart"/>
                        <w:ins w:id="202" w:author="Krishna Adhikari" w:date="2020-03-20T08:51:00Z">
                          <w:r w:rsidRPr="00CE6045">
                            <w:t>Backward_best_hit_work_list</w:t>
                          </w:r>
                          <w:proofErr w:type="spellEnd"/>
                          <w:r w:rsidRPr="00CE6045">
                            <w:t xml:space="preserve"> = </w:t>
                          </w:r>
                          <w:proofErr w:type="spellStart"/>
                          <w:r w:rsidRPr="00CE6045">
                            <w:rPr>
                              <w:highlight w:val="yellow"/>
                              <w:rPrChange w:id="203" w:author="Krishna Adhikari" w:date="2020-03-20T08:52:00Z">
                                <w:rPr/>
                              </w:rPrChange>
                            </w:rPr>
                            <w:t>Oneway_T</w:t>
                          </w:r>
                        </w:ins>
                        <w:ins w:id="204" w:author="Krishna Adhikari" w:date="2020-03-20T08:52:00Z">
                          <w:r w:rsidRPr="00CE6045">
                            <w:rPr>
                              <w:highlight w:val="yellow"/>
                              <w:rPrChange w:id="205" w:author="Krishna Adhikari" w:date="2020-03-20T08:52:00Z">
                                <w:rPr/>
                              </w:rPrChange>
                            </w:rPr>
                            <w:t>hreshold_Best_Hit</w:t>
                          </w:r>
                          <w:proofErr w:type="spellEnd"/>
                          <w:r w:rsidRPr="00CE6045">
                            <w:rPr>
                              <w:highlight w:val="yellow"/>
                              <w:rPrChange w:id="206" w:author="Krishna Adhikari" w:date="2020-03-20T08:52:00Z">
                                <w:rPr/>
                              </w:rPrChange>
                            </w:rPr>
                            <w:t>(mode</w:t>
                          </w:r>
                          <w:r w:rsidRPr="00CE6045">
                            <w:rPr>
                              <w:sz w:val="16"/>
                              <w:szCs w:val="18"/>
                              <w:highlight w:val="yellow"/>
                              <w:rPrChange w:id="207" w:author="Krishna Adhikari" w:date="2020-03-20T08:52:00Z">
                                <w:rPr/>
                              </w:rPrChange>
                            </w:rPr>
                            <w:t>)</w:t>
                          </w:r>
                        </w:ins>
                      </w:p>
                    </w:txbxContent>
                  </v:textbox>
                </v:oval>
              </w:pict>
            </mc:Fallback>
          </mc:AlternateContent>
        </w:r>
      </w:ins>
      <w:ins w:id="208" w:author="Krishna Adhikari" w:date="2020-03-20T08:49:00Z">
        <w:r w:rsidR="00CE6045">
          <w:rPr>
            <w:rFonts w:ascii="Times New Roman" w:hAnsi="Times New Roman" w:cs="Times New Roman"/>
            <w:b/>
            <w:bCs/>
            <w:noProof/>
            <w:sz w:val="24"/>
            <w:szCs w:val="24"/>
          </w:rPr>
          <mc:AlternateContent>
            <mc:Choice Requires="wps">
              <w:drawing>
                <wp:anchor distT="0" distB="0" distL="114300" distR="114300" simplePos="0" relativeHeight="251680768" behindDoc="0" locked="0" layoutInCell="1" allowOverlap="1" wp14:anchorId="7241FEEA" wp14:editId="0F37C98D">
                  <wp:simplePos x="0" y="0"/>
                  <wp:positionH relativeFrom="margin">
                    <wp:align>left</wp:align>
                  </wp:positionH>
                  <wp:positionV relativeFrom="paragraph">
                    <wp:posOffset>2231390</wp:posOffset>
                  </wp:positionV>
                  <wp:extent cx="2438400" cy="5429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1AF0A88E" w14:textId="6CCA7BC6" w:rsidR="00CE6045" w:rsidRDefault="00CE6045">
                              <w:pPr>
                                <w:jc w:val="center"/>
                                <w:pPrChange w:id="209" w:author="Krishna Adhikari" w:date="2020-03-20T08:49:00Z">
                                  <w:pPr/>
                                </w:pPrChange>
                              </w:pPr>
                              <w:ins w:id="210" w:author="Krishna Adhikari" w:date="2020-03-20T08:49:00Z">
                                <w:r>
                                  <w:t>Matrix = 1 Blosum45</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1FEEA" id="Rectangle 13" o:spid="_x0000_s1039" style="position:absolute;left:0;text-align:left;margin-left:0;margin-top:175.7pt;width:192pt;height:42.75pt;z-index:2516807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" fillcolor="white [3201]" strokecolor="#44c1a3 [3207]" strokeweight="1pt">
                  <v:textbox>
                    <w:txbxContent>
                      <w:p w14:paraId="1AF0A88E" w14:textId="6CCA7BC6" w:rsidR="00CE6045" w:rsidRDefault="00CE6045">
                        <w:pPr>
                          <w:jc w:val="center"/>
                          <w:pPrChange w:id="211" w:author="Krishna Adhikari" w:date="2020-03-20T08:49:00Z">
                            <w:pPr/>
                          </w:pPrChange>
                        </w:pPr>
                        <w:ins w:id="212" w:author="Krishna Adhikari" w:date="2020-03-20T08:49:00Z">
                          <w:r>
                            <w:t>Matrix = 1 Blosum45</w:t>
                          </w:r>
                        </w:ins>
                      </w:p>
                    </w:txbxContent>
                  </v:textbox>
                  <w10:wrap anchorx="margin"/>
                </v:rect>
              </w:pict>
            </mc:Fallback>
          </mc:AlternateContent>
        </w:r>
        <w:r w:rsidR="00CE6045">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2378F7A9" wp14:editId="51037010">
                  <wp:simplePos x="0" y="0"/>
                  <wp:positionH relativeFrom="margin">
                    <wp:align>left</wp:align>
                  </wp:positionH>
                  <wp:positionV relativeFrom="paragraph">
                    <wp:posOffset>1526540</wp:posOffset>
                  </wp:positionV>
                  <wp:extent cx="2438400" cy="5429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1D84CEF6" w14:textId="02402B12" w:rsidR="00CE6045" w:rsidRDefault="00CE6045">
                              <w:pPr>
                                <w:jc w:val="center"/>
                                <w:pPrChange w:id="213" w:author="Krishna Adhikari" w:date="2020-03-20T08:48:00Z">
                                  <w:pPr/>
                                </w:pPrChange>
                              </w:pPr>
                              <w:proofErr w:type="spellStart"/>
                              <w:ins w:id="214" w:author="Krishna Adhikari" w:date="2020-03-20T08:49:00Z">
                                <w:r>
                                  <w:t>Cpu_count</w:t>
                                </w:r>
                                <w:proofErr w:type="spellEnd"/>
                                <w:r>
                                  <w:t xml:space="preserve"> = 1</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78F7A9" id="Rectangle 12" o:spid="_x0000_s1040" style="position:absolute;left:0;text-align:left;margin-left:0;margin-top:120.2pt;width:192pt;height:42.75pt;z-index:2516787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" fillcolor="white [3201]" strokecolor="#44c1a3 [3207]" strokeweight="1pt">
                  <v:textbox>
                    <w:txbxContent>
                      <w:p w14:paraId="1D84CEF6" w14:textId="02402B12" w:rsidR="00CE6045" w:rsidRDefault="00CE6045">
                        <w:pPr>
                          <w:jc w:val="center"/>
                          <w:pPrChange w:id="215" w:author="Krishna Adhikari" w:date="2020-03-20T08:48:00Z">
                            <w:pPr/>
                          </w:pPrChange>
                        </w:pPr>
                        <w:proofErr w:type="spellStart"/>
                        <w:ins w:id="216" w:author="Krishna Adhikari" w:date="2020-03-20T08:49:00Z">
                          <w:r>
                            <w:t>Cpu_count</w:t>
                          </w:r>
                          <w:proofErr w:type="spellEnd"/>
                          <w:r>
                            <w:t xml:space="preserve"> = 1</w:t>
                          </w:r>
                        </w:ins>
                      </w:p>
                    </w:txbxContent>
                  </v:textbox>
                  <w10:wrap anchorx="margin"/>
                </v:rect>
              </w:pict>
            </mc:Fallback>
          </mc:AlternateContent>
        </w:r>
        <w:r w:rsidR="00CE6045">
          <w:rPr>
            <w:rFonts w:ascii="Times New Roman" w:hAnsi="Times New Roman" w:cs="Times New Roman"/>
            <w:b/>
            <w:bCs/>
            <w:noProof/>
            <w:sz w:val="24"/>
            <w:szCs w:val="24"/>
          </w:rPr>
          <mc:AlternateContent>
            <mc:Choice Requires="wps">
              <w:drawing>
                <wp:anchor distT="0" distB="0" distL="114300" distR="114300" simplePos="0" relativeHeight="251676672" behindDoc="0" locked="0" layoutInCell="1" allowOverlap="1" wp14:anchorId="7B983F5E" wp14:editId="014A0ED4">
                  <wp:simplePos x="0" y="0"/>
                  <wp:positionH relativeFrom="margin">
                    <wp:align>left</wp:align>
                  </wp:positionH>
                  <wp:positionV relativeFrom="paragraph">
                    <wp:posOffset>802640</wp:posOffset>
                  </wp:positionV>
                  <wp:extent cx="2438400" cy="5429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7A2C4FD9" w14:textId="3E0C072D" w:rsidR="00CE6045" w:rsidRDefault="00CE6045">
                              <w:pPr>
                                <w:jc w:val="center"/>
                                <w:pPrChange w:id="217" w:author="Krishna Adhikari" w:date="2020-03-20T08:48:00Z">
                                  <w:pPr/>
                                </w:pPrChange>
                              </w:pPr>
                              <w:ins w:id="218" w:author="Krishna Adhikari" w:date="2020-03-20T08:49:00Z">
                                <w:r>
                                  <w:t xml:space="preserve">Species 1,3 </w:t>
                                </w:r>
                                <w:proofErr w:type="gramStart"/>
                                <w:r>
                                  <w:t>A ,C</w:t>
                                </w:r>
                              </w:ins>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83F5E" id="Rectangle 11" o:spid="_x0000_s1041" style="position:absolute;left:0;text-align:left;margin-left:0;margin-top:63.2pt;width:192pt;height:42.75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" fillcolor="white [3201]" strokecolor="#44c1a3 [3207]" strokeweight="1pt">
                  <v:textbox>
                    <w:txbxContent>
                      <w:p w14:paraId="7A2C4FD9" w14:textId="3E0C072D" w:rsidR="00CE6045" w:rsidRDefault="00CE6045">
                        <w:pPr>
                          <w:jc w:val="center"/>
                          <w:pPrChange w:id="219" w:author="Krishna Adhikari" w:date="2020-03-20T08:48:00Z">
                            <w:pPr/>
                          </w:pPrChange>
                        </w:pPr>
                        <w:ins w:id="220" w:author="Krishna Adhikari" w:date="2020-03-20T08:49:00Z">
                          <w:r>
                            <w:t xml:space="preserve">Species 1,3 </w:t>
                          </w:r>
                          <w:proofErr w:type="gramStart"/>
                          <w:r>
                            <w:t>A ,C</w:t>
                          </w:r>
                        </w:ins>
                        <w:proofErr w:type="gramEnd"/>
                      </w:p>
                    </w:txbxContent>
                  </v:textbox>
                  <w10:wrap anchorx="margin"/>
                </v:rect>
              </w:pict>
            </mc:Fallback>
          </mc:AlternateContent>
        </w:r>
      </w:ins>
      <w:ins w:id="221" w:author="Krishna Adhikari" w:date="2020-03-20T08:48:00Z">
        <w:r w:rsidR="00CE6045">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54910238" wp14:editId="1C2472D8">
                  <wp:simplePos x="0" y="0"/>
                  <wp:positionH relativeFrom="column">
                    <wp:posOffset>-2540</wp:posOffset>
                  </wp:positionH>
                  <wp:positionV relativeFrom="paragraph">
                    <wp:posOffset>45085</wp:posOffset>
                  </wp:positionV>
                  <wp:extent cx="2438400" cy="5429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438400" cy="5429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53A92CB1" w14:textId="091F13D0" w:rsidR="00CE6045" w:rsidRDefault="00CE6045">
                              <w:pPr>
                                <w:jc w:val="center"/>
                                <w:pPrChange w:id="222" w:author="Krishna Adhikari" w:date="2020-03-20T08:48:00Z">
                                  <w:pPr/>
                                </w:pPrChange>
                              </w:pPr>
                              <w:ins w:id="223" w:author="Krishna Adhikari" w:date="2020-03-20T08:48:00Z">
                                <w:r>
                                  <w:t>Mode =</w:t>
                                </w:r>
                              </w:ins>
                              <w:ins w:id="224" w:author="Krishna Adhikari" w:date="2020-03-20T08:49:00Z">
                                <w:r>
                                  <w:t xml:space="preserve"> 1</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910238" id="Rectangle 10" o:spid="_x0000_s1042" style="position:absolute;left:0;text-align:left;margin-left:-.2pt;margin-top:3.55pt;width:192pt;height:42.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" fillcolor="white [3201]" strokecolor="#44c1a3 [3207]" strokeweight="1pt">
                  <v:textbox>
                    <w:txbxContent>
                      <w:p w14:paraId="53A92CB1" w14:textId="091F13D0" w:rsidR="00CE6045" w:rsidRDefault="00CE6045">
                        <w:pPr>
                          <w:jc w:val="center"/>
                          <w:pPrChange w:id="225" w:author="Krishna Adhikari" w:date="2020-03-20T08:48:00Z">
                            <w:pPr/>
                          </w:pPrChange>
                        </w:pPr>
                        <w:ins w:id="226" w:author="Krishna Adhikari" w:date="2020-03-20T08:48:00Z">
                          <w:r>
                            <w:t>Mode =</w:t>
                          </w:r>
                        </w:ins>
                        <w:ins w:id="227" w:author="Krishna Adhikari" w:date="2020-03-20T08:49:00Z">
                          <w:r>
                            <w:t xml:space="preserve"> 1</w:t>
                          </w:r>
                        </w:ins>
                      </w:p>
                    </w:txbxContent>
                  </v:textbox>
                </v:rect>
              </w:pict>
            </mc:Fallback>
          </mc:AlternateContent>
        </w:r>
        <w:r w:rsidR="00CE6045">
          <w:rPr>
            <w:rFonts w:ascii="Times New Roman" w:hAnsi="Times New Roman" w:cs="Times New Roman"/>
            <w:b/>
            <w:bCs/>
            <w:sz w:val="24"/>
            <w:szCs w:val="24"/>
          </w:rPr>
          <w:br w:type="page"/>
        </w:r>
      </w:ins>
    </w:p>
    <w:p w14:paraId="1F57AF8E" w14:textId="77777777" w:rsidR="001B151F" w:rsidRPr="00826785" w:rsidRDefault="001B151F">
      <w:pPr>
        <w:widowControl/>
        <w:wordWrap/>
        <w:autoSpaceDE/>
        <w:autoSpaceDN/>
        <w:rPr>
          <w:ins w:id="228" w:author="Krishna Adhikari" w:date="2020-03-17T17:27:00Z"/>
          <w:rFonts w:ascii="Times New Roman" w:hAnsi="Times New Roman" w:cs="Times New Roman"/>
          <w:b/>
          <w:bCs/>
          <w:sz w:val="24"/>
          <w:szCs w:val="24"/>
          <w:rPrChange w:id="229" w:author="Krishna Adhikari" w:date="2020-03-18T11:16:00Z">
            <w:rPr>
              <w:ins w:id="230" w:author="Krishna Adhikari" w:date="2020-03-17T17:27:00Z"/>
              <w:b/>
              <w:bCs/>
              <w:sz w:val="22"/>
              <w:szCs w:val="24"/>
            </w:rPr>
          </w:rPrChange>
        </w:rPr>
      </w:pPr>
    </w:p>
    <w:p w14:paraId="0F981E72" w14:textId="239F3237" w:rsidR="00BD7B62" w:rsidRPr="00826785" w:rsidRDefault="00BD7B62" w:rsidP="00BD7B62">
      <w:pPr>
        <w:ind w:left="284" w:hanging="284"/>
        <w:jc w:val="center"/>
        <w:rPr>
          <w:rFonts w:ascii="Times New Roman" w:hAnsi="Times New Roman" w:cs="Times New Roman"/>
          <w:b/>
          <w:bCs/>
          <w:sz w:val="24"/>
          <w:szCs w:val="24"/>
          <w:rPrChange w:id="231" w:author="Krishna Adhikari" w:date="2020-03-18T11:16:00Z">
            <w:rPr>
              <w:b/>
              <w:bCs/>
              <w:sz w:val="22"/>
              <w:szCs w:val="24"/>
            </w:rPr>
          </w:rPrChange>
        </w:rPr>
      </w:pPr>
      <w:r w:rsidRPr="00826785">
        <w:rPr>
          <w:rFonts w:ascii="Times New Roman" w:hAnsi="Times New Roman" w:cs="Times New Roman"/>
          <w:b/>
          <w:bCs/>
          <w:sz w:val="24"/>
          <w:szCs w:val="24"/>
          <w:rPrChange w:id="232" w:author="Krishna Adhikari" w:date="2020-03-18T11:16:00Z">
            <w:rPr>
              <w:b/>
              <w:bCs/>
              <w:sz w:val="22"/>
              <w:szCs w:val="24"/>
            </w:rPr>
          </w:rPrChange>
        </w:rPr>
        <w:t xml:space="preserve">List of Functions Used in </w:t>
      </w:r>
      <w:proofErr w:type="spellStart"/>
      <w:r w:rsidRPr="00826785">
        <w:rPr>
          <w:rFonts w:ascii="Times New Roman" w:hAnsi="Times New Roman" w:cs="Times New Roman"/>
          <w:b/>
          <w:bCs/>
          <w:sz w:val="24"/>
          <w:szCs w:val="24"/>
          <w:rPrChange w:id="233" w:author="Krishna Adhikari" w:date="2020-03-18T11:16:00Z">
            <w:rPr>
              <w:b/>
              <w:bCs/>
              <w:sz w:val="22"/>
              <w:szCs w:val="24"/>
            </w:rPr>
          </w:rPrChange>
        </w:rPr>
        <w:t>Ortho_Detection</w:t>
      </w:r>
      <w:proofErr w:type="spellEnd"/>
      <w:r w:rsidR="00B57608" w:rsidRPr="00826785">
        <w:rPr>
          <w:rFonts w:ascii="Times New Roman" w:hAnsi="Times New Roman" w:cs="Times New Roman"/>
          <w:b/>
          <w:bCs/>
          <w:sz w:val="24"/>
          <w:szCs w:val="24"/>
          <w:rPrChange w:id="234" w:author="Krishna Adhikari" w:date="2020-03-18T11:16:00Z">
            <w:rPr>
              <w:b/>
              <w:bCs/>
              <w:sz w:val="22"/>
              <w:szCs w:val="24"/>
            </w:rPr>
          </w:rPrChange>
        </w:rPr>
        <w:t xml:space="preserve"> V-1_Old</w:t>
      </w:r>
    </w:p>
    <w:p w14:paraId="2D043C66" w14:textId="67A98B29" w:rsidR="00553067" w:rsidRPr="00826785" w:rsidRDefault="00553067" w:rsidP="00BD7B62">
      <w:pPr>
        <w:pStyle w:val="NoSpacing"/>
        <w:numPr>
          <w:ilvl w:val="0"/>
          <w:numId w:val="2"/>
        </w:numPr>
        <w:ind w:left="284" w:hanging="284"/>
        <w:rPr>
          <w:rFonts w:ascii="Times New Roman" w:hAnsi="Times New Roman" w:cs="Times New Roman"/>
          <w:b/>
          <w:bCs/>
          <w:sz w:val="24"/>
          <w:szCs w:val="24"/>
          <w:rPrChange w:id="235" w:author="Krishna Adhikari" w:date="2020-03-18T11:16:00Z">
            <w:rPr>
              <w:b/>
              <w:bCs/>
            </w:rPr>
          </w:rPrChange>
        </w:rPr>
      </w:pPr>
      <w:del w:id="236" w:author="Krishna Adhikari" w:date="2020-03-19T11:13:00Z">
        <w:r w:rsidRPr="00826785" w:rsidDel="00E75753">
          <w:rPr>
            <w:rFonts w:ascii="Times New Roman" w:hAnsi="Times New Roman" w:cs="Times New Roman"/>
            <w:b/>
            <w:bCs/>
            <w:sz w:val="24"/>
            <w:szCs w:val="24"/>
            <w:rPrChange w:id="237" w:author="Krishna Adhikari" w:date="2020-03-18T11:16:00Z">
              <w:rPr>
                <w:b/>
                <w:bCs/>
              </w:rPr>
            </w:rPrChange>
          </w:rPr>
          <w:delText>Get</w:delText>
        </w:r>
      </w:del>
      <w:proofErr w:type="spellStart"/>
      <w:ins w:id="238" w:author="Krishna Adhikari" w:date="2020-04-03T08:37:00Z">
        <w:r w:rsidR="007C56C1">
          <w:rPr>
            <w:rFonts w:ascii="Times New Roman" w:hAnsi="Times New Roman" w:cs="Times New Roman"/>
            <w:b/>
            <w:bCs/>
            <w:sz w:val="24"/>
            <w:szCs w:val="24"/>
          </w:rPr>
          <w:t>m</w:t>
        </w:r>
      </w:ins>
      <w:del w:id="239" w:author="Krishna Adhikari" w:date="2020-04-03T08:37:00Z">
        <w:r w:rsidRPr="00826785" w:rsidDel="007C56C1">
          <w:rPr>
            <w:rFonts w:ascii="Times New Roman" w:hAnsi="Times New Roman" w:cs="Times New Roman"/>
            <w:b/>
            <w:bCs/>
            <w:sz w:val="24"/>
            <w:szCs w:val="24"/>
            <w:rPrChange w:id="240" w:author="Krishna Adhikari" w:date="2020-03-18T11:16:00Z">
              <w:rPr>
                <w:b/>
                <w:bCs/>
              </w:rPr>
            </w:rPrChange>
          </w:rPr>
          <w:delText>M</w:delText>
        </w:r>
      </w:del>
      <w:r w:rsidRPr="00826785">
        <w:rPr>
          <w:rFonts w:ascii="Times New Roman" w:hAnsi="Times New Roman" w:cs="Times New Roman"/>
          <w:b/>
          <w:bCs/>
          <w:sz w:val="24"/>
          <w:szCs w:val="24"/>
          <w:rPrChange w:id="241" w:author="Krishna Adhikari" w:date="2020-03-18T11:16:00Z">
            <w:rPr>
              <w:b/>
              <w:bCs/>
            </w:rPr>
          </w:rPrChange>
        </w:rPr>
        <w:t>atrix</w:t>
      </w:r>
      <w:ins w:id="242" w:author="Krishna Adhikari" w:date="2020-03-19T11:13:00Z">
        <w:r w:rsidR="00E75753">
          <w:rPr>
            <w:rFonts w:ascii="Times New Roman" w:hAnsi="Times New Roman" w:cs="Times New Roman"/>
            <w:b/>
            <w:bCs/>
            <w:sz w:val="24"/>
            <w:szCs w:val="24"/>
          </w:rPr>
          <w:t>_</w:t>
        </w:r>
      </w:ins>
      <w:ins w:id="243" w:author="Krishna Adhikari" w:date="2020-04-03T08:37:00Z">
        <w:r w:rsidR="007C56C1">
          <w:rPr>
            <w:rFonts w:ascii="Times New Roman" w:hAnsi="Times New Roman" w:cs="Times New Roman"/>
            <w:b/>
            <w:bCs/>
            <w:sz w:val="24"/>
            <w:szCs w:val="24"/>
          </w:rPr>
          <w:t>n</w:t>
        </w:r>
      </w:ins>
      <w:ins w:id="244" w:author="Krishna Adhikari" w:date="2020-03-19T15:35:00Z">
        <w:r w:rsidR="002379A1">
          <w:rPr>
            <w:rFonts w:ascii="Times New Roman" w:hAnsi="Times New Roman" w:cs="Times New Roman"/>
            <w:b/>
            <w:bCs/>
            <w:sz w:val="24"/>
            <w:szCs w:val="24"/>
          </w:rPr>
          <w:t>ame</w:t>
        </w:r>
      </w:ins>
      <w:proofErr w:type="spellEnd"/>
      <w:del w:id="245" w:author="Krishna Adhikari" w:date="2020-03-19T15:35:00Z">
        <w:r w:rsidRPr="00826785" w:rsidDel="002379A1">
          <w:rPr>
            <w:rFonts w:ascii="Times New Roman" w:hAnsi="Times New Roman" w:cs="Times New Roman"/>
            <w:b/>
            <w:bCs/>
            <w:sz w:val="24"/>
            <w:szCs w:val="24"/>
            <w:rPrChange w:id="246" w:author="Krishna Adhikari" w:date="2020-03-18T11:16:00Z">
              <w:rPr>
                <w:b/>
                <w:bCs/>
              </w:rPr>
            </w:rPrChange>
          </w:rPr>
          <w:delText>Number</w:delText>
        </w:r>
      </w:del>
      <w:r w:rsidRPr="00826785">
        <w:rPr>
          <w:rFonts w:ascii="Times New Roman" w:hAnsi="Times New Roman" w:cs="Times New Roman"/>
          <w:b/>
          <w:bCs/>
          <w:sz w:val="24"/>
          <w:szCs w:val="24"/>
          <w:rPrChange w:id="247" w:author="Krishna Adhikari" w:date="2020-03-18T11:16:00Z">
            <w:rPr>
              <w:b/>
              <w:bCs/>
            </w:rPr>
          </w:rPrChange>
        </w:rPr>
        <w:t>()</w:t>
      </w:r>
    </w:p>
    <w:p w14:paraId="15EF39E7" w14:textId="03227C97" w:rsidR="00F204E0" w:rsidRPr="004B6243" w:rsidRDefault="00553067">
      <w:pPr>
        <w:pStyle w:val="NoSpacing"/>
        <w:ind w:left="284" w:hanging="284"/>
        <w:rPr>
          <w:rFonts w:ascii="Times New Roman" w:eastAsia="굴림" w:hAnsi="Times New Roman" w:cs="Times New Roman"/>
          <w:color w:val="000000" w:themeColor="text1"/>
          <w:kern w:val="0"/>
          <w:sz w:val="24"/>
          <w:szCs w:val="24"/>
          <w:rPrChange w:id="248" w:author="Krishna Adhikari" w:date="2020-03-19T15:49:00Z">
            <w:rPr>
              <w:rFonts w:ascii="Consolas" w:eastAsia="굴림" w:hAnsi="Consolas" w:cs="굴림"/>
              <w:color w:val="D4D4D4"/>
              <w:kern w:val="0"/>
              <w:sz w:val="21"/>
              <w:szCs w:val="21"/>
            </w:rPr>
          </w:rPrChange>
        </w:rPr>
      </w:pPr>
      <w:r w:rsidRPr="00826785">
        <w:rPr>
          <w:rFonts w:ascii="Times New Roman" w:hAnsi="Times New Roman" w:cs="Times New Roman"/>
          <w:sz w:val="24"/>
          <w:szCs w:val="24"/>
          <w:rPrChange w:id="249" w:author="Krishna Adhikari" w:date="2020-03-18T11:16:00Z">
            <w:rPr/>
          </w:rPrChange>
        </w:rPr>
        <w:t xml:space="preserve">Receive the info about matrix Number and Return the Matrix name Like </w:t>
      </w:r>
      <w:r w:rsidRPr="00826785">
        <w:rPr>
          <w:rFonts w:ascii="Times New Roman" w:eastAsia="굴림" w:hAnsi="Times New Roman" w:cs="Times New Roman"/>
          <w:color w:val="000000" w:themeColor="text1"/>
          <w:kern w:val="0"/>
          <w:sz w:val="24"/>
          <w:szCs w:val="24"/>
          <w:rPrChange w:id="250" w:author="Krishna Adhikari" w:date="2020-03-18T11:16:00Z">
            <w:rPr>
              <w:rFonts w:ascii="Consolas" w:eastAsia="굴림" w:hAnsi="Consolas" w:cs="굴림"/>
              <w:color w:val="000000" w:themeColor="text1"/>
              <w:kern w:val="0"/>
              <w:sz w:val="21"/>
              <w:szCs w:val="21"/>
            </w:rPr>
          </w:rPrChange>
        </w:rPr>
        <w:t>"\n1. BLOSUM45\n2. BLOSUM62\n3. BLOSUM82\n4. Quit"</w:t>
      </w:r>
      <w:ins w:id="251" w:author="Krishna Adhikari" w:date="2020-03-13T13:58:00Z">
        <w:r w:rsidR="0091518E" w:rsidRPr="00826785">
          <w:rPr>
            <w:rFonts w:ascii="Times New Roman" w:eastAsia="굴림" w:hAnsi="Times New Roman" w:cs="Times New Roman"/>
            <w:color w:val="000000" w:themeColor="text1"/>
            <w:kern w:val="0"/>
            <w:sz w:val="24"/>
            <w:szCs w:val="24"/>
            <w:rPrChange w:id="252" w:author="Krishna Adhikari" w:date="2020-03-18T11:16:00Z">
              <w:rPr>
                <w:rFonts w:ascii="Consolas" w:eastAsia="굴림" w:hAnsi="Consolas" w:cs="굴림"/>
                <w:color w:val="000000" w:themeColor="text1"/>
                <w:kern w:val="0"/>
                <w:sz w:val="21"/>
                <w:szCs w:val="21"/>
              </w:rPr>
            </w:rPrChange>
          </w:rPr>
          <w:t xml:space="preserve">. BLOcks Substitution </w:t>
        </w:r>
      </w:ins>
      <w:ins w:id="253" w:author="Krishna Adhikari" w:date="2020-03-13T13:59:00Z">
        <w:r w:rsidR="0091518E" w:rsidRPr="00826785">
          <w:rPr>
            <w:rFonts w:ascii="Times New Roman" w:eastAsia="굴림" w:hAnsi="Times New Roman" w:cs="Times New Roman"/>
            <w:color w:val="000000" w:themeColor="text1"/>
            <w:kern w:val="0"/>
            <w:sz w:val="24"/>
            <w:szCs w:val="24"/>
            <w:rPrChange w:id="254" w:author="Krishna Adhikari" w:date="2020-03-18T11:16:00Z">
              <w:rPr>
                <w:rFonts w:ascii="Consolas" w:eastAsia="굴림" w:hAnsi="Consolas" w:cs="굴림"/>
                <w:color w:val="000000" w:themeColor="text1"/>
                <w:kern w:val="0"/>
                <w:sz w:val="21"/>
                <w:szCs w:val="21"/>
              </w:rPr>
            </w:rPrChange>
          </w:rPr>
          <w:t xml:space="preserve">Matrix (BLOSUM) is a Substitution matrix used for sequence alignment of Proteins. BLOSUm45 is for more distantly related Proteins alignment Database 2. </w:t>
        </w:r>
      </w:ins>
      <w:ins w:id="255" w:author="Krishna Adhikari" w:date="2020-03-13T14:00:00Z">
        <w:r w:rsidR="0091518E" w:rsidRPr="00826785">
          <w:rPr>
            <w:rFonts w:ascii="Times New Roman" w:eastAsia="굴림" w:hAnsi="Times New Roman" w:cs="Times New Roman"/>
            <w:color w:val="000000" w:themeColor="text1"/>
            <w:kern w:val="0"/>
            <w:sz w:val="24"/>
            <w:szCs w:val="24"/>
            <w:rPrChange w:id="256" w:author="Krishna Adhikari" w:date="2020-03-18T11:16:00Z">
              <w:rPr>
                <w:rFonts w:ascii="Consolas" w:eastAsia="굴림" w:hAnsi="Consolas" w:cs="굴림"/>
                <w:color w:val="000000" w:themeColor="text1"/>
                <w:kern w:val="0"/>
                <w:sz w:val="21"/>
                <w:szCs w:val="21"/>
              </w:rPr>
            </w:rPrChange>
          </w:rPr>
          <w:t>BLOSUM</w:t>
        </w:r>
      </w:ins>
      <w:ins w:id="257" w:author="Krishna Adhikari" w:date="2020-04-03T08:44:00Z">
        <w:r w:rsidR="00D81D95" w:rsidRPr="00826785">
          <w:rPr>
            <w:rFonts w:ascii="Times New Roman" w:eastAsia="굴림" w:hAnsi="Times New Roman" w:cs="Times New Roman"/>
            <w:color w:val="000000" w:themeColor="text1"/>
            <w:kern w:val="0"/>
            <w:sz w:val="24"/>
            <w:szCs w:val="24"/>
          </w:rPr>
          <w:t>62:</w:t>
        </w:r>
      </w:ins>
      <w:ins w:id="258" w:author="Krishna Adhikari" w:date="2020-03-13T14:00:00Z">
        <w:r w:rsidR="0091518E" w:rsidRPr="00826785">
          <w:rPr>
            <w:rFonts w:ascii="Times New Roman" w:eastAsia="굴림" w:hAnsi="Times New Roman" w:cs="Times New Roman"/>
            <w:color w:val="000000" w:themeColor="text1"/>
            <w:kern w:val="0"/>
            <w:sz w:val="24"/>
            <w:szCs w:val="24"/>
            <w:rPrChange w:id="259" w:author="Krishna Adhikari" w:date="2020-03-18T11:16:00Z">
              <w:rPr>
                <w:rFonts w:ascii="Consolas" w:eastAsia="굴림" w:hAnsi="Consolas" w:cs="굴림"/>
                <w:color w:val="000000" w:themeColor="text1"/>
                <w:kern w:val="0"/>
                <w:sz w:val="21"/>
                <w:szCs w:val="21"/>
              </w:rPr>
            </w:rPrChange>
          </w:rPr>
          <w:t xml:space="preserve"> </w:t>
        </w:r>
        <w:proofErr w:type="spellStart"/>
        <w:r w:rsidR="0091518E" w:rsidRPr="00826785">
          <w:rPr>
            <w:rFonts w:ascii="Times New Roman" w:eastAsia="굴림" w:hAnsi="Times New Roman" w:cs="Times New Roman"/>
            <w:color w:val="000000" w:themeColor="text1"/>
            <w:kern w:val="0"/>
            <w:sz w:val="24"/>
            <w:szCs w:val="24"/>
            <w:rPrChange w:id="260" w:author="Krishna Adhikari" w:date="2020-03-18T11:16:00Z">
              <w:rPr>
                <w:rFonts w:ascii="Consolas" w:eastAsia="굴림" w:hAnsi="Consolas" w:cs="굴림"/>
                <w:color w:val="000000" w:themeColor="text1"/>
                <w:kern w:val="0"/>
                <w:sz w:val="21"/>
                <w:szCs w:val="21"/>
              </w:rPr>
            </w:rPrChange>
          </w:rPr>
          <w:t>MidRange</w:t>
        </w:r>
        <w:proofErr w:type="spellEnd"/>
        <w:r w:rsidR="0091518E" w:rsidRPr="00826785">
          <w:rPr>
            <w:rFonts w:ascii="Times New Roman" w:eastAsia="굴림" w:hAnsi="Times New Roman" w:cs="Times New Roman"/>
            <w:color w:val="000000" w:themeColor="text1"/>
            <w:kern w:val="0"/>
            <w:sz w:val="24"/>
            <w:szCs w:val="24"/>
            <w:rPrChange w:id="261" w:author="Krishna Adhikari" w:date="2020-03-18T11:16:00Z">
              <w:rPr>
                <w:rFonts w:ascii="Consolas" w:eastAsia="굴림" w:hAnsi="Consolas" w:cs="굴림"/>
                <w:color w:val="000000" w:themeColor="text1"/>
                <w:kern w:val="0"/>
                <w:sz w:val="21"/>
                <w:szCs w:val="21"/>
              </w:rPr>
            </w:rPrChange>
          </w:rPr>
          <w:t xml:space="preserve"> Seq with more than 62%s </w:t>
        </w:r>
      </w:ins>
      <w:ins w:id="262" w:author="Krishna Adhikari" w:date="2020-03-13T14:01:00Z">
        <w:r w:rsidR="00F204E0" w:rsidRPr="00826785">
          <w:rPr>
            <w:rFonts w:ascii="Times New Roman" w:eastAsia="굴림" w:hAnsi="Times New Roman" w:cs="Times New Roman"/>
            <w:color w:val="000000" w:themeColor="text1"/>
            <w:kern w:val="0"/>
            <w:sz w:val="24"/>
            <w:szCs w:val="24"/>
            <w:rPrChange w:id="263" w:author="Krishna Adhikari" w:date="2020-03-18T11:16:00Z">
              <w:rPr>
                <w:rFonts w:ascii="Consolas" w:eastAsia="굴림" w:hAnsi="Consolas" w:cs="굴림"/>
                <w:color w:val="000000" w:themeColor="text1"/>
                <w:kern w:val="0"/>
                <w:sz w:val="21"/>
                <w:szCs w:val="21"/>
              </w:rPr>
            </w:rPrChange>
          </w:rPr>
          <w:t>S</w:t>
        </w:r>
      </w:ins>
      <w:ins w:id="264" w:author="Krishna Adhikari" w:date="2020-03-13T14:00:00Z">
        <w:r w:rsidR="0091518E" w:rsidRPr="00826785">
          <w:rPr>
            <w:rFonts w:ascii="Times New Roman" w:eastAsia="굴림" w:hAnsi="Times New Roman" w:cs="Times New Roman"/>
            <w:color w:val="000000" w:themeColor="text1"/>
            <w:kern w:val="0"/>
            <w:sz w:val="24"/>
            <w:szCs w:val="24"/>
            <w:rPrChange w:id="265" w:author="Krishna Adhikari" w:date="2020-03-18T11:16:00Z">
              <w:rPr>
                <w:rFonts w:ascii="Consolas" w:eastAsia="굴림" w:hAnsi="Consolas" w:cs="굴림"/>
                <w:color w:val="000000" w:themeColor="text1"/>
                <w:kern w:val="0"/>
                <w:sz w:val="21"/>
                <w:szCs w:val="21"/>
              </w:rPr>
            </w:rPrChange>
          </w:rPr>
          <w:t>imilarit</w:t>
        </w:r>
      </w:ins>
      <w:ins w:id="266" w:author="Krishna Adhikari" w:date="2020-03-13T14:01:00Z">
        <w:r w:rsidR="00F204E0" w:rsidRPr="00826785">
          <w:rPr>
            <w:rFonts w:ascii="Times New Roman" w:eastAsia="굴림" w:hAnsi="Times New Roman" w:cs="Times New Roman"/>
            <w:color w:val="000000" w:themeColor="text1"/>
            <w:kern w:val="0"/>
            <w:sz w:val="24"/>
            <w:szCs w:val="24"/>
            <w:rPrChange w:id="267" w:author="Krishna Adhikari" w:date="2020-03-18T11:16:00Z">
              <w:rPr>
                <w:rFonts w:ascii="Consolas" w:eastAsia="굴림" w:hAnsi="Consolas" w:cs="굴림"/>
                <w:color w:val="000000" w:themeColor="text1"/>
                <w:kern w:val="0"/>
                <w:sz w:val="21"/>
                <w:szCs w:val="21"/>
              </w:rPr>
            </w:rPrChange>
          </w:rPr>
          <w:t>y. 3. BLOSUM</w:t>
        </w:r>
      </w:ins>
      <w:ins w:id="268" w:author="Krishna Adhikari" w:date="2020-04-03T08:44:00Z">
        <w:r w:rsidR="00D81D95" w:rsidRPr="00826785">
          <w:rPr>
            <w:rFonts w:ascii="Times New Roman" w:eastAsia="굴림" w:hAnsi="Times New Roman" w:cs="Times New Roman"/>
            <w:color w:val="000000" w:themeColor="text1"/>
            <w:kern w:val="0"/>
            <w:sz w:val="24"/>
            <w:szCs w:val="24"/>
          </w:rPr>
          <w:t>82: -</w:t>
        </w:r>
      </w:ins>
      <w:ins w:id="269" w:author="Krishna Adhikari" w:date="2020-03-13T14:02:00Z">
        <w:r w:rsidR="00F204E0" w:rsidRPr="00826785">
          <w:rPr>
            <w:rFonts w:ascii="Times New Roman" w:eastAsia="굴림" w:hAnsi="Times New Roman" w:cs="Times New Roman"/>
            <w:color w:val="000000" w:themeColor="text1"/>
            <w:kern w:val="0"/>
            <w:sz w:val="24"/>
            <w:szCs w:val="24"/>
            <w:rPrChange w:id="270" w:author="Krishna Adhikari" w:date="2020-03-18T11:16:00Z">
              <w:rPr>
                <w:rFonts w:ascii="Consolas" w:eastAsia="굴림" w:hAnsi="Consolas" w:cs="굴림"/>
                <w:color w:val="000000" w:themeColor="text1"/>
                <w:kern w:val="0"/>
                <w:sz w:val="21"/>
                <w:szCs w:val="21"/>
              </w:rPr>
            </w:rPrChange>
          </w:rPr>
          <w:t xml:space="preserve"> More Related Proteins </w:t>
        </w:r>
      </w:ins>
      <w:ins w:id="271" w:author="Krishna Adhikari" w:date="2020-03-13T14:01:00Z">
        <w:r w:rsidR="00F204E0" w:rsidRPr="00826785">
          <w:rPr>
            <w:rFonts w:ascii="Times New Roman" w:eastAsia="굴림" w:hAnsi="Times New Roman" w:cs="Times New Roman"/>
            <w:color w:val="000000" w:themeColor="text1"/>
            <w:kern w:val="0"/>
            <w:sz w:val="24"/>
            <w:szCs w:val="24"/>
            <w:rPrChange w:id="272" w:author="Krishna Adhikari" w:date="2020-03-18T11:16:00Z">
              <w:rPr>
                <w:rFonts w:ascii="Consolas" w:eastAsia="굴림" w:hAnsi="Consolas" w:cs="굴림"/>
                <w:color w:val="000000" w:themeColor="text1"/>
                <w:kern w:val="0"/>
                <w:sz w:val="21"/>
                <w:szCs w:val="21"/>
              </w:rPr>
            </w:rPrChange>
          </w:rPr>
          <w:t xml:space="preserve"> </w:t>
        </w:r>
      </w:ins>
    </w:p>
    <w:p w14:paraId="51AB7A7B" w14:textId="0BF87380"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273" w:author="Krishna Adhikari" w:date="2020-03-18T11:16:00Z">
            <w:rPr>
              <w:b/>
              <w:bCs/>
            </w:rPr>
          </w:rPrChange>
        </w:rPr>
      </w:pPr>
      <w:del w:id="274" w:author="Krishna Adhikari" w:date="2020-03-19T11:13:00Z">
        <w:r w:rsidRPr="00826785" w:rsidDel="00E75753">
          <w:rPr>
            <w:rFonts w:ascii="Times New Roman" w:hAnsi="Times New Roman" w:cs="Times New Roman"/>
            <w:b/>
            <w:bCs/>
            <w:sz w:val="24"/>
            <w:szCs w:val="24"/>
            <w:rPrChange w:id="275" w:author="Krishna Adhikari" w:date="2020-03-18T11:16:00Z">
              <w:rPr>
                <w:b/>
                <w:bCs/>
              </w:rPr>
            </w:rPrChange>
          </w:rPr>
          <w:delText>Get</w:delText>
        </w:r>
      </w:del>
      <w:proofErr w:type="spellStart"/>
      <w:ins w:id="276" w:author="Krishna Adhikari" w:date="2020-04-03T08:37:00Z">
        <w:r w:rsidR="007C56C1">
          <w:rPr>
            <w:rFonts w:ascii="Times New Roman" w:hAnsi="Times New Roman" w:cs="Times New Roman"/>
            <w:b/>
            <w:bCs/>
            <w:sz w:val="24"/>
            <w:szCs w:val="24"/>
          </w:rPr>
          <w:t>q</w:t>
        </w:r>
      </w:ins>
      <w:del w:id="277" w:author="Krishna Adhikari" w:date="2020-04-03T08:37:00Z">
        <w:r w:rsidRPr="00826785" w:rsidDel="007C56C1">
          <w:rPr>
            <w:rFonts w:ascii="Times New Roman" w:hAnsi="Times New Roman" w:cs="Times New Roman"/>
            <w:b/>
            <w:bCs/>
            <w:sz w:val="24"/>
            <w:szCs w:val="24"/>
            <w:rPrChange w:id="278" w:author="Krishna Adhikari" w:date="2020-03-18T11:16:00Z">
              <w:rPr>
                <w:b/>
                <w:bCs/>
              </w:rPr>
            </w:rPrChange>
          </w:rPr>
          <w:delText>Q</w:delText>
        </w:r>
      </w:del>
      <w:r w:rsidRPr="00826785">
        <w:rPr>
          <w:rFonts w:ascii="Times New Roman" w:hAnsi="Times New Roman" w:cs="Times New Roman"/>
          <w:b/>
          <w:bCs/>
          <w:sz w:val="24"/>
          <w:szCs w:val="24"/>
          <w:rPrChange w:id="279" w:author="Krishna Adhikari" w:date="2020-03-18T11:16:00Z">
            <w:rPr>
              <w:b/>
              <w:bCs/>
            </w:rPr>
          </w:rPrChange>
        </w:rPr>
        <w:t>uery</w:t>
      </w:r>
      <w:ins w:id="280" w:author="Krishna Adhikari" w:date="2020-03-19T11:13:00Z">
        <w:r w:rsidR="00E75753">
          <w:rPr>
            <w:rFonts w:ascii="Times New Roman" w:hAnsi="Times New Roman" w:cs="Times New Roman"/>
            <w:b/>
            <w:bCs/>
            <w:sz w:val="24"/>
            <w:szCs w:val="24"/>
          </w:rPr>
          <w:t>_</w:t>
        </w:r>
      </w:ins>
      <w:ins w:id="281" w:author="Krishna Adhikari" w:date="2020-04-03T08:37:00Z">
        <w:r w:rsidR="007C56C1">
          <w:rPr>
            <w:rFonts w:ascii="Times New Roman" w:hAnsi="Times New Roman" w:cs="Times New Roman"/>
            <w:b/>
            <w:bCs/>
            <w:sz w:val="24"/>
            <w:szCs w:val="24"/>
          </w:rPr>
          <w:t>s</w:t>
        </w:r>
      </w:ins>
      <w:del w:id="282" w:author="Krishna Adhikari" w:date="2020-04-03T08:37:00Z">
        <w:r w:rsidRPr="00826785" w:rsidDel="007C56C1">
          <w:rPr>
            <w:rFonts w:ascii="Times New Roman" w:hAnsi="Times New Roman" w:cs="Times New Roman"/>
            <w:b/>
            <w:bCs/>
            <w:sz w:val="24"/>
            <w:szCs w:val="24"/>
            <w:rPrChange w:id="283" w:author="Krishna Adhikari" w:date="2020-03-18T11:16:00Z">
              <w:rPr>
                <w:b/>
                <w:bCs/>
              </w:rPr>
            </w:rPrChange>
          </w:rPr>
          <w:delText>S</w:delText>
        </w:r>
      </w:del>
      <w:r w:rsidRPr="00826785">
        <w:rPr>
          <w:rFonts w:ascii="Times New Roman" w:hAnsi="Times New Roman" w:cs="Times New Roman"/>
          <w:b/>
          <w:bCs/>
          <w:sz w:val="24"/>
          <w:szCs w:val="24"/>
          <w:rPrChange w:id="284" w:author="Krishna Adhikari" w:date="2020-03-18T11:16:00Z">
            <w:rPr>
              <w:b/>
              <w:bCs/>
            </w:rPr>
          </w:rPrChange>
        </w:rPr>
        <w:t>equence</w:t>
      </w:r>
      <w:proofErr w:type="spellEnd"/>
      <w:ins w:id="285" w:author="Krishna Adhikari" w:date="2020-03-19T11:13:00Z">
        <w:r w:rsidR="00E75753">
          <w:rPr>
            <w:rFonts w:ascii="Times New Roman" w:hAnsi="Times New Roman" w:cs="Times New Roman"/>
            <w:b/>
            <w:bCs/>
            <w:sz w:val="24"/>
            <w:szCs w:val="24"/>
          </w:rPr>
          <w:t>(</w:t>
        </w:r>
      </w:ins>
      <w:del w:id="286" w:author="Krishna Adhikari" w:date="2020-03-19T11:13:00Z">
        <w:r w:rsidRPr="00826785" w:rsidDel="00E75753">
          <w:rPr>
            <w:rFonts w:ascii="Times New Roman" w:hAnsi="Times New Roman" w:cs="Times New Roman"/>
            <w:b/>
            <w:bCs/>
            <w:sz w:val="24"/>
            <w:szCs w:val="24"/>
            <w:rPrChange w:id="287" w:author="Krishna Adhikari" w:date="2020-03-18T11:16:00Z">
              <w:rPr>
                <w:b/>
                <w:bCs/>
              </w:rPr>
            </w:rPrChange>
          </w:rPr>
          <w:delText>(</w:delText>
        </w:r>
      </w:del>
      <w:r w:rsidRPr="00826785">
        <w:rPr>
          <w:rFonts w:ascii="Times New Roman" w:hAnsi="Times New Roman" w:cs="Times New Roman"/>
          <w:b/>
          <w:bCs/>
          <w:sz w:val="24"/>
          <w:szCs w:val="24"/>
          <w:rPrChange w:id="288" w:author="Krishna Adhikari" w:date="2020-03-18T11:16:00Z">
            <w:rPr>
              <w:b/>
              <w:bCs/>
            </w:rPr>
          </w:rPrChange>
        </w:rPr>
        <w:t>genome):</w:t>
      </w:r>
    </w:p>
    <w:p w14:paraId="624313EF" w14:textId="116381E6" w:rsidR="00F204E0" w:rsidRPr="00826785" w:rsidRDefault="00553067" w:rsidP="00162607">
      <w:pPr>
        <w:pStyle w:val="NoSpacing"/>
        <w:rPr>
          <w:rFonts w:ascii="Times New Roman" w:hAnsi="Times New Roman" w:cs="Times New Roman"/>
          <w:sz w:val="24"/>
          <w:szCs w:val="24"/>
          <w:rPrChange w:id="289" w:author="Krishna Adhikari" w:date="2020-03-18T11:16:00Z">
            <w:rPr/>
          </w:rPrChange>
        </w:rPr>
      </w:pPr>
      <w:r w:rsidRPr="00826785">
        <w:rPr>
          <w:rFonts w:ascii="Times New Roman" w:hAnsi="Times New Roman" w:cs="Times New Roman"/>
          <w:sz w:val="24"/>
          <w:szCs w:val="24"/>
          <w:rPrChange w:id="290" w:author="Krishna Adhikari" w:date="2020-03-18T11:16:00Z">
            <w:rPr/>
          </w:rPrChange>
        </w:rPr>
        <w:t xml:space="preserve">Receive genome </w:t>
      </w:r>
      <w:proofErr w:type="spellStart"/>
      <w:r w:rsidRPr="00826785">
        <w:rPr>
          <w:rFonts w:ascii="Times New Roman" w:hAnsi="Times New Roman" w:cs="Times New Roman"/>
          <w:sz w:val="24"/>
          <w:szCs w:val="24"/>
          <w:rPrChange w:id="291" w:author="Krishna Adhikari" w:date="2020-03-18T11:16:00Z">
            <w:rPr/>
          </w:rPrChange>
        </w:rPr>
        <w:t>Fastaq</w:t>
      </w:r>
      <w:proofErr w:type="spellEnd"/>
      <w:r w:rsidRPr="00826785">
        <w:rPr>
          <w:rFonts w:ascii="Times New Roman" w:hAnsi="Times New Roman" w:cs="Times New Roman"/>
          <w:sz w:val="24"/>
          <w:szCs w:val="24"/>
          <w:rPrChange w:id="292" w:author="Krishna Adhikari" w:date="2020-03-18T11:16:00Z">
            <w:rPr/>
          </w:rPrChange>
        </w:rPr>
        <w:t xml:space="preserve"> File and return </w:t>
      </w:r>
      <w:proofErr w:type="spellStart"/>
      <w:r w:rsidRPr="00826785">
        <w:rPr>
          <w:rFonts w:ascii="Times New Roman" w:hAnsi="Times New Roman" w:cs="Times New Roman"/>
          <w:sz w:val="24"/>
          <w:szCs w:val="24"/>
          <w:rPrChange w:id="293" w:author="Krishna Adhikari" w:date="2020-03-18T11:16:00Z">
            <w:rPr/>
          </w:rPrChange>
        </w:rPr>
        <w:t>gene_sequence_list</w:t>
      </w:r>
      <w:proofErr w:type="spellEnd"/>
    </w:p>
    <w:p w14:paraId="49F7CCF9" w14:textId="527F40F9" w:rsidR="00553067" w:rsidRPr="00826785" w:rsidRDefault="007C56C1" w:rsidP="00BD7B62">
      <w:pPr>
        <w:pStyle w:val="NoSpacing"/>
        <w:numPr>
          <w:ilvl w:val="0"/>
          <w:numId w:val="2"/>
        </w:numPr>
        <w:ind w:left="426" w:hanging="426"/>
        <w:rPr>
          <w:rFonts w:ascii="Times New Roman" w:hAnsi="Times New Roman" w:cs="Times New Roman"/>
          <w:b/>
          <w:bCs/>
          <w:sz w:val="24"/>
          <w:szCs w:val="24"/>
          <w:rPrChange w:id="294" w:author="Krishna Adhikari" w:date="2020-03-18T11:16:00Z">
            <w:rPr>
              <w:b/>
              <w:bCs/>
            </w:rPr>
          </w:rPrChange>
        </w:rPr>
      </w:pPr>
      <w:proofErr w:type="spellStart"/>
      <w:ins w:id="295" w:author="Krishna Adhikari" w:date="2020-04-03T08:37:00Z">
        <w:r>
          <w:rPr>
            <w:rFonts w:ascii="Times New Roman" w:hAnsi="Times New Roman" w:cs="Times New Roman"/>
            <w:b/>
            <w:bCs/>
            <w:sz w:val="24"/>
            <w:szCs w:val="24"/>
          </w:rPr>
          <w:t>w</w:t>
        </w:r>
      </w:ins>
      <w:del w:id="296" w:author="Krishna Adhikari" w:date="2020-04-03T08:37:00Z">
        <w:r w:rsidR="00553067" w:rsidRPr="00826785" w:rsidDel="007C56C1">
          <w:rPr>
            <w:rFonts w:ascii="Times New Roman" w:hAnsi="Times New Roman" w:cs="Times New Roman"/>
            <w:b/>
            <w:bCs/>
            <w:sz w:val="24"/>
            <w:szCs w:val="24"/>
            <w:rPrChange w:id="297" w:author="Krishna Adhikari" w:date="2020-03-18T11:16:00Z">
              <w:rPr>
                <w:b/>
                <w:bCs/>
              </w:rPr>
            </w:rPrChange>
          </w:rPr>
          <w:delText>W</w:delText>
        </w:r>
      </w:del>
      <w:r w:rsidR="00553067" w:rsidRPr="00826785">
        <w:rPr>
          <w:rFonts w:ascii="Times New Roman" w:hAnsi="Times New Roman" w:cs="Times New Roman"/>
          <w:b/>
          <w:bCs/>
          <w:sz w:val="24"/>
          <w:szCs w:val="24"/>
          <w:rPrChange w:id="298" w:author="Krishna Adhikari" w:date="2020-03-18T11:16:00Z">
            <w:rPr>
              <w:b/>
              <w:bCs/>
            </w:rPr>
          </w:rPrChange>
        </w:rPr>
        <w:t>rite</w:t>
      </w:r>
      <w:ins w:id="299" w:author="Krishna Adhikari" w:date="2020-03-19T11:13:00Z">
        <w:r w:rsidR="00E75753">
          <w:rPr>
            <w:rFonts w:ascii="Times New Roman" w:hAnsi="Times New Roman" w:cs="Times New Roman"/>
            <w:b/>
            <w:bCs/>
            <w:sz w:val="24"/>
            <w:szCs w:val="24"/>
          </w:rPr>
          <w:t>_</w:t>
        </w:r>
      </w:ins>
      <w:ins w:id="300" w:author="Krishna Adhikari" w:date="2020-04-03T08:37:00Z">
        <w:r>
          <w:rPr>
            <w:rFonts w:ascii="Times New Roman" w:hAnsi="Times New Roman" w:cs="Times New Roman"/>
            <w:b/>
            <w:bCs/>
            <w:sz w:val="24"/>
            <w:szCs w:val="24"/>
          </w:rPr>
          <w:t>q</w:t>
        </w:r>
      </w:ins>
      <w:del w:id="301" w:author="Krishna Adhikari" w:date="2020-04-03T08:37:00Z">
        <w:r w:rsidR="00553067" w:rsidRPr="00826785" w:rsidDel="007C56C1">
          <w:rPr>
            <w:rFonts w:ascii="Times New Roman" w:hAnsi="Times New Roman" w:cs="Times New Roman"/>
            <w:b/>
            <w:bCs/>
            <w:sz w:val="24"/>
            <w:szCs w:val="24"/>
            <w:rPrChange w:id="302" w:author="Krishna Adhikari" w:date="2020-03-18T11:16:00Z">
              <w:rPr>
                <w:b/>
                <w:bCs/>
              </w:rPr>
            </w:rPrChange>
          </w:rPr>
          <w:delText>Q</w:delText>
        </w:r>
      </w:del>
      <w:proofErr w:type="gramStart"/>
      <w:r w:rsidR="00553067" w:rsidRPr="00826785">
        <w:rPr>
          <w:rFonts w:ascii="Times New Roman" w:hAnsi="Times New Roman" w:cs="Times New Roman"/>
          <w:b/>
          <w:bCs/>
          <w:sz w:val="24"/>
          <w:szCs w:val="24"/>
          <w:rPrChange w:id="303" w:author="Krishna Adhikari" w:date="2020-03-18T11:16:00Z">
            <w:rPr>
              <w:b/>
              <w:bCs/>
            </w:rPr>
          </w:rPrChange>
        </w:rPr>
        <w:t>uery</w:t>
      </w:r>
      <w:proofErr w:type="spellEnd"/>
      <w:r w:rsidR="00553067" w:rsidRPr="00826785">
        <w:rPr>
          <w:rFonts w:ascii="Times New Roman" w:hAnsi="Times New Roman" w:cs="Times New Roman"/>
          <w:b/>
          <w:bCs/>
          <w:sz w:val="24"/>
          <w:szCs w:val="24"/>
          <w:rPrChange w:id="304" w:author="Krishna Adhikari" w:date="2020-03-18T11:16:00Z">
            <w:rPr>
              <w:b/>
              <w:bCs/>
            </w:rPr>
          </w:rPrChange>
        </w:rPr>
        <w:t>(</w:t>
      </w:r>
      <w:proofErr w:type="gramEnd"/>
      <w:r w:rsidR="00553067" w:rsidRPr="00826785">
        <w:rPr>
          <w:rFonts w:ascii="Times New Roman" w:hAnsi="Times New Roman" w:cs="Times New Roman"/>
          <w:b/>
          <w:bCs/>
          <w:sz w:val="24"/>
          <w:szCs w:val="24"/>
          <w:rPrChange w:id="305" w:author="Krishna Adhikari" w:date="2020-03-18T11:16:00Z">
            <w:rPr>
              <w:b/>
              <w:bCs/>
            </w:rPr>
          </w:rPrChange>
        </w:rPr>
        <w:t xml:space="preserve">query, </w:t>
      </w:r>
      <w:proofErr w:type="spellStart"/>
      <w:r w:rsidR="00553067" w:rsidRPr="00826785">
        <w:rPr>
          <w:rFonts w:ascii="Times New Roman" w:hAnsi="Times New Roman" w:cs="Times New Roman"/>
          <w:b/>
          <w:bCs/>
          <w:sz w:val="24"/>
          <w:szCs w:val="24"/>
          <w:rPrChange w:id="306" w:author="Krishna Adhikari" w:date="2020-03-18T11:16:00Z">
            <w:rPr>
              <w:b/>
              <w:bCs/>
            </w:rPr>
          </w:rPrChange>
        </w:rPr>
        <w:t>Parallel_num</w:t>
      </w:r>
      <w:proofErr w:type="spellEnd"/>
      <w:r w:rsidR="00553067" w:rsidRPr="00826785">
        <w:rPr>
          <w:rFonts w:ascii="Times New Roman" w:hAnsi="Times New Roman" w:cs="Times New Roman"/>
          <w:b/>
          <w:bCs/>
          <w:sz w:val="24"/>
          <w:szCs w:val="24"/>
          <w:rPrChange w:id="307" w:author="Krishna Adhikari" w:date="2020-03-18T11:16:00Z">
            <w:rPr>
              <w:b/>
              <w:bCs/>
            </w:rPr>
          </w:rPrChange>
        </w:rPr>
        <w:t>)</w:t>
      </w:r>
    </w:p>
    <w:p w14:paraId="09AA60D1" w14:textId="674670D0" w:rsidR="00553067" w:rsidRPr="00826785" w:rsidRDefault="007C56C1" w:rsidP="00BD7B62">
      <w:pPr>
        <w:pStyle w:val="NoSpacing"/>
        <w:numPr>
          <w:ilvl w:val="0"/>
          <w:numId w:val="2"/>
        </w:numPr>
        <w:ind w:left="426" w:hanging="426"/>
        <w:rPr>
          <w:rFonts w:ascii="Times New Roman" w:hAnsi="Times New Roman" w:cs="Times New Roman"/>
          <w:b/>
          <w:bCs/>
          <w:sz w:val="24"/>
          <w:szCs w:val="24"/>
          <w:rPrChange w:id="308" w:author="Krishna Adhikari" w:date="2020-03-18T11:16:00Z">
            <w:rPr>
              <w:b/>
              <w:bCs/>
            </w:rPr>
          </w:rPrChange>
        </w:rPr>
      </w:pPr>
      <w:proofErr w:type="spellStart"/>
      <w:ins w:id="309" w:author="Krishna Adhikari" w:date="2020-04-03T08:38:00Z">
        <w:r>
          <w:rPr>
            <w:rFonts w:ascii="Times New Roman" w:hAnsi="Times New Roman" w:cs="Times New Roman"/>
            <w:b/>
            <w:bCs/>
            <w:sz w:val="24"/>
            <w:szCs w:val="24"/>
          </w:rPr>
          <w:t>r</w:t>
        </w:r>
      </w:ins>
      <w:del w:id="310" w:author="Krishna Adhikari" w:date="2020-04-03T08:37:00Z">
        <w:r w:rsidR="00553067" w:rsidRPr="00826785" w:rsidDel="007C56C1">
          <w:rPr>
            <w:rFonts w:ascii="Times New Roman" w:hAnsi="Times New Roman" w:cs="Times New Roman"/>
            <w:b/>
            <w:bCs/>
            <w:sz w:val="24"/>
            <w:szCs w:val="24"/>
            <w:rPrChange w:id="311" w:author="Krishna Adhikari" w:date="2020-03-18T11:16:00Z">
              <w:rPr>
                <w:b/>
                <w:bCs/>
              </w:rPr>
            </w:rPrChange>
          </w:rPr>
          <w:delText>R</w:delText>
        </w:r>
      </w:del>
      <w:r w:rsidR="00553067" w:rsidRPr="00826785">
        <w:rPr>
          <w:rFonts w:ascii="Times New Roman" w:hAnsi="Times New Roman" w:cs="Times New Roman"/>
          <w:b/>
          <w:bCs/>
          <w:sz w:val="24"/>
          <w:szCs w:val="24"/>
          <w:rPrChange w:id="312" w:author="Krishna Adhikari" w:date="2020-03-18T11:16:00Z">
            <w:rPr>
              <w:b/>
              <w:bCs/>
            </w:rPr>
          </w:rPrChange>
        </w:rPr>
        <w:t>un</w:t>
      </w:r>
      <w:ins w:id="313" w:author="Krishna Adhikari" w:date="2020-03-19T11:13:00Z">
        <w:r w:rsidR="00E75753">
          <w:rPr>
            <w:rFonts w:ascii="Times New Roman" w:hAnsi="Times New Roman" w:cs="Times New Roman"/>
            <w:b/>
            <w:bCs/>
            <w:sz w:val="24"/>
            <w:szCs w:val="24"/>
          </w:rPr>
          <w:t>_</w:t>
        </w:r>
      </w:ins>
      <w:ins w:id="314" w:author="Krishna Adhikari" w:date="2020-04-03T08:38:00Z">
        <w:r>
          <w:rPr>
            <w:rFonts w:ascii="Times New Roman" w:hAnsi="Times New Roman" w:cs="Times New Roman"/>
            <w:b/>
            <w:bCs/>
            <w:sz w:val="24"/>
            <w:szCs w:val="24"/>
          </w:rPr>
          <w:t>b</w:t>
        </w:r>
      </w:ins>
      <w:del w:id="315" w:author="Krishna Adhikari" w:date="2020-04-03T08:38:00Z">
        <w:r w:rsidR="00553067" w:rsidRPr="00826785" w:rsidDel="007C56C1">
          <w:rPr>
            <w:rFonts w:ascii="Times New Roman" w:hAnsi="Times New Roman" w:cs="Times New Roman"/>
            <w:b/>
            <w:bCs/>
            <w:sz w:val="24"/>
            <w:szCs w:val="24"/>
            <w:rPrChange w:id="316" w:author="Krishna Adhikari" w:date="2020-03-18T11:16:00Z">
              <w:rPr>
                <w:b/>
                <w:bCs/>
              </w:rPr>
            </w:rPrChange>
          </w:rPr>
          <w:delText>B</w:delText>
        </w:r>
      </w:del>
      <w:proofErr w:type="gramStart"/>
      <w:r w:rsidR="00553067" w:rsidRPr="00826785">
        <w:rPr>
          <w:rFonts w:ascii="Times New Roman" w:hAnsi="Times New Roman" w:cs="Times New Roman"/>
          <w:b/>
          <w:bCs/>
          <w:sz w:val="24"/>
          <w:szCs w:val="24"/>
          <w:rPrChange w:id="317" w:author="Krishna Adhikari" w:date="2020-03-18T11:16:00Z">
            <w:rPr>
              <w:b/>
              <w:bCs/>
            </w:rPr>
          </w:rPrChange>
        </w:rPr>
        <w:t>last</w:t>
      </w:r>
      <w:proofErr w:type="spellEnd"/>
      <w:r w:rsidR="00553067" w:rsidRPr="00826785">
        <w:rPr>
          <w:rFonts w:ascii="Times New Roman" w:hAnsi="Times New Roman" w:cs="Times New Roman"/>
          <w:b/>
          <w:bCs/>
          <w:sz w:val="24"/>
          <w:szCs w:val="24"/>
          <w:rPrChange w:id="318" w:author="Krishna Adhikari" w:date="2020-03-18T11:16:00Z">
            <w:rPr>
              <w:b/>
              <w:bCs/>
            </w:rPr>
          </w:rPrChange>
        </w:rPr>
        <w:t>(</w:t>
      </w:r>
      <w:proofErr w:type="gramEnd"/>
      <w:r w:rsidR="00553067" w:rsidRPr="00826785">
        <w:rPr>
          <w:rFonts w:ascii="Times New Roman" w:hAnsi="Times New Roman" w:cs="Times New Roman"/>
          <w:b/>
          <w:bCs/>
          <w:sz w:val="24"/>
          <w:szCs w:val="24"/>
          <w:rPrChange w:id="319" w:author="Krishna Adhikari" w:date="2020-03-18T11:16:00Z">
            <w:rPr>
              <w:b/>
              <w:bCs/>
            </w:rPr>
          </w:rPrChange>
        </w:rPr>
        <w:t xml:space="preserve">subject, </w:t>
      </w:r>
      <w:proofErr w:type="spellStart"/>
      <w:r w:rsidR="00553067" w:rsidRPr="00826785">
        <w:rPr>
          <w:rFonts w:ascii="Times New Roman" w:hAnsi="Times New Roman" w:cs="Times New Roman"/>
          <w:b/>
          <w:bCs/>
          <w:sz w:val="24"/>
          <w:szCs w:val="24"/>
          <w:rPrChange w:id="320" w:author="Krishna Adhikari" w:date="2020-03-18T11:16:00Z">
            <w:rPr>
              <w:b/>
              <w:bCs/>
            </w:rPr>
          </w:rPrChange>
        </w:rPr>
        <w:t>Parallel_num</w:t>
      </w:r>
      <w:proofErr w:type="spellEnd"/>
      <w:r w:rsidR="00553067" w:rsidRPr="00826785">
        <w:rPr>
          <w:rFonts w:ascii="Times New Roman" w:hAnsi="Times New Roman" w:cs="Times New Roman"/>
          <w:b/>
          <w:bCs/>
          <w:sz w:val="24"/>
          <w:szCs w:val="24"/>
          <w:rPrChange w:id="321" w:author="Krishna Adhikari" w:date="2020-03-18T11:16:00Z">
            <w:rPr>
              <w:b/>
              <w:bCs/>
            </w:rPr>
          </w:rPrChange>
        </w:rPr>
        <w:t>)</w:t>
      </w:r>
    </w:p>
    <w:p w14:paraId="793E8D99" w14:textId="32D0B164" w:rsidR="00553067" w:rsidRDefault="00553067" w:rsidP="00BD7B62">
      <w:pPr>
        <w:pStyle w:val="NoSpacing"/>
        <w:numPr>
          <w:ilvl w:val="0"/>
          <w:numId w:val="2"/>
        </w:numPr>
        <w:ind w:left="426" w:hanging="426"/>
        <w:rPr>
          <w:ins w:id="322" w:author="Krishna Adhikari" w:date="2020-03-20T13:45:00Z"/>
          <w:rFonts w:ascii="Times New Roman" w:hAnsi="Times New Roman" w:cs="Times New Roman"/>
          <w:b/>
          <w:bCs/>
          <w:sz w:val="24"/>
          <w:szCs w:val="24"/>
        </w:rPr>
      </w:pPr>
      <w:del w:id="323" w:author="Krishna Adhikari" w:date="2020-03-19T11:13:00Z">
        <w:r w:rsidRPr="00826785" w:rsidDel="00E75753">
          <w:rPr>
            <w:rFonts w:ascii="Times New Roman" w:hAnsi="Times New Roman" w:cs="Times New Roman"/>
            <w:b/>
            <w:bCs/>
            <w:sz w:val="24"/>
            <w:szCs w:val="24"/>
            <w:rPrChange w:id="324" w:author="Krishna Adhikari" w:date="2020-03-18T11:16:00Z">
              <w:rPr>
                <w:b/>
                <w:bCs/>
              </w:rPr>
            </w:rPrChange>
          </w:rPr>
          <w:delText>Get_</w:delText>
        </w:r>
      </w:del>
      <w:proofErr w:type="spellStart"/>
      <w:ins w:id="325" w:author="Krishna Adhikari" w:date="2020-04-03T08:38:00Z">
        <w:r w:rsidR="007C56C1">
          <w:rPr>
            <w:rFonts w:ascii="Times New Roman" w:hAnsi="Times New Roman" w:cs="Times New Roman"/>
            <w:b/>
            <w:bCs/>
            <w:sz w:val="24"/>
            <w:szCs w:val="24"/>
          </w:rPr>
          <w:t>s</w:t>
        </w:r>
      </w:ins>
      <w:del w:id="326" w:author="Krishna Adhikari" w:date="2020-04-03T08:38:00Z">
        <w:r w:rsidRPr="00826785" w:rsidDel="007C56C1">
          <w:rPr>
            <w:rFonts w:ascii="Times New Roman" w:hAnsi="Times New Roman" w:cs="Times New Roman"/>
            <w:b/>
            <w:bCs/>
            <w:sz w:val="24"/>
            <w:szCs w:val="24"/>
            <w:rPrChange w:id="327" w:author="Krishna Adhikari" w:date="2020-03-18T11:16:00Z">
              <w:rPr>
                <w:b/>
                <w:bCs/>
              </w:rPr>
            </w:rPrChange>
          </w:rPr>
          <w:delText>S</w:delText>
        </w:r>
      </w:del>
      <w:r w:rsidRPr="00826785">
        <w:rPr>
          <w:rFonts w:ascii="Times New Roman" w:hAnsi="Times New Roman" w:cs="Times New Roman"/>
          <w:b/>
          <w:bCs/>
          <w:sz w:val="24"/>
          <w:szCs w:val="24"/>
          <w:rPrChange w:id="328" w:author="Krishna Adhikari" w:date="2020-03-18T11:16:00Z">
            <w:rPr>
              <w:b/>
              <w:bCs/>
            </w:rPr>
          </w:rPrChange>
        </w:rPr>
        <w:t>ame_</w:t>
      </w:r>
      <w:ins w:id="329" w:author="Krishna Adhikari" w:date="2020-04-03T08:38:00Z">
        <w:r w:rsidR="007C56C1">
          <w:rPr>
            <w:rFonts w:ascii="Times New Roman" w:hAnsi="Times New Roman" w:cs="Times New Roman"/>
            <w:b/>
            <w:bCs/>
            <w:sz w:val="24"/>
            <w:szCs w:val="24"/>
          </w:rPr>
          <w:t>s</w:t>
        </w:r>
      </w:ins>
      <w:del w:id="330" w:author="Krishna Adhikari" w:date="2020-04-03T08:38:00Z">
        <w:r w:rsidRPr="00826785" w:rsidDel="007C56C1">
          <w:rPr>
            <w:rFonts w:ascii="Times New Roman" w:hAnsi="Times New Roman" w:cs="Times New Roman"/>
            <w:b/>
            <w:bCs/>
            <w:sz w:val="24"/>
            <w:szCs w:val="24"/>
            <w:rPrChange w:id="331" w:author="Krishna Adhikari" w:date="2020-03-18T11:16:00Z">
              <w:rPr>
                <w:b/>
                <w:bCs/>
              </w:rPr>
            </w:rPrChange>
          </w:rPr>
          <w:delText>S</w:delText>
        </w:r>
      </w:del>
      <w:r w:rsidRPr="00826785">
        <w:rPr>
          <w:rFonts w:ascii="Times New Roman" w:hAnsi="Times New Roman" w:cs="Times New Roman"/>
          <w:b/>
          <w:bCs/>
          <w:sz w:val="24"/>
          <w:szCs w:val="24"/>
          <w:rPrChange w:id="332" w:author="Krishna Adhikari" w:date="2020-03-18T11:16:00Z">
            <w:rPr>
              <w:b/>
              <w:bCs/>
            </w:rPr>
          </w:rPrChange>
        </w:rPr>
        <w:t>pecies_</w:t>
      </w:r>
      <w:ins w:id="333" w:author="Krishna Adhikari" w:date="2020-04-03T08:38:00Z">
        <w:r w:rsidR="007C56C1">
          <w:rPr>
            <w:rFonts w:ascii="Times New Roman" w:hAnsi="Times New Roman" w:cs="Times New Roman"/>
            <w:b/>
            <w:bCs/>
            <w:sz w:val="24"/>
            <w:szCs w:val="24"/>
          </w:rPr>
          <w:t>f</w:t>
        </w:r>
      </w:ins>
      <w:del w:id="334" w:author="Krishna Adhikari" w:date="2020-04-03T08:38:00Z">
        <w:r w:rsidRPr="00826785" w:rsidDel="007C56C1">
          <w:rPr>
            <w:rFonts w:ascii="Times New Roman" w:hAnsi="Times New Roman" w:cs="Times New Roman"/>
            <w:b/>
            <w:bCs/>
            <w:sz w:val="24"/>
            <w:szCs w:val="24"/>
            <w:rPrChange w:id="335" w:author="Krishna Adhikari" w:date="2020-03-18T11:16:00Z">
              <w:rPr>
                <w:b/>
                <w:bCs/>
              </w:rPr>
            </w:rPrChange>
          </w:rPr>
          <w:delText>F</w:delText>
        </w:r>
      </w:del>
      <w:r w:rsidRPr="00826785">
        <w:rPr>
          <w:rFonts w:ascii="Times New Roman" w:hAnsi="Times New Roman" w:cs="Times New Roman"/>
          <w:b/>
          <w:bCs/>
          <w:sz w:val="24"/>
          <w:szCs w:val="24"/>
          <w:rPrChange w:id="336" w:author="Krishna Adhikari" w:date="2020-03-18T11:16:00Z">
            <w:rPr>
              <w:b/>
              <w:bCs/>
            </w:rPr>
          </w:rPrChange>
        </w:rPr>
        <w:t>orward_</w:t>
      </w:r>
      <w:ins w:id="337" w:author="Krishna Adhikari" w:date="2020-04-03T08:38:00Z">
        <w:r w:rsidR="007C56C1">
          <w:rPr>
            <w:rFonts w:ascii="Times New Roman" w:hAnsi="Times New Roman" w:cs="Times New Roman"/>
            <w:b/>
            <w:bCs/>
            <w:sz w:val="24"/>
            <w:szCs w:val="24"/>
          </w:rPr>
          <w:t>b</w:t>
        </w:r>
      </w:ins>
      <w:del w:id="338" w:author="Krishna Adhikari" w:date="2020-04-03T08:38:00Z">
        <w:r w:rsidRPr="00826785" w:rsidDel="007C56C1">
          <w:rPr>
            <w:rFonts w:ascii="Times New Roman" w:hAnsi="Times New Roman" w:cs="Times New Roman"/>
            <w:b/>
            <w:bCs/>
            <w:sz w:val="24"/>
            <w:szCs w:val="24"/>
            <w:rPrChange w:id="339" w:author="Krishna Adhikari" w:date="2020-03-18T11:16:00Z">
              <w:rPr>
                <w:b/>
                <w:bCs/>
              </w:rPr>
            </w:rPrChange>
          </w:rPr>
          <w:delText>B</w:delText>
        </w:r>
      </w:del>
      <w:r w:rsidRPr="00826785">
        <w:rPr>
          <w:rFonts w:ascii="Times New Roman" w:hAnsi="Times New Roman" w:cs="Times New Roman"/>
          <w:b/>
          <w:bCs/>
          <w:sz w:val="24"/>
          <w:szCs w:val="24"/>
          <w:rPrChange w:id="340" w:author="Krishna Adhikari" w:date="2020-03-18T11:16:00Z">
            <w:rPr>
              <w:b/>
              <w:bCs/>
            </w:rPr>
          </w:rPrChange>
        </w:rPr>
        <w:t>est_</w:t>
      </w:r>
      <w:ins w:id="341" w:author="Krishna Adhikari" w:date="2020-04-03T08:38:00Z">
        <w:r w:rsidR="007C56C1">
          <w:rPr>
            <w:rFonts w:ascii="Times New Roman" w:hAnsi="Times New Roman" w:cs="Times New Roman"/>
            <w:b/>
            <w:bCs/>
            <w:sz w:val="24"/>
            <w:szCs w:val="24"/>
          </w:rPr>
          <w:t>h</w:t>
        </w:r>
      </w:ins>
      <w:del w:id="342" w:author="Krishna Adhikari" w:date="2020-04-03T08:38:00Z">
        <w:r w:rsidRPr="00826785" w:rsidDel="007C56C1">
          <w:rPr>
            <w:rFonts w:ascii="Times New Roman" w:hAnsi="Times New Roman" w:cs="Times New Roman"/>
            <w:b/>
            <w:bCs/>
            <w:sz w:val="24"/>
            <w:szCs w:val="24"/>
            <w:rPrChange w:id="343" w:author="Krishna Adhikari" w:date="2020-03-18T11:16:00Z">
              <w:rPr>
                <w:b/>
                <w:bCs/>
              </w:rPr>
            </w:rPrChange>
          </w:rPr>
          <w:delText>H</w:delText>
        </w:r>
      </w:del>
      <w:r w:rsidRPr="00826785">
        <w:rPr>
          <w:rFonts w:ascii="Times New Roman" w:hAnsi="Times New Roman" w:cs="Times New Roman"/>
          <w:b/>
          <w:bCs/>
          <w:sz w:val="24"/>
          <w:szCs w:val="24"/>
          <w:rPrChange w:id="344" w:author="Krishna Adhikari" w:date="2020-03-18T11:16:00Z">
            <w:rPr>
              <w:b/>
              <w:bCs/>
            </w:rPr>
          </w:rPrChange>
        </w:rPr>
        <w:t>it</w:t>
      </w:r>
      <w:proofErr w:type="spellEnd"/>
      <w:r w:rsidRPr="00826785">
        <w:rPr>
          <w:rFonts w:ascii="Times New Roman" w:hAnsi="Times New Roman" w:cs="Times New Roman"/>
          <w:b/>
          <w:bCs/>
          <w:sz w:val="24"/>
          <w:szCs w:val="24"/>
          <w:rPrChange w:id="345" w:author="Krishna Adhikari" w:date="2020-03-18T11:16:00Z">
            <w:rPr>
              <w:b/>
              <w:bCs/>
            </w:rPr>
          </w:rPrChange>
        </w:rPr>
        <w:t>(</w:t>
      </w:r>
      <w:proofErr w:type="spellStart"/>
      <w:r w:rsidRPr="00826785">
        <w:rPr>
          <w:rFonts w:ascii="Times New Roman" w:hAnsi="Times New Roman" w:cs="Times New Roman"/>
          <w:b/>
          <w:bCs/>
          <w:sz w:val="24"/>
          <w:szCs w:val="24"/>
          <w:rPrChange w:id="346" w:author="Krishna Adhikari" w:date="2020-03-18T11:16:00Z">
            <w:rPr>
              <w:b/>
              <w:bCs/>
            </w:rPr>
          </w:rPrChange>
        </w:rPr>
        <w:t>blastp_score</w:t>
      </w:r>
      <w:proofErr w:type="spellEnd"/>
      <w:r w:rsidRPr="00826785">
        <w:rPr>
          <w:rFonts w:ascii="Times New Roman" w:hAnsi="Times New Roman" w:cs="Times New Roman"/>
          <w:b/>
          <w:bCs/>
          <w:sz w:val="24"/>
          <w:szCs w:val="24"/>
          <w:rPrChange w:id="347" w:author="Krishna Adhikari" w:date="2020-03-18T11:16:00Z">
            <w:rPr>
              <w:b/>
              <w:bCs/>
            </w:rPr>
          </w:rPrChange>
        </w:rPr>
        <w:t>)</w:t>
      </w:r>
    </w:p>
    <w:p w14:paraId="3DB6274C" w14:textId="67BAA183" w:rsidR="008000FF" w:rsidRPr="008000FF" w:rsidRDefault="008000FF">
      <w:pPr>
        <w:pStyle w:val="NoSpacing"/>
        <w:ind w:left="426"/>
        <w:rPr>
          <w:rFonts w:ascii="Times New Roman" w:hAnsi="Times New Roman" w:cs="Times New Roman"/>
          <w:sz w:val="24"/>
          <w:szCs w:val="24"/>
          <w:rPrChange w:id="348" w:author="Krishna Adhikari" w:date="2020-03-20T13:45:00Z">
            <w:rPr>
              <w:b/>
              <w:bCs/>
            </w:rPr>
          </w:rPrChange>
        </w:rPr>
        <w:pPrChange w:id="349" w:author="Krishna Adhikari" w:date="2020-04-03T09:48:00Z">
          <w:pPr>
            <w:pStyle w:val="NoSpacing"/>
            <w:numPr>
              <w:numId w:val="2"/>
            </w:numPr>
            <w:ind w:left="426" w:hanging="426"/>
          </w:pPr>
        </w:pPrChange>
      </w:pPr>
      <w:ins w:id="350" w:author="Krishna Adhikari" w:date="2020-03-20T13:45:00Z">
        <w:r>
          <w:rPr>
            <w:rFonts w:ascii="Times New Roman" w:hAnsi="Times New Roman" w:cs="Times New Roman"/>
            <w:sz w:val="24"/>
            <w:szCs w:val="24"/>
          </w:rPr>
          <w:t xml:space="preserve">This Function </w:t>
        </w:r>
      </w:ins>
      <w:ins w:id="351" w:author="Krishna Adhikari" w:date="2020-03-20T13:46:00Z">
        <w:r>
          <w:rPr>
            <w:rFonts w:ascii="Times New Roman" w:hAnsi="Times New Roman" w:cs="Times New Roman"/>
            <w:sz w:val="24"/>
            <w:szCs w:val="24"/>
          </w:rPr>
          <w:t xml:space="preserve">return the best Score from Same species </w:t>
        </w:r>
      </w:ins>
      <w:ins w:id="352" w:author="Krishna Adhikari" w:date="2020-03-20T13:47:00Z">
        <w:r>
          <w:rPr>
            <w:rFonts w:ascii="Times New Roman" w:hAnsi="Times New Roman" w:cs="Times New Roman"/>
            <w:sz w:val="24"/>
            <w:szCs w:val="24"/>
          </w:rPr>
          <w:t xml:space="preserve">Forward best </w:t>
        </w:r>
      </w:ins>
      <w:ins w:id="353" w:author="Krishna Adhikari" w:date="2020-04-03T08:38:00Z">
        <w:r w:rsidR="007C56C1">
          <w:rPr>
            <w:rFonts w:ascii="Times New Roman" w:hAnsi="Times New Roman" w:cs="Times New Roman"/>
            <w:sz w:val="24"/>
            <w:szCs w:val="24"/>
          </w:rPr>
          <w:t>Hit. Detail</w:t>
        </w:r>
      </w:ins>
      <w:ins w:id="354" w:author="Krishna Adhikari" w:date="2020-03-20T13:47:00Z">
        <w:r>
          <w:rPr>
            <w:rFonts w:ascii="Times New Roman" w:hAnsi="Times New Roman" w:cs="Times New Roman"/>
            <w:sz w:val="24"/>
            <w:szCs w:val="24"/>
          </w:rPr>
          <w:t xml:space="preserve"> about the algorithm is in Function Doc string.</w:t>
        </w:r>
      </w:ins>
    </w:p>
    <w:p w14:paraId="2DE9E808" w14:textId="49037633" w:rsidR="00553067" w:rsidRPr="00826785" w:rsidRDefault="00553067" w:rsidP="00BD7B62">
      <w:pPr>
        <w:pStyle w:val="NoSpacing"/>
        <w:numPr>
          <w:ilvl w:val="0"/>
          <w:numId w:val="2"/>
        </w:numPr>
        <w:ind w:left="426" w:hanging="426"/>
        <w:rPr>
          <w:rFonts w:ascii="Times New Roman" w:hAnsi="Times New Roman" w:cs="Times New Roman"/>
          <w:b/>
          <w:bCs/>
          <w:sz w:val="24"/>
          <w:szCs w:val="24"/>
          <w:rPrChange w:id="355" w:author="Krishna Adhikari" w:date="2020-03-18T11:16:00Z">
            <w:rPr>
              <w:b/>
              <w:bCs/>
            </w:rPr>
          </w:rPrChange>
        </w:rPr>
      </w:pPr>
      <w:del w:id="356" w:author="Krishna Adhikari" w:date="2020-03-19T11:14:00Z">
        <w:r w:rsidRPr="00826785" w:rsidDel="00E75753">
          <w:rPr>
            <w:rFonts w:ascii="Times New Roman" w:hAnsi="Times New Roman" w:cs="Times New Roman"/>
            <w:b/>
            <w:bCs/>
            <w:sz w:val="24"/>
            <w:szCs w:val="24"/>
            <w:rPrChange w:id="357" w:author="Krishna Adhikari" w:date="2020-03-18T11:16:00Z">
              <w:rPr>
                <w:b/>
                <w:bCs/>
              </w:rPr>
            </w:rPrChange>
          </w:rPr>
          <w:delText>Get</w:delText>
        </w:r>
      </w:del>
      <w:proofErr w:type="spellStart"/>
      <w:ins w:id="358" w:author="Krishna Adhikari" w:date="2020-04-03T08:38:00Z">
        <w:r w:rsidR="007C56C1">
          <w:rPr>
            <w:rFonts w:ascii="Times New Roman" w:hAnsi="Times New Roman" w:cs="Times New Roman"/>
            <w:b/>
            <w:bCs/>
            <w:sz w:val="24"/>
            <w:szCs w:val="24"/>
          </w:rPr>
          <w:t>f</w:t>
        </w:r>
      </w:ins>
      <w:del w:id="359" w:author="Krishna Adhikari" w:date="2020-04-03T08:38:00Z">
        <w:r w:rsidRPr="00826785" w:rsidDel="007C56C1">
          <w:rPr>
            <w:rFonts w:ascii="Times New Roman" w:hAnsi="Times New Roman" w:cs="Times New Roman"/>
            <w:b/>
            <w:bCs/>
            <w:sz w:val="24"/>
            <w:szCs w:val="24"/>
            <w:rPrChange w:id="360" w:author="Krishna Adhikari" w:date="2020-03-18T11:16:00Z">
              <w:rPr>
                <w:b/>
                <w:bCs/>
              </w:rPr>
            </w:rPrChange>
          </w:rPr>
          <w:delText>F</w:delText>
        </w:r>
      </w:del>
      <w:r w:rsidRPr="00826785">
        <w:rPr>
          <w:rFonts w:ascii="Times New Roman" w:hAnsi="Times New Roman" w:cs="Times New Roman"/>
          <w:b/>
          <w:bCs/>
          <w:sz w:val="24"/>
          <w:szCs w:val="24"/>
          <w:rPrChange w:id="361" w:author="Krishna Adhikari" w:date="2020-03-18T11:16:00Z">
            <w:rPr>
              <w:b/>
              <w:bCs/>
            </w:rPr>
          </w:rPrChange>
        </w:rPr>
        <w:t>orward</w:t>
      </w:r>
      <w:ins w:id="362" w:author="Krishna Adhikari" w:date="2020-03-19T11:14:00Z">
        <w:r w:rsidR="00E75753">
          <w:rPr>
            <w:rFonts w:ascii="Times New Roman" w:hAnsi="Times New Roman" w:cs="Times New Roman"/>
            <w:b/>
            <w:bCs/>
            <w:sz w:val="24"/>
            <w:szCs w:val="24"/>
          </w:rPr>
          <w:t>_</w:t>
        </w:r>
      </w:ins>
      <w:ins w:id="363" w:author="Krishna Adhikari" w:date="2020-04-03T08:38:00Z">
        <w:r w:rsidR="007C56C1">
          <w:rPr>
            <w:rFonts w:ascii="Times New Roman" w:hAnsi="Times New Roman" w:cs="Times New Roman"/>
            <w:b/>
            <w:bCs/>
            <w:sz w:val="24"/>
            <w:szCs w:val="24"/>
          </w:rPr>
          <w:t>b</w:t>
        </w:r>
      </w:ins>
      <w:del w:id="364" w:author="Krishna Adhikari" w:date="2020-04-03T08:38:00Z">
        <w:r w:rsidRPr="00826785" w:rsidDel="007C56C1">
          <w:rPr>
            <w:rFonts w:ascii="Times New Roman" w:hAnsi="Times New Roman" w:cs="Times New Roman"/>
            <w:b/>
            <w:bCs/>
            <w:sz w:val="24"/>
            <w:szCs w:val="24"/>
            <w:rPrChange w:id="365" w:author="Krishna Adhikari" w:date="2020-03-18T11:16:00Z">
              <w:rPr>
                <w:b/>
                <w:bCs/>
              </w:rPr>
            </w:rPrChange>
          </w:rPr>
          <w:delText>B</w:delText>
        </w:r>
      </w:del>
      <w:r w:rsidRPr="00826785">
        <w:rPr>
          <w:rFonts w:ascii="Times New Roman" w:hAnsi="Times New Roman" w:cs="Times New Roman"/>
          <w:b/>
          <w:bCs/>
          <w:sz w:val="24"/>
          <w:szCs w:val="24"/>
          <w:rPrChange w:id="366" w:author="Krishna Adhikari" w:date="2020-03-18T11:16:00Z">
            <w:rPr>
              <w:b/>
              <w:bCs/>
            </w:rPr>
          </w:rPrChange>
        </w:rPr>
        <w:t>est</w:t>
      </w:r>
      <w:ins w:id="367" w:author="Krishna Adhikari" w:date="2020-03-19T11:14:00Z">
        <w:r w:rsidR="00E75753">
          <w:rPr>
            <w:rFonts w:ascii="Times New Roman" w:hAnsi="Times New Roman" w:cs="Times New Roman"/>
            <w:b/>
            <w:bCs/>
            <w:sz w:val="24"/>
            <w:szCs w:val="24"/>
          </w:rPr>
          <w:t>_</w:t>
        </w:r>
      </w:ins>
      <w:r w:rsidRPr="00826785">
        <w:rPr>
          <w:rFonts w:ascii="Times New Roman" w:hAnsi="Times New Roman" w:cs="Times New Roman"/>
          <w:b/>
          <w:bCs/>
          <w:sz w:val="24"/>
          <w:szCs w:val="24"/>
          <w:rPrChange w:id="368" w:author="Krishna Adhikari" w:date="2020-03-18T11:16:00Z">
            <w:rPr>
              <w:b/>
              <w:bCs/>
            </w:rPr>
          </w:rPrChange>
        </w:rPr>
        <w:t>hit</w:t>
      </w:r>
      <w:proofErr w:type="spellEnd"/>
      <w:r w:rsidRPr="00826785">
        <w:rPr>
          <w:rFonts w:ascii="Times New Roman" w:hAnsi="Times New Roman" w:cs="Times New Roman"/>
          <w:b/>
          <w:bCs/>
          <w:sz w:val="24"/>
          <w:szCs w:val="24"/>
          <w:rPrChange w:id="369" w:author="Krishna Adhikari" w:date="2020-03-18T11:16:00Z">
            <w:rPr>
              <w:b/>
              <w:bCs/>
            </w:rPr>
          </w:rPrChange>
        </w:rPr>
        <w:t>(</w:t>
      </w:r>
      <w:proofErr w:type="spellStart"/>
      <w:r w:rsidRPr="00826785">
        <w:rPr>
          <w:rFonts w:ascii="Times New Roman" w:hAnsi="Times New Roman" w:cs="Times New Roman"/>
          <w:b/>
          <w:bCs/>
          <w:sz w:val="24"/>
          <w:szCs w:val="24"/>
          <w:rPrChange w:id="370" w:author="Krishna Adhikari" w:date="2020-03-18T11:16:00Z">
            <w:rPr>
              <w:b/>
              <w:bCs/>
            </w:rPr>
          </w:rPrChange>
        </w:rPr>
        <w:t>blastp_score</w:t>
      </w:r>
      <w:proofErr w:type="spellEnd"/>
      <w:r w:rsidRPr="00826785">
        <w:rPr>
          <w:rFonts w:ascii="Times New Roman" w:hAnsi="Times New Roman" w:cs="Times New Roman"/>
          <w:b/>
          <w:bCs/>
          <w:sz w:val="24"/>
          <w:szCs w:val="24"/>
          <w:rPrChange w:id="371" w:author="Krishna Adhikari" w:date="2020-03-18T11:16:00Z">
            <w:rPr>
              <w:b/>
              <w:bCs/>
            </w:rPr>
          </w:rPrChange>
        </w:rPr>
        <w:t>)</w:t>
      </w:r>
    </w:p>
    <w:p w14:paraId="50BAC7F5" w14:textId="04A5EF66" w:rsidR="00553067" w:rsidRPr="001D2FE7" w:rsidRDefault="007C56C1" w:rsidP="00BD7B62">
      <w:pPr>
        <w:pStyle w:val="NoSpacing"/>
        <w:numPr>
          <w:ilvl w:val="0"/>
          <w:numId w:val="2"/>
        </w:numPr>
        <w:ind w:left="426" w:hanging="426"/>
        <w:rPr>
          <w:rFonts w:ascii="Times New Roman" w:hAnsi="Times New Roman" w:cs="Times New Roman"/>
          <w:b/>
          <w:bCs/>
          <w:color w:val="FFFFFF" w:themeColor="background1"/>
          <w:sz w:val="24"/>
          <w:szCs w:val="24"/>
          <w:highlight w:val="black"/>
          <w:rPrChange w:id="372" w:author="Krishna Adhikari" w:date="2020-04-03T09:47:00Z">
            <w:rPr>
              <w:b/>
              <w:bCs/>
            </w:rPr>
          </w:rPrChange>
        </w:rPr>
      </w:pPr>
      <w:proofErr w:type="spellStart"/>
      <w:ins w:id="373" w:author="Krishna Adhikari" w:date="2020-04-03T08:38:00Z">
        <w:r w:rsidRPr="001D2FE7">
          <w:rPr>
            <w:rFonts w:ascii="Times New Roman" w:hAnsi="Times New Roman" w:cs="Times New Roman"/>
            <w:b/>
            <w:bCs/>
            <w:color w:val="FFFFFF" w:themeColor="background1"/>
            <w:sz w:val="24"/>
            <w:szCs w:val="24"/>
            <w:highlight w:val="black"/>
            <w:rPrChange w:id="374" w:author="Krishna Adhikari" w:date="2020-04-03T09:47:00Z">
              <w:rPr>
                <w:rFonts w:ascii="Times New Roman" w:hAnsi="Times New Roman" w:cs="Times New Roman"/>
                <w:b/>
                <w:bCs/>
                <w:sz w:val="24"/>
                <w:szCs w:val="24"/>
              </w:rPr>
            </w:rPrChange>
          </w:rPr>
          <w:t>d</w:t>
        </w:r>
      </w:ins>
      <w:del w:id="375" w:author="Krishna Adhikari" w:date="2020-04-03T08:38:00Z">
        <w:r w:rsidR="00553067" w:rsidRPr="001D2FE7" w:rsidDel="007C56C1">
          <w:rPr>
            <w:rFonts w:ascii="Times New Roman" w:hAnsi="Times New Roman" w:cs="Times New Roman"/>
            <w:b/>
            <w:bCs/>
            <w:color w:val="FFFFFF" w:themeColor="background1"/>
            <w:sz w:val="24"/>
            <w:szCs w:val="24"/>
            <w:highlight w:val="black"/>
            <w:rPrChange w:id="376" w:author="Krishna Adhikari" w:date="2020-04-03T09:47:00Z">
              <w:rPr>
                <w:b/>
                <w:bCs/>
              </w:rPr>
            </w:rPrChange>
          </w:rPr>
          <w:delText>D</w:delText>
        </w:r>
      </w:del>
      <w:r w:rsidR="00553067" w:rsidRPr="001D2FE7">
        <w:rPr>
          <w:rFonts w:ascii="Times New Roman" w:hAnsi="Times New Roman" w:cs="Times New Roman"/>
          <w:b/>
          <w:bCs/>
          <w:color w:val="FFFFFF" w:themeColor="background1"/>
          <w:sz w:val="24"/>
          <w:szCs w:val="24"/>
          <w:highlight w:val="black"/>
          <w:rPrChange w:id="377" w:author="Krishna Adhikari" w:date="2020-04-03T09:47:00Z">
            <w:rPr>
              <w:b/>
              <w:bCs/>
            </w:rPr>
          </w:rPrChange>
        </w:rPr>
        <w:t>ivision</w:t>
      </w:r>
      <w:ins w:id="378" w:author="Krishna Adhikari" w:date="2020-03-19T11:14:00Z">
        <w:r w:rsidR="00E75753" w:rsidRPr="001D2FE7">
          <w:rPr>
            <w:rFonts w:ascii="Times New Roman" w:hAnsi="Times New Roman" w:cs="Times New Roman"/>
            <w:b/>
            <w:bCs/>
            <w:color w:val="FFFFFF" w:themeColor="background1"/>
            <w:sz w:val="24"/>
            <w:szCs w:val="24"/>
            <w:highlight w:val="black"/>
            <w:rPrChange w:id="379" w:author="Krishna Adhikari" w:date="2020-04-03T09:47:00Z">
              <w:rPr>
                <w:rFonts w:ascii="Times New Roman" w:hAnsi="Times New Roman" w:cs="Times New Roman"/>
                <w:b/>
                <w:bCs/>
                <w:sz w:val="24"/>
                <w:szCs w:val="24"/>
              </w:rPr>
            </w:rPrChange>
          </w:rPr>
          <w:t>_</w:t>
        </w:r>
      </w:ins>
      <w:ins w:id="380" w:author="Krishna Adhikari" w:date="2020-04-03T08:38:00Z">
        <w:r w:rsidRPr="001D2FE7">
          <w:rPr>
            <w:rFonts w:ascii="Times New Roman" w:hAnsi="Times New Roman" w:cs="Times New Roman"/>
            <w:b/>
            <w:bCs/>
            <w:color w:val="FFFFFF" w:themeColor="background1"/>
            <w:sz w:val="24"/>
            <w:szCs w:val="24"/>
            <w:highlight w:val="black"/>
            <w:rPrChange w:id="381" w:author="Krishna Adhikari" w:date="2020-04-03T09:47:00Z">
              <w:rPr>
                <w:rFonts w:ascii="Times New Roman" w:hAnsi="Times New Roman" w:cs="Times New Roman"/>
                <w:b/>
                <w:bCs/>
                <w:sz w:val="24"/>
                <w:szCs w:val="24"/>
              </w:rPr>
            </w:rPrChange>
          </w:rPr>
          <w:t>p</w:t>
        </w:r>
      </w:ins>
      <w:del w:id="382" w:author="Krishna Adhikari" w:date="2020-04-03T08:38:00Z">
        <w:r w:rsidR="00553067" w:rsidRPr="001D2FE7" w:rsidDel="007C56C1">
          <w:rPr>
            <w:rFonts w:ascii="Times New Roman" w:hAnsi="Times New Roman" w:cs="Times New Roman"/>
            <w:b/>
            <w:bCs/>
            <w:color w:val="FFFFFF" w:themeColor="background1"/>
            <w:sz w:val="24"/>
            <w:szCs w:val="24"/>
            <w:highlight w:val="black"/>
            <w:rPrChange w:id="383" w:author="Krishna Adhikari" w:date="2020-04-03T09:47:00Z">
              <w:rPr>
                <w:b/>
                <w:bCs/>
              </w:rPr>
            </w:rPrChange>
          </w:rPr>
          <w:delText>P</w:delText>
        </w:r>
      </w:del>
      <w:r w:rsidR="00553067" w:rsidRPr="001D2FE7">
        <w:rPr>
          <w:rFonts w:ascii="Times New Roman" w:hAnsi="Times New Roman" w:cs="Times New Roman"/>
          <w:b/>
          <w:bCs/>
          <w:color w:val="FFFFFF" w:themeColor="background1"/>
          <w:sz w:val="24"/>
          <w:szCs w:val="24"/>
          <w:highlight w:val="black"/>
          <w:rPrChange w:id="384" w:author="Krishna Adhikari" w:date="2020-04-03T09:47:00Z">
            <w:rPr>
              <w:b/>
              <w:bCs/>
            </w:rPr>
          </w:rPrChange>
        </w:rPr>
        <w:t>arallel</w:t>
      </w:r>
      <w:ins w:id="385" w:author="Krishna Adhikari" w:date="2020-03-19T11:14:00Z">
        <w:r w:rsidR="00E75753" w:rsidRPr="001D2FE7">
          <w:rPr>
            <w:rFonts w:ascii="Times New Roman" w:hAnsi="Times New Roman" w:cs="Times New Roman"/>
            <w:b/>
            <w:bCs/>
            <w:color w:val="FFFFFF" w:themeColor="background1"/>
            <w:sz w:val="24"/>
            <w:szCs w:val="24"/>
            <w:highlight w:val="black"/>
            <w:rPrChange w:id="386" w:author="Krishna Adhikari" w:date="2020-04-03T09:47:00Z">
              <w:rPr>
                <w:rFonts w:ascii="Times New Roman" w:hAnsi="Times New Roman" w:cs="Times New Roman"/>
                <w:b/>
                <w:bCs/>
                <w:sz w:val="24"/>
                <w:szCs w:val="24"/>
              </w:rPr>
            </w:rPrChange>
          </w:rPr>
          <w:t>_</w:t>
        </w:r>
      </w:ins>
      <w:ins w:id="387" w:author="Krishna Adhikari" w:date="2020-04-03T08:38:00Z">
        <w:r w:rsidRPr="001D2FE7">
          <w:rPr>
            <w:rFonts w:ascii="Times New Roman" w:hAnsi="Times New Roman" w:cs="Times New Roman"/>
            <w:b/>
            <w:bCs/>
            <w:color w:val="FFFFFF" w:themeColor="background1"/>
            <w:sz w:val="24"/>
            <w:szCs w:val="24"/>
            <w:highlight w:val="black"/>
            <w:rPrChange w:id="388" w:author="Krishna Adhikari" w:date="2020-04-03T09:47:00Z">
              <w:rPr>
                <w:rFonts w:ascii="Times New Roman" w:hAnsi="Times New Roman" w:cs="Times New Roman"/>
                <w:b/>
                <w:bCs/>
                <w:sz w:val="24"/>
                <w:szCs w:val="24"/>
              </w:rPr>
            </w:rPrChange>
          </w:rPr>
          <w:t>q</w:t>
        </w:r>
      </w:ins>
      <w:del w:id="389" w:author="Krishna Adhikari" w:date="2020-04-03T08:38:00Z">
        <w:r w:rsidR="00553067" w:rsidRPr="001D2FE7" w:rsidDel="007C56C1">
          <w:rPr>
            <w:rFonts w:ascii="Times New Roman" w:hAnsi="Times New Roman" w:cs="Times New Roman"/>
            <w:b/>
            <w:bCs/>
            <w:color w:val="FFFFFF" w:themeColor="background1"/>
            <w:sz w:val="24"/>
            <w:szCs w:val="24"/>
            <w:highlight w:val="black"/>
            <w:rPrChange w:id="390" w:author="Krishna Adhikari" w:date="2020-04-03T09:47:00Z">
              <w:rPr>
                <w:b/>
                <w:bCs/>
              </w:rPr>
            </w:rPrChange>
          </w:rPr>
          <w:delText>Q</w:delText>
        </w:r>
      </w:del>
      <w:proofErr w:type="gramStart"/>
      <w:r w:rsidR="00553067" w:rsidRPr="001D2FE7">
        <w:rPr>
          <w:rFonts w:ascii="Times New Roman" w:hAnsi="Times New Roman" w:cs="Times New Roman"/>
          <w:b/>
          <w:bCs/>
          <w:color w:val="FFFFFF" w:themeColor="background1"/>
          <w:sz w:val="24"/>
          <w:szCs w:val="24"/>
          <w:highlight w:val="black"/>
          <w:rPrChange w:id="391" w:author="Krishna Adhikari" w:date="2020-04-03T09:47:00Z">
            <w:rPr>
              <w:b/>
              <w:bCs/>
            </w:rPr>
          </w:rPrChange>
        </w:rPr>
        <w:t>uery</w:t>
      </w:r>
      <w:proofErr w:type="spellEnd"/>
      <w:r w:rsidR="00553067" w:rsidRPr="001D2FE7">
        <w:rPr>
          <w:rFonts w:ascii="Times New Roman" w:hAnsi="Times New Roman" w:cs="Times New Roman"/>
          <w:b/>
          <w:bCs/>
          <w:color w:val="FFFFFF" w:themeColor="background1"/>
          <w:sz w:val="24"/>
          <w:szCs w:val="24"/>
          <w:highlight w:val="black"/>
          <w:rPrChange w:id="392" w:author="Krishna Adhikari" w:date="2020-04-03T09:47:00Z">
            <w:rPr>
              <w:b/>
              <w:bCs/>
            </w:rPr>
          </w:rPrChange>
        </w:rPr>
        <w:t>(</w:t>
      </w:r>
      <w:proofErr w:type="spellStart"/>
      <w:proofErr w:type="gramEnd"/>
      <w:r w:rsidR="00553067" w:rsidRPr="001D2FE7">
        <w:rPr>
          <w:rFonts w:ascii="Times New Roman" w:hAnsi="Times New Roman" w:cs="Times New Roman"/>
          <w:b/>
          <w:bCs/>
          <w:color w:val="FFFFFF" w:themeColor="background1"/>
          <w:sz w:val="24"/>
          <w:szCs w:val="24"/>
          <w:highlight w:val="black"/>
          <w:rPrChange w:id="393" w:author="Krishna Adhikari" w:date="2020-04-03T09:47:00Z">
            <w:rPr>
              <w:b/>
              <w:bCs/>
            </w:rPr>
          </w:rPrChange>
        </w:rPr>
        <w:t>queryV,query_division_value</w:t>
      </w:r>
      <w:proofErr w:type="spellEnd"/>
      <w:r w:rsidR="00553067" w:rsidRPr="001D2FE7">
        <w:rPr>
          <w:rFonts w:ascii="Times New Roman" w:hAnsi="Times New Roman" w:cs="Times New Roman"/>
          <w:b/>
          <w:bCs/>
          <w:color w:val="FFFFFF" w:themeColor="background1"/>
          <w:sz w:val="24"/>
          <w:szCs w:val="24"/>
          <w:highlight w:val="black"/>
          <w:rPrChange w:id="394" w:author="Krishna Adhikari" w:date="2020-04-03T09:47:00Z">
            <w:rPr>
              <w:b/>
              <w:bCs/>
            </w:rPr>
          </w:rPrChange>
        </w:rPr>
        <w:t xml:space="preserve">, </w:t>
      </w:r>
      <w:proofErr w:type="spellStart"/>
      <w:r w:rsidR="00553067" w:rsidRPr="001D2FE7">
        <w:rPr>
          <w:rFonts w:ascii="Times New Roman" w:hAnsi="Times New Roman" w:cs="Times New Roman"/>
          <w:b/>
          <w:bCs/>
          <w:color w:val="FFFFFF" w:themeColor="background1"/>
          <w:sz w:val="24"/>
          <w:szCs w:val="24"/>
          <w:highlight w:val="black"/>
          <w:rPrChange w:id="395" w:author="Krishna Adhikari" w:date="2020-04-03T09:47:00Z">
            <w:rPr>
              <w:b/>
              <w:bCs/>
            </w:rPr>
          </w:rPrChange>
        </w:rPr>
        <w:t>cpu_count</w:t>
      </w:r>
      <w:proofErr w:type="spellEnd"/>
      <w:r w:rsidR="00553067" w:rsidRPr="001D2FE7">
        <w:rPr>
          <w:rFonts w:ascii="Times New Roman" w:hAnsi="Times New Roman" w:cs="Times New Roman"/>
          <w:b/>
          <w:bCs/>
          <w:color w:val="FFFFFF" w:themeColor="background1"/>
          <w:sz w:val="24"/>
          <w:szCs w:val="24"/>
          <w:highlight w:val="black"/>
          <w:rPrChange w:id="396" w:author="Krishna Adhikari" w:date="2020-04-03T09:47:00Z">
            <w:rPr>
              <w:b/>
              <w:bCs/>
            </w:rPr>
          </w:rPrChange>
        </w:rPr>
        <w:t xml:space="preserve">, </w:t>
      </w:r>
      <w:proofErr w:type="spellStart"/>
      <w:r w:rsidR="00553067" w:rsidRPr="001D2FE7">
        <w:rPr>
          <w:rFonts w:ascii="Times New Roman" w:hAnsi="Times New Roman" w:cs="Times New Roman"/>
          <w:b/>
          <w:bCs/>
          <w:color w:val="FFFFFF" w:themeColor="background1"/>
          <w:sz w:val="24"/>
          <w:szCs w:val="24"/>
          <w:highlight w:val="black"/>
          <w:rPrChange w:id="397" w:author="Krishna Adhikari" w:date="2020-04-03T09:47:00Z">
            <w:rPr>
              <w:b/>
              <w:bCs/>
            </w:rPr>
          </w:rPrChange>
        </w:rPr>
        <w:t>queryV_len</w:t>
      </w:r>
      <w:proofErr w:type="spellEnd"/>
      <w:r w:rsidR="00553067" w:rsidRPr="001D2FE7">
        <w:rPr>
          <w:rFonts w:ascii="Times New Roman" w:hAnsi="Times New Roman" w:cs="Times New Roman"/>
          <w:b/>
          <w:bCs/>
          <w:color w:val="FFFFFF" w:themeColor="background1"/>
          <w:sz w:val="24"/>
          <w:szCs w:val="24"/>
          <w:highlight w:val="black"/>
          <w:rPrChange w:id="398" w:author="Krishna Adhikari" w:date="2020-04-03T09:47:00Z">
            <w:rPr>
              <w:b/>
              <w:bCs/>
            </w:rPr>
          </w:rPrChange>
        </w:rPr>
        <w:t>)</w:t>
      </w:r>
    </w:p>
    <w:p w14:paraId="2DE0318D" w14:textId="4616E346" w:rsidR="00553067" w:rsidRPr="001D2FE7" w:rsidRDefault="007C56C1" w:rsidP="00BD7B62">
      <w:pPr>
        <w:pStyle w:val="NoSpacing"/>
        <w:numPr>
          <w:ilvl w:val="0"/>
          <w:numId w:val="2"/>
        </w:numPr>
        <w:ind w:left="426" w:hanging="426"/>
        <w:rPr>
          <w:rFonts w:ascii="Times New Roman" w:hAnsi="Times New Roman" w:cs="Times New Roman"/>
          <w:b/>
          <w:bCs/>
          <w:color w:val="FFFFFF" w:themeColor="background1"/>
          <w:sz w:val="24"/>
          <w:szCs w:val="24"/>
          <w:highlight w:val="black"/>
          <w:rPrChange w:id="399" w:author="Krishna Adhikari" w:date="2020-04-03T09:47:00Z">
            <w:rPr>
              <w:b/>
              <w:bCs/>
            </w:rPr>
          </w:rPrChange>
        </w:rPr>
      </w:pPr>
      <w:proofErr w:type="spellStart"/>
      <w:ins w:id="400" w:author="Krishna Adhikari" w:date="2020-04-03T08:38:00Z">
        <w:r w:rsidRPr="001D2FE7">
          <w:rPr>
            <w:rFonts w:ascii="Times New Roman" w:hAnsi="Times New Roman" w:cs="Times New Roman"/>
            <w:b/>
            <w:bCs/>
            <w:color w:val="FFFFFF" w:themeColor="background1"/>
            <w:sz w:val="24"/>
            <w:szCs w:val="24"/>
            <w:highlight w:val="black"/>
            <w:rPrChange w:id="401" w:author="Krishna Adhikari" w:date="2020-04-03T09:47:00Z">
              <w:rPr>
                <w:rFonts w:ascii="Times New Roman" w:hAnsi="Times New Roman" w:cs="Times New Roman"/>
                <w:b/>
                <w:bCs/>
                <w:sz w:val="24"/>
                <w:szCs w:val="24"/>
              </w:rPr>
            </w:rPrChange>
          </w:rPr>
          <w:t>r</w:t>
        </w:r>
      </w:ins>
      <w:del w:id="402" w:author="Krishna Adhikari" w:date="2020-04-03T08:38:00Z">
        <w:r w:rsidR="00BD7B62" w:rsidRPr="001D2FE7" w:rsidDel="007C56C1">
          <w:rPr>
            <w:rFonts w:ascii="Times New Roman" w:hAnsi="Times New Roman" w:cs="Times New Roman"/>
            <w:b/>
            <w:bCs/>
            <w:color w:val="FFFFFF" w:themeColor="background1"/>
            <w:sz w:val="24"/>
            <w:szCs w:val="24"/>
            <w:highlight w:val="black"/>
            <w:rPrChange w:id="403" w:author="Krishna Adhikari" w:date="2020-04-03T09:47:00Z">
              <w:rPr>
                <w:b/>
                <w:bCs/>
              </w:rPr>
            </w:rPrChange>
          </w:rPr>
          <w:delText>R</w:delText>
        </w:r>
      </w:del>
      <w:r w:rsidR="00BD7B62" w:rsidRPr="001D2FE7">
        <w:rPr>
          <w:rFonts w:ascii="Times New Roman" w:hAnsi="Times New Roman" w:cs="Times New Roman"/>
          <w:b/>
          <w:bCs/>
          <w:color w:val="FFFFFF" w:themeColor="background1"/>
          <w:sz w:val="24"/>
          <w:szCs w:val="24"/>
          <w:highlight w:val="black"/>
          <w:rPrChange w:id="404" w:author="Krishna Adhikari" w:date="2020-04-03T09:47:00Z">
            <w:rPr>
              <w:b/>
              <w:bCs/>
            </w:rPr>
          </w:rPrChange>
        </w:rPr>
        <w:t>un</w:t>
      </w:r>
      <w:ins w:id="405" w:author="Krishna Adhikari" w:date="2020-03-19T11:14:00Z">
        <w:r w:rsidR="00E75753" w:rsidRPr="001D2FE7">
          <w:rPr>
            <w:rFonts w:ascii="Times New Roman" w:hAnsi="Times New Roman" w:cs="Times New Roman"/>
            <w:b/>
            <w:bCs/>
            <w:color w:val="FFFFFF" w:themeColor="background1"/>
            <w:sz w:val="24"/>
            <w:szCs w:val="24"/>
            <w:highlight w:val="black"/>
            <w:rPrChange w:id="406" w:author="Krishna Adhikari" w:date="2020-04-03T09:47:00Z">
              <w:rPr>
                <w:rFonts w:ascii="Times New Roman" w:hAnsi="Times New Roman" w:cs="Times New Roman"/>
                <w:b/>
                <w:bCs/>
                <w:sz w:val="24"/>
                <w:szCs w:val="24"/>
              </w:rPr>
            </w:rPrChange>
          </w:rPr>
          <w:t>_</w:t>
        </w:r>
      </w:ins>
      <w:ins w:id="407" w:author="Krishna Adhikari" w:date="2020-04-03T08:38:00Z">
        <w:r w:rsidRPr="001D2FE7">
          <w:rPr>
            <w:rFonts w:ascii="Times New Roman" w:hAnsi="Times New Roman" w:cs="Times New Roman"/>
            <w:b/>
            <w:bCs/>
            <w:color w:val="FFFFFF" w:themeColor="background1"/>
            <w:sz w:val="24"/>
            <w:szCs w:val="24"/>
            <w:highlight w:val="black"/>
            <w:rPrChange w:id="408" w:author="Krishna Adhikari" w:date="2020-04-03T09:47:00Z">
              <w:rPr>
                <w:rFonts w:ascii="Times New Roman" w:hAnsi="Times New Roman" w:cs="Times New Roman"/>
                <w:b/>
                <w:bCs/>
                <w:sz w:val="24"/>
                <w:szCs w:val="24"/>
              </w:rPr>
            </w:rPrChange>
          </w:rPr>
          <w:t>p</w:t>
        </w:r>
      </w:ins>
      <w:del w:id="409" w:author="Krishna Adhikari" w:date="2020-04-03T08:38:00Z">
        <w:r w:rsidR="00BD7B62" w:rsidRPr="001D2FE7" w:rsidDel="007C56C1">
          <w:rPr>
            <w:rFonts w:ascii="Times New Roman" w:hAnsi="Times New Roman" w:cs="Times New Roman"/>
            <w:b/>
            <w:bCs/>
            <w:color w:val="FFFFFF" w:themeColor="background1"/>
            <w:sz w:val="24"/>
            <w:szCs w:val="24"/>
            <w:highlight w:val="black"/>
            <w:rPrChange w:id="410" w:author="Krishna Adhikari" w:date="2020-04-03T09:47:00Z">
              <w:rPr>
                <w:b/>
                <w:bCs/>
              </w:rPr>
            </w:rPrChange>
          </w:rPr>
          <w:delText>P</w:delText>
        </w:r>
      </w:del>
      <w:r w:rsidR="00BD7B62" w:rsidRPr="001D2FE7">
        <w:rPr>
          <w:rFonts w:ascii="Times New Roman" w:hAnsi="Times New Roman" w:cs="Times New Roman"/>
          <w:b/>
          <w:bCs/>
          <w:color w:val="FFFFFF" w:themeColor="background1"/>
          <w:sz w:val="24"/>
          <w:szCs w:val="24"/>
          <w:highlight w:val="black"/>
          <w:rPrChange w:id="411" w:author="Krishna Adhikari" w:date="2020-04-03T09:47:00Z">
            <w:rPr>
              <w:b/>
              <w:bCs/>
            </w:rPr>
          </w:rPrChange>
        </w:rPr>
        <w:t>arallel</w:t>
      </w:r>
      <w:ins w:id="412" w:author="Krishna Adhikari" w:date="2020-03-19T11:14:00Z">
        <w:r w:rsidR="00E75753" w:rsidRPr="001D2FE7">
          <w:rPr>
            <w:rFonts w:ascii="Times New Roman" w:hAnsi="Times New Roman" w:cs="Times New Roman"/>
            <w:b/>
            <w:bCs/>
            <w:color w:val="FFFFFF" w:themeColor="background1"/>
            <w:sz w:val="24"/>
            <w:szCs w:val="24"/>
            <w:highlight w:val="black"/>
            <w:rPrChange w:id="413" w:author="Krishna Adhikari" w:date="2020-04-03T09:47:00Z">
              <w:rPr>
                <w:rFonts w:ascii="Times New Roman" w:hAnsi="Times New Roman" w:cs="Times New Roman"/>
                <w:b/>
                <w:bCs/>
                <w:sz w:val="24"/>
                <w:szCs w:val="24"/>
              </w:rPr>
            </w:rPrChange>
          </w:rPr>
          <w:t>_</w:t>
        </w:r>
      </w:ins>
      <w:ins w:id="414" w:author="Krishna Adhikari" w:date="2020-04-03T08:39:00Z">
        <w:r w:rsidRPr="001D2FE7">
          <w:rPr>
            <w:rFonts w:ascii="Times New Roman" w:hAnsi="Times New Roman" w:cs="Times New Roman"/>
            <w:b/>
            <w:bCs/>
            <w:color w:val="FFFFFF" w:themeColor="background1"/>
            <w:sz w:val="24"/>
            <w:szCs w:val="24"/>
            <w:highlight w:val="black"/>
            <w:rPrChange w:id="415" w:author="Krishna Adhikari" w:date="2020-04-03T09:47:00Z">
              <w:rPr>
                <w:rFonts w:ascii="Times New Roman" w:hAnsi="Times New Roman" w:cs="Times New Roman"/>
                <w:b/>
                <w:bCs/>
                <w:sz w:val="24"/>
                <w:szCs w:val="24"/>
              </w:rPr>
            </w:rPrChange>
          </w:rPr>
          <w:t>q</w:t>
        </w:r>
      </w:ins>
      <w:del w:id="416" w:author="Krishna Adhikari" w:date="2020-04-03T08:39:00Z">
        <w:r w:rsidR="00BD7B62" w:rsidRPr="001D2FE7" w:rsidDel="007C56C1">
          <w:rPr>
            <w:rFonts w:ascii="Times New Roman" w:hAnsi="Times New Roman" w:cs="Times New Roman"/>
            <w:b/>
            <w:bCs/>
            <w:color w:val="FFFFFF" w:themeColor="background1"/>
            <w:sz w:val="24"/>
            <w:szCs w:val="24"/>
            <w:highlight w:val="black"/>
            <w:rPrChange w:id="417" w:author="Krishna Adhikari" w:date="2020-04-03T09:47:00Z">
              <w:rPr>
                <w:b/>
                <w:bCs/>
              </w:rPr>
            </w:rPrChange>
          </w:rPr>
          <w:delText>Q</w:delText>
        </w:r>
      </w:del>
      <w:proofErr w:type="gramStart"/>
      <w:r w:rsidR="00BD7B62" w:rsidRPr="001D2FE7">
        <w:rPr>
          <w:rFonts w:ascii="Times New Roman" w:hAnsi="Times New Roman" w:cs="Times New Roman"/>
          <w:b/>
          <w:bCs/>
          <w:color w:val="FFFFFF" w:themeColor="background1"/>
          <w:sz w:val="24"/>
          <w:szCs w:val="24"/>
          <w:highlight w:val="black"/>
          <w:rPrChange w:id="418" w:author="Krishna Adhikari" w:date="2020-04-03T09:47:00Z">
            <w:rPr>
              <w:b/>
              <w:bCs/>
            </w:rPr>
          </w:rPrChange>
        </w:rPr>
        <w:t>uery</w:t>
      </w:r>
      <w:proofErr w:type="spellEnd"/>
      <w:r w:rsidR="00BD7B62" w:rsidRPr="001D2FE7">
        <w:rPr>
          <w:rFonts w:ascii="Times New Roman" w:hAnsi="Times New Roman" w:cs="Times New Roman"/>
          <w:b/>
          <w:bCs/>
          <w:color w:val="FFFFFF" w:themeColor="background1"/>
          <w:sz w:val="24"/>
          <w:szCs w:val="24"/>
          <w:highlight w:val="black"/>
          <w:rPrChange w:id="419" w:author="Krishna Adhikari" w:date="2020-04-03T09:47:00Z">
            <w:rPr>
              <w:b/>
              <w:bCs/>
            </w:rPr>
          </w:rPrChange>
        </w:rPr>
        <w:t>(</w:t>
      </w:r>
      <w:proofErr w:type="spellStart"/>
      <w:proofErr w:type="gramEnd"/>
      <w:r w:rsidR="00BD7B62" w:rsidRPr="001D2FE7">
        <w:rPr>
          <w:rFonts w:ascii="Times New Roman" w:hAnsi="Times New Roman" w:cs="Times New Roman"/>
          <w:b/>
          <w:bCs/>
          <w:color w:val="FFFFFF" w:themeColor="background1"/>
          <w:sz w:val="24"/>
          <w:szCs w:val="24"/>
          <w:highlight w:val="black"/>
          <w:rPrChange w:id="420" w:author="Krishna Adhikari" w:date="2020-04-03T09:47:00Z">
            <w:rPr>
              <w:b/>
              <w:bCs/>
            </w:rPr>
          </w:rPrChange>
        </w:rPr>
        <w:t>species_of_query</w:t>
      </w:r>
      <w:proofErr w:type="spellEnd"/>
      <w:r w:rsidR="00BD7B62" w:rsidRPr="001D2FE7">
        <w:rPr>
          <w:rFonts w:ascii="Times New Roman" w:hAnsi="Times New Roman" w:cs="Times New Roman"/>
          <w:b/>
          <w:bCs/>
          <w:color w:val="FFFFFF" w:themeColor="background1"/>
          <w:sz w:val="24"/>
          <w:szCs w:val="24"/>
          <w:highlight w:val="black"/>
          <w:rPrChange w:id="421" w:author="Krishna Adhikari" w:date="2020-04-03T09:47:00Z">
            <w:rPr>
              <w:b/>
              <w:bCs/>
            </w:rPr>
          </w:rPrChange>
        </w:rPr>
        <w:t xml:space="preserve"> , </w:t>
      </w:r>
      <w:proofErr w:type="spellStart"/>
      <w:r w:rsidR="00BD7B62" w:rsidRPr="001D2FE7">
        <w:rPr>
          <w:rFonts w:ascii="Times New Roman" w:hAnsi="Times New Roman" w:cs="Times New Roman"/>
          <w:b/>
          <w:bCs/>
          <w:color w:val="FFFFFF" w:themeColor="background1"/>
          <w:sz w:val="24"/>
          <w:szCs w:val="24"/>
          <w:highlight w:val="black"/>
          <w:rPrChange w:id="422" w:author="Krishna Adhikari" w:date="2020-04-03T09:47:00Z">
            <w:rPr>
              <w:b/>
              <w:bCs/>
            </w:rPr>
          </w:rPrChange>
        </w:rPr>
        <w:t>species_of_subject</w:t>
      </w:r>
      <w:proofErr w:type="spellEnd"/>
      <w:r w:rsidR="00BD7B62" w:rsidRPr="001D2FE7">
        <w:rPr>
          <w:rFonts w:ascii="Times New Roman" w:hAnsi="Times New Roman" w:cs="Times New Roman"/>
          <w:b/>
          <w:bCs/>
          <w:color w:val="FFFFFF" w:themeColor="background1"/>
          <w:sz w:val="24"/>
          <w:szCs w:val="24"/>
          <w:highlight w:val="black"/>
          <w:rPrChange w:id="423" w:author="Krishna Adhikari" w:date="2020-04-03T09:47:00Z">
            <w:rPr>
              <w:b/>
              <w:bCs/>
            </w:rPr>
          </w:rPrChange>
        </w:rPr>
        <w:t xml:space="preserve"> , </w:t>
      </w:r>
      <w:proofErr w:type="spellStart"/>
      <w:r w:rsidR="00BD7B62" w:rsidRPr="001D2FE7">
        <w:rPr>
          <w:rFonts w:ascii="Times New Roman" w:hAnsi="Times New Roman" w:cs="Times New Roman"/>
          <w:b/>
          <w:bCs/>
          <w:color w:val="FFFFFF" w:themeColor="background1"/>
          <w:sz w:val="24"/>
          <w:szCs w:val="24"/>
          <w:highlight w:val="black"/>
          <w:rPrChange w:id="424" w:author="Krishna Adhikari" w:date="2020-04-03T09:47:00Z">
            <w:rPr>
              <w:b/>
              <w:bCs/>
            </w:rPr>
          </w:rPrChange>
        </w:rPr>
        <w:t>queryV</w:t>
      </w:r>
      <w:proofErr w:type="spellEnd"/>
      <w:r w:rsidR="00BD7B62" w:rsidRPr="001D2FE7">
        <w:rPr>
          <w:rFonts w:ascii="Times New Roman" w:hAnsi="Times New Roman" w:cs="Times New Roman"/>
          <w:b/>
          <w:bCs/>
          <w:color w:val="FFFFFF" w:themeColor="background1"/>
          <w:sz w:val="24"/>
          <w:szCs w:val="24"/>
          <w:highlight w:val="black"/>
          <w:rPrChange w:id="425" w:author="Krishna Adhikari" w:date="2020-04-03T09:47:00Z">
            <w:rPr>
              <w:b/>
              <w:bCs/>
            </w:rPr>
          </w:rPrChange>
        </w:rPr>
        <w:t xml:space="preserve">, </w:t>
      </w:r>
      <w:proofErr w:type="spellStart"/>
      <w:r w:rsidR="00BD7B62" w:rsidRPr="001D2FE7">
        <w:rPr>
          <w:rFonts w:ascii="Times New Roman" w:hAnsi="Times New Roman" w:cs="Times New Roman"/>
          <w:b/>
          <w:bCs/>
          <w:color w:val="FFFFFF" w:themeColor="background1"/>
          <w:sz w:val="24"/>
          <w:szCs w:val="24"/>
          <w:highlight w:val="black"/>
          <w:rPrChange w:id="426" w:author="Krishna Adhikari" w:date="2020-04-03T09:47:00Z">
            <w:rPr>
              <w:b/>
              <w:bCs/>
            </w:rPr>
          </w:rPrChange>
        </w:rPr>
        <w:t>parallel_num</w:t>
      </w:r>
      <w:proofErr w:type="spellEnd"/>
      <w:r w:rsidR="00BD7B62" w:rsidRPr="001D2FE7">
        <w:rPr>
          <w:rFonts w:ascii="Times New Roman" w:hAnsi="Times New Roman" w:cs="Times New Roman"/>
          <w:b/>
          <w:bCs/>
          <w:color w:val="FFFFFF" w:themeColor="background1"/>
          <w:sz w:val="24"/>
          <w:szCs w:val="24"/>
          <w:highlight w:val="black"/>
          <w:rPrChange w:id="427" w:author="Krishna Adhikari" w:date="2020-04-03T09:47:00Z">
            <w:rPr>
              <w:b/>
              <w:bCs/>
            </w:rPr>
          </w:rPrChange>
        </w:rPr>
        <w:t>)</w:t>
      </w:r>
    </w:p>
    <w:p w14:paraId="0826979E" w14:textId="07B883A3"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28" w:author="Krishna Adhikari" w:date="2020-03-18T11:16:00Z">
            <w:rPr>
              <w:b/>
              <w:bCs/>
            </w:rPr>
          </w:rPrChange>
        </w:rPr>
      </w:pPr>
      <w:proofErr w:type="spellStart"/>
      <w:ins w:id="429" w:author="Krishna Adhikari" w:date="2020-04-03T08:39:00Z">
        <w:r>
          <w:rPr>
            <w:rFonts w:ascii="Times New Roman" w:hAnsi="Times New Roman" w:cs="Times New Roman"/>
            <w:b/>
            <w:bCs/>
            <w:sz w:val="24"/>
            <w:szCs w:val="24"/>
          </w:rPr>
          <w:t>o</w:t>
        </w:r>
      </w:ins>
      <w:del w:id="430" w:author="Krishna Adhikari" w:date="2020-04-03T08:39:00Z">
        <w:r w:rsidR="00BD7B62" w:rsidRPr="00826785" w:rsidDel="007C56C1">
          <w:rPr>
            <w:rFonts w:ascii="Times New Roman" w:hAnsi="Times New Roman" w:cs="Times New Roman"/>
            <w:b/>
            <w:bCs/>
            <w:sz w:val="24"/>
            <w:szCs w:val="24"/>
            <w:rPrChange w:id="431" w:author="Krishna Adhikari" w:date="2020-03-18T11:16:00Z">
              <w:rPr>
                <w:b/>
                <w:bCs/>
              </w:rPr>
            </w:rPrChange>
          </w:rPr>
          <w:delText>O</w:delText>
        </w:r>
      </w:del>
      <w:r w:rsidR="00BD7B62" w:rsidRPr="00826785">
        <w:rPr>
          <w:rFonts w:ascii="Times New Roman" w:hAnsi="Times New Roman" w:cs="Times New Roman"/>
          <w:b/>
          <w:bCs/>
          <w:sz w:val="24"/>
          <w:szCs w:val="24"/>
          <w:rPrChange w:id="432" w:author="Krishna Adhikari" w:date="2020-03-18T11:16:00Z">
            <w:rPr>
              <w:b/>
              <w:bCs/>
            </w:rPr>
          </w:rPrChange>
        </w:rPr>
        <w:t>neway_</w:t>
      </w:r>
      <w:ins w:id="433" w:author="Krishna Adhikari" w:date="2020-04-03T08:39:00Z">
        <w:r>
          <w:rPr>
            <w:rFonts w:ascii="Times New Roman" w:hAnsi="Times New Roman" w:cs="Times New Roman"/>
            <w:b/>
            <w:bCs/>
            <w:sz w:val="24"/>
            <w:szCs w:val="24"/>
          </w:rPr>
          <w:t>t</w:t>
        </w:r>
      </w:ins>
      <w:del w:id="434" w:author="Krishna Adhikari" w:date="2020-04-03T08:39:00Z">
        <w:r w:rsidR="00BD7B62" w:rsidRPr="00826785" w:rsidDel="007C56C1">
          <w:rPr>
            <w:rFonts w:ascii="Times New Roman" w:hAnsi="Times New Roman" w:cs="Times New Roman"/>
            <w:b/>
            <w:bCs/>
            <w:sz w:val="24"/>
            <w:szCs w:val="24"/>
            <w:rPrChange w:id="435" w:author="Krishna Adhikari" w:date="2020-03-18T11:16:00Z">
              <w:rPr>
                <w:b/>
                <w:bCs/>
              </w:rPr>
            </w:rPrChange>
          </w:rPr>
          <w:delText>T</w:delText>
        </w:r>
      </w:del>
      <w:r w:rsidR="00BD7B62" w:rsidRPr="00826785">
        <w:rPr>
          <w:rFonts w:ascii="Times New Roman" w:hAnsi="Times New Roman" w:cs="Times New Roman"/>
          <w:b/>
          <w:bCs/>
          <w:sz w:val="24"/>
          <w:szCs w:val="24"/>
          <w:rPrChange w:id="436" w:author="Krishna Adhikari" w:date="2020-03-18T11:16:00Z">
            <w:rPr>
              <w:b/>
              <w:bCs/>
            </w:rPr>
          </w:rPrChange>
        </w:rPr>
        <w:t>hreshold_</w:t>
      </w:r>
      <w:ins w:id="437" w:author="Krishna Adhikari" w:date="2020-04-03T08:39:00Z">
        <w:r>
          <w:rPr>
            <w:rFonts w:ascii="Times New Roman" w:hAnsi="Times New Roman" w:cs="Times New Roman"/>
            <w:b/>
            <w:bCs/>
            <w:sz w:val="24"/>
            <w:szCs w:val="24"/>
          </w:rPr>
          <w:t>b</w:t>
        </w:r>
      </w:ins>
      <w:del w:id="438" w:author="Krishna Adhikari" w:date="2020-04-03T08:39:00Z">
        <w:r w:rsidR="00BD7B62" w:rsidRPr="00826785" w:rsidDel="007C56C1">
          <w:rPr>
            <w:rFonts w:ascii="Times New Roman" w:hAnsi="Times New Roman" w:cs="Times New Roman"/>
            <w:b/>
            <w:bCs/>
            <w:sz w:val="24"/>
            <w:szCs w:val="24"/>
            <w:rPrChange w:id="439" w:author="Krishna Adhikari" w:date="2020-03-18T11:16:00Z">
              <w:rPr>
                <w:b/>
                <w:bCs/>
              </w:rPr>
            </w:rPrChange>
          </w:rPr>
          <w:delText>B</w:delText>
        </w:r>
      </w:del>
      <w:r w:rsidR="00BD7B62" w:rsidRPr="00826785">
        <w:rPr>
          <w:rFonts w:ascii="Times New Roman" w:hAnsi="Times New Roman" w:cs="Times New Roman"/>
          <w:b/>
          <w:bCs/>
          <w:sz w:val="24"/>
          <w:szCs w:val="24"/>
          <w:rPrChange w:id="440" w:author="Krishna Adhikari" w:date="2020-03-18T11:16:00Z">
            <w:rPr>
              <w:b/>
              <w:bCs/>
            </w:rPr>
          </w:rPrChange>
        </w:rPr>
        <w:t>est_hit</w:t>
      </w:r>
      <w:proofErr w:type="spellEnd"/>
      <w:r w:rsidR="00BD7B62" w:rsidRPr="00826785">
        <w:rPr>
          <w:rFonts w:ascii="Times New Roman" w:hAnsi="Times New Roman" w:cs="Times New Roman"/>
          <w:b/>
          <w:bCs/>
          <w:sz w:val="24"/>
          <w:szCs w:val="24"/>
          <w:rPrChange w:id="441" w:author="Krishna Adhikari" w:date="2020-03-18T11:16:00Z">
            <w:rPr>
              <w:b/>
              <w:bCs/>
            </w:rPr>
          </w:rPrChange>
        </w:rPr>
        <w:t>(mode)</w:t>
      </w:r>
    </w:p>
    <w:p w14:paraId="36F9A614" w14:textId="010AB635"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42" w:author="Krishna Adhikari" w:date="2020-03-18T11:16:00Z">
            <w:rPr>
              <w:b/>
              <w:bCs/>
            </w:rPr>
          </w:rPrChange>
        </w:rPr>
      </w:pPr>
      <w:proofErr w:type="spellStart"/>
      <w:ins w:id="443" w:author="Krishna Adhikari" w:date="2020-04-03T08:39:00Z">
        <w:r>
          <w:rPr>
            <w:rFonts w:ascii="Times New Roman" w:hAnsi="Times New Roman" w:cs="Times New Roman"/>
            <w:b/>
            <w:bCs/>
            <w:sz w:val="24"/>
            <w:szCs w:val="24"/>
          </w:rPr>
          <w:t>b</w:t>
        </w:r>
      </w:ins>
      <w:del w:id="444" w:author="Krishna Adhikari" w:date="2020-04-03T08:39:00Z">
        <w:r w:rsidR="00BD7B62" w:rsidRPr="00826785" w:rsidDel="007C56C1">
          <w:rPr>
            <w:rFonts w:ascii="Times New Roman" w:hAnsi="Times New Roman" w:cs="Times New Roman"/>
            <w:b/>
            <w:bCs/>
            <w:sz w:val="24"/>
            <w:szCs w:val="24"/>
            <w:rPrChange w:id="445" w:author="Krishna Adhikari" w:date="2020-03-18T11:16:00Z">
              <w:rPr>
                <w:b/>
                <w:bCs/>
              </w:rPr>
            </w:rPrChange>
          </w:rPr>
          <w:delText>B</w:delText>
        </w:r>
      </w:del>
      <w:r w:rsidR="00BD7B62" w:rsidRPr="00826785">
        <w:rPr>
          <w:rFonts w:ascii="Times New Roman" w:hAnsi="Times New Roman" w:cs="Times New Roman"/>
          <w:b/>
          <w:bCs/>
          <w:sz w:val="24"/>
          <w:szCs w:val="24"/>
          <w:rPrChange w:id="446" w:author="Krishna Adhikari" w:date="2020-03-18T11:16:00Z">
            <w:rPr>
              <w:b/>
              <w:bCs/>
            </w:rPr>
          </w:rPrChange>
        </w:rPr>
        <w:t>ackward_</w:t>
      </w:r>
      <w:ins w:id="447" w:author="Krishna Adhikari" w:date="2020-04-03T08:39:00Z">
        <w:r>
          <w:rPr>
            <w:rFonts w:ascii="Times New Roman" w:hAnsi="Times New Roman" w:cs="Times New Roman"/>
            <w:b/>
            <w:bCs/>
            <w:sz w:val="24"/>
            <w:szCs w:val="24"/>
          </w:rPr>
          <w:t>b</w:t>
        </w:r>
      </w:ins>
      <w:del w:id="448" w:author="Krishna Adhikari" w:date="2020-04-03T08:39:00Z">
        <w:r w:rsidR="00BD7B62" w:rsidRPr="00826785" w:rsidDel="007C56C1">
          <w:rPr>
            <w:rFonts w:ascii="Times New Roman" w:hAnsi="Times New Roman" w:cs="Times New Roman"/>
            <w:b/>
            <w:bCs/>
            <w:sz w:val="24"/>
            <w:szCs w:val="24"/>
            <w:rPrChange w:id="449" w:author="Krishna Adhikari" w:date="2020-03-18T11:16:00Z">
              <w:rPr>
                <w:b/>
                <w:bCs/>
              </w:rPr>
            </w:rPrChange>
          </w:rPr>
          <w:delText>B</w:delText>
        </w:r>
      </w:del>
      <w:r w:rsidR="00BD7B62" w:rsidRPr="00826785">
        <w:rPr>
          <w:rFonts w:ascii="Times New Roman" w:hAnsi="Times New Roman" w:cs="Times New Roman"/>
          <w:b/>
          <w:bCs/>
          <w:sz w:val="24"/>
          <w:szCs w:val="24"/>
          <w:rPrChange w:id="450" w:author="Krishna Adhikari" w:date="2020-03-18T11:16:00Z">
            <w:rPr>
              <w:b/>
              <w:bCs/>
            </w:rPr>
          </w:rPrChange>
        </w:rPr>
        <w:t>est_</w:t>
      </w:r>
      <w:ins w:id="451" w:author="Krishna Adhikari" w:date="2020-04-03T08:39:00Z">
        <w:r>
          <w:rPr>
            <w:rFonts w:ascii="Times New Roman" w:hAnsi="Times New Roman" w:cs="Times New Roman"/>
            <w:b/>
            <w:bCs/>
            <w:sz w:val="24"/>
            <w:szCs w:val="24"/>
          </w:rPr>
          <w:t>h</w:t>
        </w:r>
      </w:ins>
      <w:del w:id="452" w:author="Krishna Adhikari" w:date="2020-04-03T08:39:00Z">
        <w:r w:rsidR="00BD7B62" w:rsidRPr="00826785" w:rsidDel="007C56C1">
          <w:rPr>
            <w:rFonts w:ascii="Times New Roman" w:hAnsi="Times New Roman" w:cs="Times New Roman"/>
            <w:b/>
            <w:bCs/>
            <w:sz w:val="24"/>
            <w:szCs w:val="24"/>
            <w:rPrChange w:id="453" w:author="Krishna Adhikari" w:date="2020-03-18T11:16:00Z">
              <w:rPr>
                <w:b/>
                <w:bCs/>
              </w:rPr>
            </w:rPrChange>
          </w:rPr>
          <w:delText>H</w:delText>
        </w:r>
      </w:del>
      <w:r w:rsidR="00BD7B62" w:rsidRPr="00826785">
        <w:rPr>
          <w:rFonts w:ascii="Times New Roman" w:hAnsi="Times New Roman" w:cs="Times New Roman"/>
          <w:b/>
          <w:bCs/>
          <w:sz w:val="24"/>
          <w:szCs w:val="24"/>
          <w:rPrChange w:id="454" w:author="Krishna Adhikari" w:date="2020-03-18T11:16:00Z">
            <w:rPr>
              <w:b/>
              <w:bCs/>
            </w:rPr>
          </w:rPrChange>
        </w:rPr>
        <w:t>it</w:t>
      </w:r>
      <w:proofErr w:type="spellEnd"/>
      <w:r w:rsidR="00BD7B62" w:rsidRPr="00826785">
        <w:rPr>
          <w:rFonts w:ascii="Times New Roman" w:hAnsi="Times New Roman" w:cs="Times New Roman"/>
          <w:b/>
          <w:bCs/>
          <w:sz w:val="24"/>
          <w:szCs w:val="24"/>
          <w:rPrChange w:id="455" w:author="Krishna Adhikari" w:date="2020-03-18T11:16:00Z">
            <w:rPr>
              <w:b/>
              <w:bCs/>
            </w:rPr>
          </w:rPrChange>
        </w:rPr>
        <w:t>(</w:t>
      </w:r>
      <w:proofErr w:type="spellStart"/>
      <w:r w:rsidR="00BD7B62" w:rsidRPr="00826785">
        <w:rPr>
          <w:rFonts w:ascii="Times New Roman" w:hAnsi="Times New Roman" w:cs="Times New Roman"/>
          <w:b/>
          <w:bCs/>
          <w:sz w:val="24"/>
          <w:szCs w:val="24"/>
          <w:rPrChange w:id="456" w:author="Krishna Adhikari" w:date="2020-03-18T11:16:00Z">
            <w:rPr>
              <w:b/>
              <w:bCs/>
            </w:rPr>
          </w:rPrChange>
        </w:rPr>
        <w:t>args</w:t>
      </w:r>
      <w:proofErr w:type="spellEnd"/>
      <w:r w:rsidR="00BD7B62" w:rsidRPr="00826785">
        <w:rPr>
          <w:rFonts w:ascii="Times New Roman" w:hAnsi="Times New Roman" w:cs="Times New Roman"/>
          <w:b/>
          <w:bCs/>
          <w:sz w:val="24"/>
          <w:szCs w:val="24"/>
          <w:rPrChange w:id="457" w:author="Krishna Adhikari" w:date="2020-03-18T11:16:00Z">
            <w:rPr>
              <w:b/>
              <w:bCs/>
            </w:rPr>
          </w:rPrChange>
        </w:rPr>
        <w:t>)</w:t>
      </w:r>
    </w:p>
    <w:p w14:paraId="133C5DB9" w14:textId="3E6EADE4"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58" w:author="Krishna Adhikari" w:date="2020-03-18T11:16:00Z">
            <w:rPr>
              <w:b/>
              <w:bCs/>
            </w:rPr>
          </w:rPrChange>
        </w:rPr>
      </w:pPr>
      <w:proofErr w:type="spellStart"/>
      <w:ins w:id="459" w:author="Krishna Adhikari" w:date="2020-04-03T08:39:00Z">
        <w:r>
          <w:rPr>
            <w:rFonts w:ascii="Times New Roman" w:hAnsi="Times New Roman" w:cs="Times New Roman"/>
            <w:b/>
            <w:bCs/>
            <w:sz w:val="24"/>
            <w:szCs w:val="24"/>
          </w:rPr>
          <w:t>s</w:t>
        </w:r>
      </w:ins>
      <w:del w:id="460" w:author="Krishna Adhikari" w:date="2020-04-03T08:39:00Z">
        <w:r w:rsidR="00BD7B62" w:rsidRPr="00826785" w:rsidDel="007C56C1">
          <w:rPr>
            <w:rFonts w:ascii="Times New Roman" w:hAnsi="Times New Roman" w:cs="Times New Roman"/>
            <w:b/>
            <w:bCs/>
            <w:sz w:val="24"/>
            <w:szCs w:val="24"/>
            <w:rPrChange w:id="461" w:author="Krishna Adhikari" w:date="2020-03-18T11:16:00Z">
              <w:rPr>
                <w:b/>
                <w:bCs/>
              </w:rPr>
            </w:rPrChange>
          </w:rPr>
          <w:delText>S</w:delText>
        </w:r>
      </w:del>
      <w:r w:rsidR="00BD7B62" w:rsidRPr="00826785">
        <w:rPr>
          <w:rFonts w:ascii="Times New Roman" w:hAnsi="Times New Roman" w:cs="Times New Roman"/>
          <w:b/>
          <w:bCs/>
          <w:sz w:val="24"/>
          <w:szCs w:val="24"/>
          <w:rPrChange w:id="462" w:author="Krishna Adhikari" w:date="2020-03-18T11:16:00Z">
            <w:rPr>
              <w:b/>
              <w:bCs/>
            </w:rPr>
          </w:rPrChange>
        </w:rPr>
        <w:t>earch_</w:t>
      </w:r>
      <w:ins w:id="463" w:author="Krishna Adhikari" w:date="2020-04-03T08:39:00Z">
        <w:r>
          <w:rPr>
            <w:rFonts w:ascii="Times New Roman" w:hAnsi="Times New Roman" w:cs="Times New Roman"/>
            <w:b/>
            <w:bCs/>
            <w:sz w:val="24"/>
            <w:szCs w:val="24"/>
          </w:rPr>
          <w:t>e</w:t>
        </w:r>
      </w:ins>
      <w:del w:id="464" w:author="Krishna Adhikari" w:date="2020-04-03T08:39:00Z">
        <w:r w:rsidR="00BD7B62" w:rsidRPr="00826785" w:rsidDel="007C56C1">
          <w:rPr>
            <w:rFonts w:ascii="Times New Roman" w:hAnsi="Times New Roman" w:cs="Times New Roman"/>
            <w:b/>
            <w:bCs/>
            <w:sz w:val="24"/>
            <w:szCs w:val="24"/>
            <w:rPrChange w:id="465" w:author="Krishna Adhikari" w:date="2020-03-18T11:16:00Z">
              <w:rPr>
                <w:b/>
                <w:bCs/>
              </w:rPr>
            </w:rPrChange>
          </w:rPr>
          <w:delText>E</w:delText>
        </w:r>
      </w:del>
      <w:r w:rsidR="00BD7B62" w:rsidRPr="00826785">
        <w:rPr>
          <w:rFonts w:ascii="Times New Roman" w:hAnsi="Times New Roman" w:cs="Times New Roman"/>
          <w:b/>
          <w:bCs/>
          <w:sz w:val="24"/>
          <w:szCs w:val="24"/>
          <w:rPrChange w:id="466" w:author="Krishna Adhikari" w:date="2020-03-18T11:16:00Z">
            <w:rPr>
              <w:b/>
              <w:bCs/>
            </w:rPr>
          </w:rPrChange>
        </w:rPr>
        <w:t>qual_</w:t>
      </w:r>
      <w:ins w:id="467" w:author="Krishna Adhikari" w:date="2020-04-03T08:39:00Z">
        <w:r>
          <w:rPr>
            <w:rFonts w:ascii="Times New Roman" w:hAnsi="Times New Roman" w:cs="Times New Roman"/>
            <w:b/>
            <w:bCs/>
            <w:sz w:val="24"/>
            <w:szCs w:val="24"/>
          </w:rPr>
          <w:t>bbh</w:t>
        </w:r>
      </w:ins>
      <w:del w:id="468" w:author="Krishna Adhikari" w:date="2020-04-03T08:39:00Z">
        <w:r w:rsidR="00BD7B62" w:rsidRPr="00826785" w:rsidDel="007C56C1">
          <w:rPr>
            <w:rFonts w:ascii="Times New Roman" w:hAnsi="Times New Roman" w:cs="Times New Roman"/>
            <w:b/>
            <w:bCs/>
            <w:sz w:val="24"/>
            <w:szCs w:val="24"/>
            <w:rPrChange w:id="469" w:author="Krishna Adhikari" w:date="2020-03-18T11:16:00Z">
              <w:rPr>
                <w:b/>
                <w:bCs/>
              </w:rPr>
            </w:rPrChange>
          </w:rPr>
          <w:delText>BBH</w:delText>
        </w:r>
      </w:del>
      <w:r w:rsidR="00BD7B62" w:rsidRPr="00826785">
        <w:rPr>
          <w:rFonts w:ascii="Times New Roman" w:hAnsi="Times New Roman" w:cs="Times New Roman"/>
          <w:b/>
          <w:bCs/>
          <w:sz w:val="24"/>
          <w:szCs w:val="24"/>
          <w:rPrChange w:id="470" w:author="Krishna Adhikari" w:date="2020-03-18T11:16:00Z">
            <w:rPr>
              <w:b/>
              <w:bCs/>
            </w:rPr>
          </w:rPrChange>
        </w:rPr>
        <w:t>_</w:t>
      </w:r>
      <w:ins w:id="471" w:author="Krishna Adhikari" w:date="2020-04-03T08:39:00Z">
        <w:r>
          <w:rPr>
            <w:rFonts w:ascii="Times New Roman" w:hAnsi="Times New Roman" w:cs="Times New Roman"/>
            <w:b/>
            <w:bCs/>
            <w:sz w:val="24"/>
            <w:szCs w:val="24"/>
          </w:rPr>
          <w:t>data</w:t>
        </w:r>
      </w:ins>
      <w:proofErr w:type="spellEnd"/>
      <w:del w:id="472" w:author="Krishna Adhikari" w:date="2020-04-03T08:39:00Z">
        <w:r w:rsidR="00BD7B62" w:rsidRPr="00826785" w:rsidDel="007C56C1">
          <w:rPr>
            <w:rFonts w:ascii="Times New Roman" w:hAnsi="Times New Roman" w:cs="Times New Roman"/>
            <w:b/>
            <w:bCs/>
            <w:sz w:val="24"/>
            <w:szCs w:val="24"/>
            <w:rPrChange w:id="473" w:author="Krishna Adhikari" w:date="2020-03-18T11:16:00Z">
              <w:rPr>
                <w:b/>
                <w:bCs/>
              </w:rPr>
            </w:rPrChange>
          </w:rPr>
          <w:delText>Data</w:delText>
        </w:r>
      </w:del>
      <w:r w:rsidR="00BD7B62" w:rsidRPr="00826785">
        <w:rPr>
          <w:rFonts w:ascii="Times New Roman" w:hAnsi="Times New Roman" w:cs="Times New Roman"/>
          <w:b/>
          <w:bCs/>
          <w:sz w:val="24"/>
          <w:szCs w:val="24"/>
          <w:rPrChange w:id="474" w:author="Krishna Adhikari" w:date="2020-03-18T11:16:00Z">
            <w:rPr>
              <w:b/>
              <w:bCs/>
            </w:rPr>
          </w:rPrChange>
        </w:rPr>
        <w:t>(</w:t>
      </w:r>
      <w:proofErr w:type="spellStart"/>
      <w:r w:rsidR="00BD7B62" w:rsidRPr="00826785">
        <w:rPr>
          <w:rFonts w:ascii="Times New Roman" w:hAnsi="Times New Roman" w:cs="Times New Roman"/>
          <w:b/>
          <w:bCs/>
          <w:sz w:val="24"/>
          <w:szCs w:val="24"/>
          <w:rPrChange w:id="475" w:author="Krishna Adhikari" w:date="2020-03-18T11:16:00Z">
            <w:rPr>
              <w:b/>
              <w:bCs/>
            </w:rPr>
          </w:rPrChange>
        </w:rPr>
        <w:t>target_A</w:t>
      </w:r>
      <w:proofErr w:type="spellEnd"/>
      <w:r w:rsidR="00BD7B62" w:rsidRPr="00826785">
        <w:rPr>
          <w:rFonts w:ascii="Times New Roman" w:hAnsi="Times New Roman" w:cs="Times New Roman"/>
          <w:b/>
          <w:bCs/>
          <w:sz w:val="24"/>
          <w:szCs w:val="24"/>
          <w:rPrChange w:id="476" w:author="Krishna Adhikari" w:date="2020-03-18T11:16:00Z">
            <w:rPr>
              <w:b/>
              <w:bCs/>
            </w:rPr>
          </w:rPrChange>
        </w:rPr>
        <w:t>)</w:t>
      </w:r>
    </w:p>
    <w:p w14:paraId="5F6E6796" w14:textId="69387150"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77" w:author="Krishna Adhikari" w:date="2020-03-18T11:16:00Z">
            <w:rPr>
              <w:b/>
              <w:bCs/>
            </w:rPr>
          </w:rPrChange>
        </w:rPr>
      </w:pPr>
      <w:proofErr w:type="spellStart"/>
      <w:ins w:id="478" w:author="Krishna Adhikari" w:date="2020-04-03T08:39:00Z">
        <w:r>
          <w:rPr>
            <w:rFonts w:ascii="Times New Roman" w:hAnsi="Times New Roman" w:cs="Times New Roman"/>
            <w:b/>
            <w:bCs/>
            <w:sz w:val="24"/>
            <w:szCs w:val="24"/>
          </w:rPr>
          <w:t>s</w:t>
        </w:r>
      </w:ins>
      <w:del w:id="479" w:author="Krishna Adhikari" w:date="2020-04-03T08:39:00Z">
        <w:r w:rsidR="00BD7B62" w:rsidRPr="00826785" w:rsidDel="007C56C1">
          <w:rPr>
            <w:rFonts w:ascii="Times New Roman" w:hAnsi="Times New Roman" w:cs="Times New Roman"/>
            <w:b/>
            <w:bCs/>
            <w:sz w:val="24"/>
            <w:szCs w:val="24"/>
            <w:rPrChange w:id="480" w:author="Krishna Adhikari" w:date="2020-03-18T11:16:00Z">
              <w:rPr>
                <w:b/>
                <w:bCs/>
              </w:rPr>
            </w:rPrChange>
          </w:rPr>
          <w:delText>S</w:delText>
        </w:r>
      </w:del>
      <w:r w:rsidR="00BD7B62" w:rsidRPr="00826785">
        <w:rPr>
          <w:rFonts w:ascii="Times New Roman" w:hAnsi="Times New Roman" w:cs="Times New Roman"/>
          <w:b/>
          <w:bCs/>
          <w:sz w:val="24"/>
          <w:szCs w:val="24"/>
          <w:rPrChange w:id="481" w:author="Krishna Adhikari" w:date="2020-03-18T11:16:00Z">
            <w:rPr>
              <w:b/>
              <w:bCs/>
            </w:rPr>
          </w:rPrChange>
        </w:rPr>
        <w:t>earch_</w:t>
      </w:r>
      <w:ins w:id="482" w:author="Krishna Adhikari" w:date="2020-04-03T08:40:00Z">
        <w:r>
          <w:rPr>
            <w:rFonts w:ascii="Times New Roman" w:hAnsi="Times New Roman" w:cs="Times New Roman"/>
            <w:b/>
            <w:bCs/>
            <w:sz w:val="24"/>
            <w:szCs w:val="24"/>
          </w:rPr>
          <w:t>u</w:t>
        </w:r>
      </w:ins>
      <w:del w:id="483" w:author="Krishna Adhikari" w:date="2020-04-03T08:40:00Z">
        <w:r w:rsidR="00BD7B62" w:rsidRPr="00826785" w:rsidDel="007C56C1">
          <w:rPr>
            <w:rFonts w:ascii="Times New Roman" w:hAnsi="Times New Roman" w:cs="Times New Roman"/>
            <w:b/>
            <w:bCs/>
            <w:sz w:val="24"/>
            <w:szCs w:val="24"/>
            <w:rPrChange w:id="484" w:author="Krishna Adhikari" w:date="2020-03-18T11:16:00Z">
              <w:rPr>
                <w:b/>
                <w:bCs/>
              </w:rPr>
            </w:rPrChange>
          </w:rPr>
          <w:delText>U</w:delText>
        </w:r>
      </w:del>
      <w:r w:rsidR="00BD7B62" w:rsidRPr="00826785">
        <w:rPr>
          <w:rFonts w:ascii="Times New Roman" w:hAnsi="Times New Roman" w:cs="Times New Roman"/>
          <w:b/>
          <w:bCs/>
          <w:sz w:val="24"/>
          <w:szCs w:val="24"/>
          <w:rPrChange w:id="485" w:author="Krishna Adhikari" w:date="2020-03-18T11:16:00Z">
            <w:rPr>
              <w:b/>
              <w:bCs/>
            </w:rPr>
          </w:rPrChange>
        </w:rPr>
        <w:t>nequal_</w:t>
      </w:r>
      <w:ins w:id="486" w:author="Krishna Adhikari" w:date="2020-04-03T08:40:00Z">
        <w:r>
          <w:rPr>
            <w:rFonts w:ascii="Times New Roman" w:hAnsi="Times New Roman" w:cs="Times New Roman"/>
            <w:b/>
            <w:bCs/>
            <w:sz w:val="24"/>
            <w:szCs w:val="24"/>
          </w:rPr>
          <w:t>bbh</w:t>
        </w:r>
      </w:ins>
      <w:del w:id="487" w:author="Krishna Adhikari" w:date="2020-04-03T08:40:00Z">
        <w:r w:rsidR="00BD7B62" w:rsidRPr="00826785" w:rsidDel="007C56C1">
          <w:rPr>
            <w:rFonts w:ascii="Times New Roman" w:hAnsi="Times New Roman" w:cs="Times New Roman"/>
            <w:b/>
            <w:bCs/>
            <w:sz w:val="24"/>
            <w:szCs w:val="24"/>
            <w:rPrChange w:id="488" w:author="Krishna Adhikari" w:date="2020-03-18T11:16:00Z">
              <w:rPr>
                <w:b/>
                <w:bCs/>
              </w:rPr>
            </w:rPrChange>
          </w:rPr>
          <w:delText>BBH</w:delText>
        </w:r>
      </w:del>
      <w:r w:rsidR="00BD7B62" w:rsidRPr="00826785">
        <w:rPr>
          <w:rFonts w:ascii="Times New Roman" w:hAnsi="Times New Roman" w:cs="Times New Roman"/>
          <w:b/>
          <w:bCs/>
          <w:sz w:val="24"/>
          <w:szCs w:val="24"/>
          <w:rPrChange w:id="489" w:author="Krishna Adhikari" w:date="2020-03-18T11:16:00Z">
            <w:rPr>
              <w:b/>
              <w:bCs/>
            </w:rPr>
          </w:rPrChange>
        </w:rPr>
        <w:t>_</w:t>
      </w:r>
      <w:ins w:id="490" w:author="Krishna Adhikari" w:date="2020-04-03T08:40:00Z">
        <w:r>
          <w:rPr>
            <w:rFonts w:ascii="Times New Roman" w:hAnsi="Times New Roman" w:cs="Times New Roman"/>
            <w:b/>
            <w:bCs/>
            <w:sz w:val="24"/>
            <w:szCs w:val="24"/>
          </w:rPr>
          <w:t>d</w:t>
        </w:r>
      </w:ins>
      <w:del w:id="491" w:author="Krishna Adhikari" w:date="2020-04-03T08:40:00Z">
        <w:r w:rsidR="00BD7B62" w:rsidRPr="00826785" w:rsidDel="007C56C1">
          <w:rPr>
            <w:rFonts w:ascii="Times New Roman" w:hAnsi="Times New Roman" w:cs="Times New Roman"/>
            <w:b/>
            <w:bCs/>
            <w:sz w:val="24"/>
            <w:szCs w:val="24"/>
            <w:rPrChange w:id="492" w:author="Krishna Adhikari" w:date="2020-03-18T11:16:00Z">
              <w:rPr>
                <w:b/>
                <w:bCs/>
              </w:rPr>
            </w:rPrChange>
          </w:rPr>
          <w:delText>D</w:delText>
        </w:r>
      </w:del>
      <w:r w:rsidR="00BD7B62" w:rsidRPr="00826785">
        <w:rPr>
          <w:rFonts w:ascii="Times New Roman" w:hAnsi="Times New Roman" w:cs="Times New Roman"/>
          <w:b/>
          <w:bCs/>
          <w:sz w:val="24"/>
          <w:szCs w:val="24"/>
          <w:rPrChange w:id="493" w:author="Krishna Adhikari" w:date="2020-03-18T11:16:00Z">
            <w:rPr>
              <w:b/>
              <w:bCs/>
            </w:rPr>
          </w:rPrChange>
        </w:rPr>
        <w:t>ata</w:t>
      </w:r>
      <w:proofErr w:type="spellEnd"/>
      <w:r w:rsidR="00BD7B62" w:rsidRPr="00826785">
        <w:rPr>
          <w:rFonts w:ascii="Times New Roman" w:hAnsi="Times New Roman" w:cs="Times New Roman"/>
          <w:b/>
          <w:bCs/>
          <w:sz w:val="24"/>
          <w:szCs w:val="24"/>
          <w:rPrChange w:id="494" w:author="Krishna Adhikari" w:date="2020-03-18T11:16:00Z">
            <w:rPr>
              <w:b/>
              <w:bCs/>
            </w:rPr>
          </w:rPrChange>
        </w:rPr>
        <w:t>(</w:t>
      </w:r>
      <w:proofErr w:type="spellStart"/>
      <w:r w:rsidR="00BD7B62" w:rsidRPr="00826785">
        <w:rPr>
          <w:rFonts w:ascii="Times New Roman" w:hAnsi="Times New Roman" w:cs="Times New Roman"/>
          <w:b/>
          <w:bCs/>
          <w:sz w:val="24"/>
          <w:szCs w:val="24"/>
          <w:rPrChange w:id="495" w:author="Krishna Adhikari" w:date="2020-03-18T11:16:00Z">
            <w:rPr>
              <w:b/>
              <w:bCs/>
            </w:rPr>
          </w:rPrChange>
        </w:rPr>
        <w:t>target_B</w:t>
      </w:r>
      <w:proofErr w:type="spellEnd"/>
      <w:r w:rsidR="00BD7B62" w:rsidRPr="00826785">
        <w:rPr>
          <w:rFonts w:ascii="Times New Roman" w:hAnsi="Times New Roman" w:cs="Times New Roman"/>
          <w:b/>
          <w:bCs/>
          <w:sz w:val="24"/>
          <w:szCs w:val="24"/>
          <w:rPrChange w:id="496" w:author="Krishna Adhikari" w:date="2020-03-18T11:16:00Z">
            <w:rPr>
              <w:b/>
              <w:bCs/>
            </w:rPr>
          </w:rPrChange>
        </w:rPr>
        <w:t>)</w:t>
      </w:r>
    </w:p>
    <w:p w14:paraId="0217909B" w14:textId="7ADFAE77"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497" w:author="Krishna Adhikari" w:date="2020-03-18T11:16:00Z">
            <w:rPr>
              <w:b/>
              <w:bCs/>
            </w:rPr>
          </w:rPrChange>
        </w:rPr>
      </w:pPr>
      <w:proofErr w:type="spellStart"/>
      <w:ins w:id="498" w:author="Krishna Adhikari" w:date="2020-04-03T08:40:00Z">
        <w:r>
          <w:rPr>
            <w:rFonts w:ascii="Times New Roman" w:hAnsi="Times New Roman" w:cs="Times New Roman"/>
            <w:b/>
            <w:bCs/>
            <w:sz w:val="24"/>
            <w:szCs w:val="24"/>
          </w:rPr>
          <w:t>m</w:t>
        </w:r>
      </w:ins>
      <w:del w:id="499" w:author="Krishna Adhikari" w:date="2020-04-03T08:40:00Z">
        <w:r w:rsidR="00BD7B62" w:rsidRPr="00826785" w:rsidDel="007C56C1">
          <w:rPr>
            <w:rFonts w:ascii="Times New Roman" w:hAnsi="Times New Roman" w:cs="Times New Roman"/>
            <w:b/>
            <w:bCs/>
            <w:sz w:val="24"/>
            <w:szCs w:val="24"/>
            <w:rPrChange w:id="500" w:author="Krishna Adhikari" w:date="2020-03-18T11:16:00Z">
              <w:rPr>
                <w:b/>
                <w:bCs/>
              </w:rPr>
            </w:rPrChange>
          </w:rPr>
          <w:delText>M</w:delText>
        </w:r>
      </w:del>
      <w:r w:rsidR="00BD7B62" w:rsidRPr="00826785">
        <w:rPr>
          <w:rFonts w:ascii="Times New Roman" w:hAnsi="Times New Roman" w:cs="Times New Roman"/>
          <w:b/>
          <w:bCs/>
          <w:sz w:val="24"/>
          <w:szCs w:val="24"/>
          <w:rPrChange w:id="501" w:author="Krishna Adhikari" w:date="2020-03-18T11:16:00Z">
            <w:rPr>
              <w:b/>
              <w:bCs/>
            </w:rPr>
          </w:rPrChange>
        </w:rPr>
        <w:t>atching_</w:t>
      </w:r>
      <w:ins w:id="502" w:author="Krishna Adhikari" w:date="2020-04-03T08:40:00Z">
        <w:r>
          <w:rPr>
            <w:rFonts w:ascii="Times New Roman" w:hAnsi="Times New Roman" w:cs="Times New Roman"/>
            <w:b/>
            <w:bCs/>
            <w:sz w:val="24"/>
            <w:szCs w:val="24"/>
          </w:rPr>
          <w:t>bbh</w:t>
        </w:r>
      </w:ins>
      <w:proofErr w:type="spellEnd"/>
      <w:del w:id="503" w:author="Krishna Adhikari" w:date="2020-04-03T08:40:00Z">
        <w:r w:rsidR="00BD7B62" w:rsidRPr="00826785" w:rsidDel="007C56C1">
          <w:rPr>
            <w:rFonts w:ascii="Times New Roman" w:hAnsi="Times New Roman" w:cs="Times New Roman"/>
            <w:b/>
            <w:bCs/>
            <w:sz w:val="24"/>
            <w:szCs w:val="24"/>
            <w:rPrChange w:id="504" w:author="Krishna Adhikari" w:date="2020-03-18T11:16:00Z">
              <w:rPr>
                <w:b/>
                <w:bCs/>
              </w:rPr>
            </w:rPrChange>
          </w:rPr>
          <w:delText>BBH</w:delText>
        </w:r>
      </w:del>
      <w:r w:rsidR="00BD7B62" w:rsidRPr="00826785">
        <w:rPr>
          <w:rFonts w:ascii="Times New Roman" w:hAnsi="Times New Roman" w:cs="Times New Roman"/>
          <w:b/>
          <w:bCs/>
          <w:sz w:val="24"/>
          <w:szCs w:val="24"/>
          <w:rPrChange w:id="505" w:author="Krishna Adhikari" w:date="2020-03-18T11:16:00Z">
            <w:rPr>
              <w:b/>
              <w:bCs/>
            </w:rPr>
          </w:rPrChange>
        </w:rPr>
        <w:t>(target)</w:t>
      </w:r>
    </w:p>
    <w:p w14:paraId="75559886" w14:textId="505C704F"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06" w:author="Krishna Adhikari" w:date="2020-03-18T11:16:00Z">
            <w:rPr>
              <w:b/>
              <w:bCs/>
            </w:rPr>
          </w:rPrChange>
        </w:rPr>
      </w:pPr>
      <w:proofErr w:type="spellStart"/>
      <w:ins w:id="507" w:author="Krishna Adhikari" w:date="2020-04-03T08:40:00Z">
        <w:r>
          <w:rPr>
            <w:rFonts w:ascii="Times New Roman" w:hAnsi="Times New Roman" w:cs="Times New Roman"/>
            <w:b/>
            <w:bCs/>
            <w:sz w:val="24"/>
            <w:szCs w:val="24"/>
          </w:rPr>
          <w:t>g</w:t>
        </w:r>
      </w:ins>
      <w:del w:id="508" w:author="Krishna Adhikari" w:date="2020-04-03T08:40:00Z">
        <w:r w:rsidR="00BD7B62" w:rsidRPr="00826785" w:rsidDel="007C56C1">
          <w:rPr>
            <w:rFonts w:ascii="Times New Roman" w:hAnsi="Times New Roman" w:cs="Times New Roman"/>
            <w:b/>
            <w:bCs/>
            <w:sz w:val="24"/>
            <w:szCs w:val="24"/>
            <w:rPrChange w:id="509" w:author="Krishna Adhikari" w:date="2020-03-18T11:16:00Z">
              <w:rPr>
                <w:b/>
                <w:bCs/>
              </w:rPr>
            </w:rPrChange>
          </w:rPr>
          <w:delText>G</w:delText>
        </w:r>
      </w:del>
      <w:r w:rsidR="00BD7B62" w:rsidRPr="00826785">
        <w:rPr>
          <w:rFonts w:ascii="Times New Roman" w:hAnsi="Times New Roman" w:cs="Times New Roman"/>
          <w:b/>
          <w:bCs/>
          <w:sz w:val="24"/>
          <w:szCs w:val="24"/>
          <w:rPrChange w:id="510" w:author="Krishna Adhikari" w:date="2020-03-18T11:16:00Z">
            <w:rPr>
              <w:b/>
              <w:bCs/>
            </w:rPr>
          </w:rPrChange>
        </w:rPr>
        <w:t>enerating_</w:t>
      </w:r>
      <w:ins w:id="511" w:author="Krishna Adhikari" w:date="2020-04-03T08:40:00Z">
        <w:r>
          <w:rPr>
            <w:rFonts w:ascii="Times New Roman" w:hAnsi="Times New Roman" w:cs="Times New Roman"/>
            <w:b/>
            <w:bCs/>
            <w:sz w:val="24"/>
            <w:szCs w:val="24"/>
          </w:rPr>
          <w:t>m</w:t>
        </w:r>
      </w:ins>
      <w:del w:id="512" w:author="Krishna Adhikari" w:date="2020-04-03T08:40:00Z">
        <w:r w:rsidR="00BD7B62" w:rsidRPr="00826785" w:rsidDel="007C56C1">
          <w:rPr>
            <w:rFonts w:ascii="Times New Roman" w:hAnsi="Times New Roman" w:cs="Times New Roman"/>
            <w:b/>
            <w:bCs/>
            <w:sz w:val="24"/>
            <w:szCs w:val="24"/>
            <w:rPrChange w:id="513" w:author="Krishna Adhikari" w:date="2020-03-18T11:16:00Z">
              <w:rPr>
                <w:b/>
                <w:bCs/>
              </w:rPr>
            </w:rPrChange>
          </w:rPr>
          <w:delText>M</w:delText>
        </w:r>
      </w:del>
      <w:r w:rsidR="00BD7B62" w:rsidRPr="00826785">
        <w:rPr>
          <w:rFonts w:ascii="Times New Roman" w:hAnsi="Times New Roman" w:cs="Times New Roman"/>
          <w:b/>
          <w:bCs/>
          <w:sz w:val="24"/>
          <w:szCs w:val="24"/>
          <w:rPrChange w:id="514" w:author="Krishna Adhikari" w:date="2020-03-18T11:16:00Z">
            <w:rPr>
              <w:b/>
              <w:bCs/>
            </w:rPr>
          </w:rPrChange>
        </w:rPr>
        <w:t>atrix_</w:t>
      </w:r>
      <w:ins w:id="515" w:author="Krishna Adhikari" w:date="2020-04-03T08:40:00Z">
        <w:r>
          <w:rPr>
            <w:rFonts w:ascii="Times New Roman" w:hAnsi="Times New Roman" w:cs="Times New Roman"/>
            <w:b/>
            <w:bCs/>
            <w:sz w:val="24"/>
            <w:szCs w:val="24"/>
          </w:rPr>
          <w:t>c</w:t>
        </w:r>
      </w:ins>
      <w:del w:id="516" w:author="Krishna Adhikari" w:date="2020-04-03T08:40:00Z">
        <w:r w:rsidR="00BD7B62" w:rsidRPr="00826785" w:rsidDel="007C56C1">
          <w:rPr>
            <w:rFonts w:ascii="Times New Roman" w:hAnsi="Times New Roman" w:cs="Times New Roman"/>
            <w:b/>
            <w:bCs/>
            <w:sz w:val="24"/>
            <w:szCs w:val="24"/>
            <w:rPrChange w:id="517" w:author="Krishna Adhikari" w:date="2020-03-18T11:16:00Z">
              <w:rPr>
                <w:b/>
                <w:bCs/>
              </w:rPr>
            </w:rPrChange>
          </w:rPr>
          <w:delText>C</w:delText>
        </w:r>
      </w:del>
      <w:r w:rsidR="00BD7B62" w:rsidRPr="00826785">
        <w:rPr>
          <w:rFonts w:ascii="Times New Roman" w:hAnsi="Times New Roman" w:cs="Times New Roman"/>
          <w:b/>
          <w:bCs/>
          <w:sz w:val="24"/>
          <w:szCs w:val="24"/>
          <w:rPrChange w:id="518" w:author="Krishna Adhikari" w:date="2020-03-18T11:16:00Z">
            <w:rPr>
              <w:b/>
              <w:bCs/>
            </w:rPr>
          </w:rPrChange>
        </w:rPr>
        <w:t>lustering_</w:t>
      </w:r>
      <w:ins w:id="519" w:author="Krishna Adhikari" w:date="2020-04-03T08:40:00Z">
        <w:r>
          <w:rPr>
            <w:rFonts w:ascii="Times New Roman" w:hAnsi="Times New Roman" w:cs="Times New Roman"/>
            <w:b/>
            <w:bCs/>
            <w:sz w:val="24"/>
            <w:szCs w:val="24"/>
          </w:rPr>
          <w:t>o</w:t>
        </w:r>
      </w:ins>
      <w:del w:id="520" w:author="Krishna Adhikari" w:date="2020-04-03T08:40:00Z">
        <w:r w:rsidR="00BD7B62" w:rsidRPr="00826785" w:rsidDel="007C56C1">
          <w:rPr>
            <w:rFonts w:ascii="Times New Roman" w:hAnsi="Times New Roman" w:cs="Times New Roman"/>
            <w:b/>
            <w:bCs/>
            <w:sz w:val="24"/>
            <w:szCs w:val="24"/>
            <w:rPrChange w:id="521" w:author="Krishna Adhikari" w:date="2020-03-18T11:16:00Z">
              <w:rPr>
                <w:b/>
                <w:bCs/>
              </w:rPr>
            </w:rPrChange>
          </w:rPr>
          <w:delText>O</w:delText>
        </w:r>
      </w:del>
      <w:proofErr w:type="gramStart"/>
      <w:r w:rsidR="00BD7B62" w:rsidRPr="00826785">
        <w:rPr>
          <w:rFonts w:ascii="Times New Roman" w:hAnsi="Times New Roman" w:cs="Times New Roman"/>
          <w:b/>
          <w:bCs/>
          <w:sz w:val="24"/>
          <w:szCs w:val="24"/>
          <w:rPrChange w:id="522" w:author="Krishna Adhikari" w:date="2020-03-18T11:16:00Z">
            <w:rPr>
              <w:b/>
              <w:bCs/>
            </w:rPr>
          </w:rPrChange>
        </w:rPr>
        <w:t>rtholog</w:t>
      </w:r>
      <w:proofErr w:type="spellEnd"/>
      <w:r w:rsidR="00BD7B62" w:rsidRPr="00826785">
        <w:rPr>
          <w:rFonts w:ascii="Times New Roman" w:hAnsi="Times New Roman" w:cs="Times New Roman"/>
          <w:b/>
          <w:bCs/>
          <w:sz w:val="24"/>
          <w:szCs w:val="24"/>
          <w:rPrChange w:id="523" w:author="Krishna Adhikari" w:date="2020-03-18T11:16:00Z">
            <w:rPr>
              <w:b/>
              <w:bCs/>
            </w:rPr>
          </w:rPrChange>
        </w:rPr>
        <w:t>(</w:t>
      </w:r>
      <w:proofErr w:type="spellStart"/>
      <w:proofErr w:type="gramEnd"/>
      <w:r w:rsidR="00BD7B62" w:rsidRPr="00826785">
        <w:rPr>
          <w:rFonts w:ascii="Times New Roman" w:hAnsi="Times New Roman" w:cs="Times New Roman"/>
          <w:b/>
          <w:bCs/>
          <w:sz w:val="24"/>
          <w:szCs w:val="24"/>
          <w:rPrChange w:id="524" w:author="Krishna Adhikari" w:date="2020-03-18T11:16:00Z">
            <w:rPr>
              <w:b/>
              <w:bCs/>
            </w:rPr>
          </w:rPrChange>
        </w:rPr>
        <w:t>element_set</w:t>
      </w:r>
      <w:proofErr w:type="spellEnd"/>
      <w:r w:rsidR="00BD7B62" w:rsidRPr="00826785">
        <w:rPr>
          <w:rFonts w:ascii="Times New Roman" w:hAnsi="Times New Roman" w:cs="Times New Roman"/>
          <w:b/>
          <w:bCs/>
          <w:sz w:val="24"/>
          <w:szCs w:val="24"/>
          <w:rPrChange w:id="525" w:author="Krishna Adhikari" w:date="2020-03-18T11:16:00Z">
            <w:rPr>
              <w:b/>
              <w:bCs/>
            </w:rPr>
          </w:rPrChange>
        </w:rPr>
        <w:t>, bar)</w:t>
      </w:r>
    </w:p>
    <w:p w14:paraId="547813CC" w14:textId="2DEF8AA1"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26" w:author="Krishna Adhikari" w:date="2020-03-18T11:16:00Z">
            <w:rPr>
              <w:b/>
              <w:bCs/>
            </w:rPr>
          </w:rPrChange>
        </w:rPr>
      </w:pPr>
      <w:proofErr w:type="spellStart"/>
      <w:ins w:id="527" w:author="Krishna Adhikari" w:date="2020-04-03T08:40:00Z">
        <w:r>
          <w:rPr>
            <w:rFonts w:ascii="Times New Roman" w:hAnsi="Times New Roman" w:cs="Times New Roman"/>
            <w:b/>
            <w:bCs/>
            <w:sz w:val="24"/>
            <w:szCs w:val="24"/>
          </w:rPr>
          <w:t>p</w:t>
        </w:r>
      </w:ins>
      <w:del w:id="528" w:author="Krishna Adhikari" w:date="2020-04-03T08:40:00Z">
        <w:r w:rsidR="00BD7B62" w:rsidRPr="00826785" w:rsidDel="007C56C1">
          <w:rPr>
            <w:rFonts w:ascii="Times New Roman" w:hAnsi="Times New Roman" w:cs="Times New Roman"/>
            <w:b/>
            <w:bCs/>
            <w:sz w:val="24"/>
            <w:szCs w:val="24"/>
            <w:rPrChange w:id="529" w:author="Krishna Adhikari" w:date="2020-03-18T11:16:00Z">
              <w:rPr>
                <w:b/>
                <w:bCs/>
              </w:rPr>
            </w:rPrChange>
          </w:rPr>
          <w:delText>P</w:delText>
        </w:r>
      </w:del>
      <w:r w:rsidR="00BD7B62" w:rsidRPr="00826785">
        <w:rPr>
          <w:rFonts w:ascii="Times New Roman" w:hAnsi="Times New Roman" w:cs="Times New Roman"/>
          <w:b/>
          <w:bCs/>
          <w:sz w:val="24"/>
          <w:szCs w:val="24"/>
          <w:rPrChange w:id="530" w:author="Krishna Adhikari" w:date="2020-03-18T11:16:00Z">
            <w:rPr>
              <w:b/>
              <w:bCs/>
            </w:rPr>
          </w:rPrChange>
        </w:rPr>
        <w:t>arallel_</w:t>
      </w:r>
      <w:ins w:id="531" w:author="Krishna Adhikari" w:date="2020-04-03T08:40:00Z">
        <w:r>
          <w:rPr>
            <w:rFonts w:ascii="Times New Roman" w:hAnsi="Times New Roman" w:cs="Times New Roman"/>
            <w:b/>
            <w:bCs/>
            <w:sz w:val="24"/>
            <w:szCs w:val="24"/>
          </w:rPr>
          <w:t>mcl</w:t>
        </w:r>
      </w:ins>
      <w:proofErr w:type="spellEnd"/>
      <w:del w:id="532" w:author="Krishna Adhikari" w:date="2020-04-03T08:40:00Z">
        <w:r w:rsidR="00BD7B62" w:rsidRPr="00826785" w:rsidDel="007C56C1">
          <w:rPr>
            <w:rFonts w:ascii="Times New Roman" w:hAnsi="Times New Roman" w:cs="Times New Roman"/>
            <w:b/>
            <w:bCs/>
            <w:sz w:val="24"/>
            <w:szCs w:val="24"/>
            <w:rPrChange w:id="533" w:author="Krishna Adhikari" w:date="2020-03-18T11:16:00Z">
              <w:rPr>
                <w:b/>
                <w:bCs/>
              </w:rPr>
            </w:rPrChange>
          </w:rPr>
          <w:delText>MCL</w:delText>
        </w:r>
      </w:del>
      <w:r w:rsidR="00BD7B62" w:rsidRPr="00826785">
        <w:rPr>
          <w:rFonts w:ascii="Times New Roman" w:hAnsi="Times New Roman" w:cs="Times New Roman"/>
          <w:b/>
          <w:bCs/>
          <w:sz w:val="24"/>
          <w:szCs w:val="24"/>
          <w:rPrChange w:id="534" w:author="Krishna Adhikari" w:date="2020-03-18T11:16:00Z">
            <w:rPr>
              <w:b/>
              <w:bCs/>
            </w:rPr>
          </w:rPrChange>
        </w:rPr>
        <w:t>(</w:t>
      </w:r>
      <w:proofErr w:type="spellStart"/>
      <w:r w:rsidR="00BD7B62" w:rsidRPr="00826785">
        <w:rPr>
          <w:rFonts w:ascii="Times New Roman" w:hAnsi="Times New Roman" w:cs="Times New Roman"/>
          <w:b/>
          <w:bCs/>
          <w:sz w:val="24"/>
          <w:szCs w:val="24"/>
          <w:rPrChange w:id="535" w:author="Krishna Adhikari" w:date="2020-03-18T11:16:00Z">
            <w:rPr>
              <w:b/>
              <w:bCs/>
            </w:rPr>
          </w:rPrChange>
        </w:rPr>
        <w:t>score_matrix</w:t>
      </w:r>
      <w:proofErr w:type="spellEnd"/>
      <w:r w:rsidR="00BD7B62" w:rsidRPr="00826785">
        <w:rPr>
          <w:rFonts w:ascii="Times New Roman" w:hAnsi="Times New Roman" w:cs="Times New Roman"/>
          <w:b/>
          <w:bCs/>
          <w:sz w:val="24"/>
          <w:szCs w:val="24"/>
          <w:rPrChange w:id="536" w:author="Krishna Adhikari" w:date="2020-03-18T11:16:00Z">
            <w:rPr>
              <w:b/>
              <w:bCs/>
            </w:rPr>
          </w:rPrChange>
        </w:rPr>
        <w:t>)</w:t>
      </w:r>
    </w:p>
    <w:p w14:paraId="0688A1DE" w14:textId="0BA6C6BE"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37" w:author="Krishna Adhikari" w:date="2020-03-18T11:16:00Z">
            <w:rPr>
              <w:b/>
              <w:bCs/>
            </w:rPr>
          </w:rPrChange>
        </w:rPr>
      </w:pPr>
      <w:ins w:id="538" w:author="Krishna Adhikari" w:date="2020-04-03T08:40:00Z">
        <w:r>
          <w:rPr>
            <w:rFonts w:ascii="Times New Roman" w:hAnsi="Times New Roman" w:cs="Times New Roman"/>
            <w:b/>
            <w:bCs/>
            <w:sz w:val="24"/>
            <w:szCs w:val="24"/>
          </w:rPr>
          <w:t>mcl</w:t>
        </w:r>
      </w:ins>
      <w:del w:id="539" w:author="Krishna Adhikari" w:date="2020-04-03T08:40:00Z">
        <w:r w:rsidR="00BD7B62" w:rsidRPr="00826785" w:rsidDel="007C56C1">
          <w:rPr>
            <w:rFonts w:ascii="Times New Roman" w:hAnsi="Times New Roman" w:cs="Times New Roman"/>
            <w:b/>
            <w:bCs/>
            <w:sz w:val="24"/>
            <w:szCs w:val="24"/>
            <w:rPrChange w:id="540" w:author="Krishna Adhikari" w:date="2020-03-18T11:16:00Z">
              <w:rPr>
                <w:b/>
                <w:bCs/>
              </w:rPr>
            </w:rPrChange>
          </w:rPr>
          <w:delText>MCL</w:delText>
        </w:r>
      </w:del>
      <w:r w:rsidR="00BD7B62" w:rsidRPr="00826785">
        <w:rPr>
          <w:rFonts w:ascii="Times New Roman" w:hAnsi="Times New Roman" w:cs="Times New Roman"/>
          <w:b/>
          <w:bCs/>
          <w:sz w:val="24"/>
          <w:szCs w:val="24"/>
          <w:rPrChange w:id="541" w:author="Krishna Adhikari" w:date="2020-03-18T11:16:00Z">
            <w:rPr>
              <w:b/>
              <w:bCs/>
            </w:rPr>
          </w:rPrChange>
        </w:rPr>
        <w:t>(</w:t>
      </w:r>
      <w:proofErr w:type="spellStart"/>
      <w:r w:rsidR="00BD7B62" w:rsidRPr="00826785">
        <w:rPr>
          <w:rFonts w:ascii="Times New Roman" w:hAnsi="Times New Roman" w:cs="Times New Roman"/>
          <w:b/>
          <w:bCs/>
          <w:sz w:val="24"/>
          <w:szCs w:val="24"/>
          <w:rPrChange w:id="542" w:author="Krishna Adhikari" w:date="2020-03-18T11:16:00Z">
            <w:rPr>
              <w:b/>
              <w:bCs/>
            </w:rPr>
          </w:rPrChange>
        </w:rPr>
        <w:t>score_matrix</w:t>
      </w:r>
      <w:proofErr w:type="spellEnd"/>
      <w:r w:rsidR="00BD7B62" w:rsidRPr="00826785">
        <w:rPr>
          <w:rFonts w:ascii="Times New Roman" w:hAnsi="Times New Roman" w:cs="Times New Roman"/>
          <w:b/>
          <w:bCs/>
          <w:sz w:val="24"/>
          <w:szCs w:val="24"/>
          <w:rPrChange w:id="543" w:author="Krishna Adhikari" w:date="2020-03-18T11:16:00Z">
            <w:rPr>
              <w:b/>
              <w:bCs/>
            </w:rPr>
          </w:rPrChange>
        </w:rPr>
        <w:t>)</w:t>
      </w:r>
    </w:p>
    <w:p w14:paraId="7BF32F31" w14:textId="18232930"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44" w:author="Krishna Adhikari" w:date="2020-03-18T11:16:00Z">
            <w:rPr>
              <w:b/>
              <w:bCs/>
            </w:rPr>
          </w:rPrChange>
        </w:rPr>
      </w:pPr>
      <w:ins w:id="545" w:author="Krishna Adhikari" w:date="2020-04-03T08:41:00Z">
        <w:r>
          <w:rPr>
            <w:rFonts w:ascii="Times New Roman" w:hAnsi="Times New Roman" w:cs="Times New Roman"/>
            <w:b/>
            <w:bCs/>
            <w:sz w:val="24"/>
            <w:szCs w:val="24"/>
          </w:rPr>
          <w:t>c</w:t>
        </w:r>
      </w:ins>
      <w:del w:id="546" w:author="Krishna Adhikari" w:date="2020-04-03T08:41:00Z">
        <w:r w:rsidR="00BD7B62" w:rsidRPr="00826785" w:rsidDel="007C56C1">
          <w:rPr>
            <w:rFonts w:ascii="Times New Roman" w:hAnsi="Times New Roman" w:cs="Times New Roman"/>
            <w:b/>
            <w:bCs/>
            <w:sz w:val="24"/>
            <w:szCs w:val="24"/>
            <w:rPrChange w:id="547" w:author="Krishna Adhikari" w:date="2020-03-18T11:16:00Z">
              <w:rPr>
                <w:b/>
                <w:bCs/>
              </w:rPr>
            </w:rPrChange>
          </w:rPr>
          <w:delText>C</w:delText>
        </w:r>
      </w:del>
      <w:proofErr w:type="gramStart"/>
      <w:r w:rsidR="00BD7B62" w:rsidRPr="00826785">
        <w:rPr>
          <w:rFonts w:ascii="Times New Roman" w:hAnsi="Times New Roman" w:cs="Times New Roman"/>
          <w:b/>
          <w:bCs/>
          <w:sz w:val="24"/>
          <w:szCs w:val="24"/>
          <w:rPrChange w:id="548" w:author="Krishna Adhikari" w:date="2020-03-18T11:16:00Z">
            <w:rPr>
              <w:b/>
              <w:bCs/>
            </w:rPr>
          </w:rPrChange>
        </w:rPr>
        <w:t>lustering(</w:t>
      </w:r>
      <w:proofErr w:type="spellStart"/>
      <w:proofErr w:type="gramEnd"/>
      <w:r w:rsidR="00BD7B62" w:rsidRPr="00826785">
        <w:rPr>
          <w:rFonts w:ascii="Times New Roman" w:hAnsi="Times New Roman" w:cs="Times New Roman"/>
          <w:b/>
          <w:bCs/>
          <w:sz w:val="24"/>
          <w:szCs w:val="24"/>
          <w:rPrChange w:id="549" w:author="Krishna Adhikari" w:date="2020-03-18T11:16:00Z">
            <w:rPr>
              <w:b/>
              <w:bCs/>
            </w:rPr>
          </w:rPrChange>
        </w:rPr>
        <w:t>row_data</w:t>
      </w:r>
      <w:proofErr w:type="spellEnd"/>
      <w:r w:rsidR="00BD7B62" w:rsidRPr="00826785">
        <w:rPr>
          <w:rFonts w:ascii="Times New Roman" w:hAnsi="Times New Roman" w:cs="Times New Roman"/>
          <w:b/>
          <w:bCs/>
          <w:sz w:val="24"/>
          <w:szCs w:val="24"/>
          <w:rPrChange w:id="550" w:author="Krishna Adhikari" w:date="2020-03-18T11:16:00Z">
            <w:rPr>
              <w:b/>
              <w:bCs/>
            </w:rPr>
          </w:rPrChange>
        </w:rPr>
        <w:t xml:space="preserve">, </w:t>
      </w:r>
      <w:proofErr w:type="spellStart"/>
      <w:r w:rsidR="00BD7B62" w:rsidRPr="00826785">
        <w:rPr>
          <w:rFonts w:ascii="Times New Roman" w:hAnsi="Times New Roman" w:cs="Times New Roman"/>
          <w:b/>
          <w:bCs/>
          <w:sz w:val="24"/>
          <w:szCs w:val="24"/>
          <w:rPrChange w:id="551" w:author="Krishna Adhikari" w:date="2020-03-18T11:16:00Z">
            <w:rPr>
              <w:b/>
              <w:bCs/>
            </w:rPr>
          </w:rPrChange>
        </w:rPr>
        <w:t>col_data</w:t>
      </w:r>
      <w:proofErr w:type="spellEnd"/>
      <w:r w:rsidR="00BD7B62" w:rsidRPr="00826785">
        <w:rPr>
          <w:rFonts w:ascii="Times New Roman" w:hAnsi="Times New Roman" w:cs="Times New Roman"/>
          <w:b/>
          <w:bCs/>
          <w:sz w:val="24"/>
          <w:szCs w:val="24"/>
          <w:rPrChange w:id="552" w:author="Krishna Adhikari" w:date="2020-03-18T11:16:00Z">
            <w:rPr>
              <w:b/>
              <w:bCs/>
            </w:rPr>
          </w:rPrChange>
        </w:rPr>
        <w:t xml:space="preserve">, </w:t>
      </w:r>
      <w:proofErr w:type="spellStart"/>
      <w:r w:rsidR="00BD7B62" w:rsidRPr="00826785">
        <w:rPr>
          <w:rFonts w:ascii="Times New Roman" w:hAnsi="Times New Roman" w:cs="Times New Roman"/>
          <w:b/>
          <w:bCs/>
          <w:sz w:val="24"/>
          <w:szCs w:val="24"/>
          <w:rPrChange w:id="553" w:author="Krishna Adhikari" w:date="2020-03-18T11:16:00Z">
            <w:rPr>
              <w:b/>
              <w:bCs/>
            </w:rPr>
          </w:rPrChange>
        </w:rPr>
        <w:t>score_matrix</w:t>
      </w:r>
      <w:proofErr w:type="spellEnd"/>
      <w:r w:rsidR="00BD7B62" w:rsidRPr="00826785">
        <w:rPr>
          <w:rFonts w:ascii="Times New Roman" w:hAnsi="Times New Roman" w:cs="Times New Roman"/>
          <w:b/>
          <w:bCs/>
          <w:sz w:val="24"/>
          <w:szCs w:val="24"/>
          <w:rPrChange w:id="554" w:author="Krishna Adhikari" w:date="2020-03-18T11:16:00Z">
            <w:rPr>
              <w:b/>
              <w:bCs/>
            </w:rPr>
          </w:rPrChange>
        </w:rPr>
        <w:t>)</w:t>
      </w:r>
    </w:p>
    <w:p w14:paraId="31235C83" w14:textId="197E27D8"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55" w:author="Krishna Adhikari" w:date="2020-03-18T11:16:00Z">
            <w:rPr>
              <w:b/>
              <w:bCs/>
            </w:rPr>
          </w:rPrChange>
        </w:rPr>
      </w:pPr>
      <w:proofErr w:type="spellStart"/>
      <w:ins w:id="556" w:author="Krishna Adhikari" w:date="2020-04-03T08:42:00Z">
        <w:r>
          <w:rPr>
            <w:rFonts w:ascii="Times New Roman" w:hAnsi="Times New Roman" w:cs="Times New Roman"/>
            <w:b/>
            <w:bCs/>
            <w:sz w:val="24"/>
            <w:szCs w:val="24"/>
          </w:rPr>
          <w:t>p</w:t>
        </w:r>
      </w:ins>
      <w:del w:id="557" w:author="Krishna Adhikari" w:date="2020-04-03T08:42:00Z">
        <w:r w:rsidR="00BD7B62" w:rsidRPr="00826785" w:rsidDel="007C56C1">
          <w:rPr>
            <w:rFonts w:ascii="Times New Roman" w:hAnsi="Times New Roman" w:cs="Times New Roman"/>
            <w:b/>
            <w:bCs/>
            <w:sz w:val="24"/>
            <w:szCs w:val="24"/>
            <w:rPrChange w:id="558" w:author="Krishna Adhikari" w:date="2020-03-18T11:16:00Z">
              <w:rPr>
                <w:b/>
                <w:bCs/>
              </w:rPr>
            </w:rPrChange>
          </w:rPr>
          <w:delText>P</w:delText>
        </w:r>
      </w:del>
      <w:r w:rsidR="00BD7B62" w:rsidRPr="00826785">
        <w:rPr>
          <w:rFonts w:ascii="Times New Roman" w:hAnsi="Times New Roman" w:cs="Times New Roman"/>
          <w:b/>
          <w:bCs/>
          <w:sz w:val="24"/>
          <w:szCs w:val="24"/>
          <w:rPrChange w:id="559" w:author="Krishna Adhikari" w:date="2020-03-18T11:16:00Z">
            <w:rPr>
              <w:b/>
              <w:bCs/>
            </w:rPr>
          </w:rPrChange>
        </w:rPr>
        <w:t>arallel_</w:t>
      </w:r>
      <w:ins w:id="560" w:author="Krishna Adhikari" w:date="2020-04-03T08:42:00Z">
        <w:r>
          <w:rPr>
            <w:rFonts w:ascii="Times New Roman" w:hAnsi="Times New Roman" w:cs="Times New Roman"/>
            <w:b/>
            <w:bCs/>
            <w:sz w:val="24"/>
            <w:szCs w:val="24"/>
          </w:rPr>
          <w:t>m</w:t>
        </w:r>
      </w:ins>
      <w:del w:id="561" w:author="Krishna Adhikari" w:date="2020-04-03T08:42:00Z">
        <w:r w:rsidR="00BD7B62" w:rsidRPr="00826785" w:rsidDel="007C56C1">
          <w:rPr>
            <w:rFonts w:ascii="Times New Roman" w:hAnsi="Times New Roman" w:cs="Times New Roman"/>
            <w:b/>
            <w:bCs/>
            <w:sz w:val="24"/>
            <w:szCs w:val="24"/>
            <w:rPrChange w:id="562" w:author="Krishna Adhikari" w:date="2020-03-18T11:16:00Z">
              <w:rPr>
                <w:b/>
                <w:bCs/>
              </w:rPr>
            </w:rPrChange>
          </w:rPr>
          <w:delText>M</w:delText>
        </w:r>
      </w:del>
      <w:r w:rsidR="00BD7B62" w:rsidRPr="00826785">
        <w:rPr>
          <w:rFonts w:ascii="Times New Roman" w:hAnsi="Times New Roman" w:cs="Times New Roman"/>
          <w:b/>
          <w:bCs/>
          <w:sz w:val="24"/>
          <w:szCs w:val="24"/>
          <w:rPrChange w:id="563" w:author="Krishna Adhikari" w:date="2020-03-18T11:16:00Z">
            <w:rPr>
              <w:b/>
              <w:bCs/>
            </w:rPr>
          </w:rPrChange>
        </w:rPr>
        <w:t>atrix_</w:t>
      </w:r>
      <w:ins w:id="564" w:author="Krishna Adhikari" w:date="2020-04-03T08:42:00Z">
        <w:r>
          <w:rPr>
            <w:rFonts w:ascii="Times New Roman" w:hAnsi="Times New Roman" w:cs="Times New Roman"/>
            <w:b/>
            <w:bCs/>
            <w:sz w:val="24"/>
            <w:szCs w:val="24"/>
          </w:rPr>
          <w:t>m</w:t>
        </w:r>
      </w:ins>
      <w:del w:id="565" w:author="Krishna Adhikari" w:date="2020-04-03T08:42:00Z">
        <w:r w:rsidR="00BD7B62" w:rsidRPr="00826785" w:rsidDel="007C56C1">
          <w:rPr>
            <w:rFonts w:ascii="Times New Roman" w:hAnsi="Times New Roman" w:cs="Times New Roman"/>
            <w:b/>
            <w:bCs/>
            <w:sz w:val="24"/>
            <w:szCs w:val="24"/>
            <w:rPrChange w:id="566" w:author="Krishna Adhikari" w:date="2020-03-18T11:16:00Z">
              <w:rPr>
                <w:b/>
                <w:bCs/>
              </w:rPr>
            </w:rPrChange>
          </w:rPr>
          <w:delText>M</w:delText>
        </w:r>
      </w:del>
      <w:r w:rsidR="00BD7B62" w:rsidRPr="00826785">
        <w:rPr>
          <w:rFonts w:ascii="Times New Roman" w:hAnsi="Times New Roman" w:cs="Times New Roman"/>
          <w:b/>
          <w:bCs/>
          <w:sz w:val="24"/>
          <w:szCs w:val="24"/>
          <w:rPrChange w:id="567" w:author="Krishna Adhikari" w:date="2020-03-18T11:16:00Z">
            <w:rPr>
              <w:b/>
              <w:bCs/>
            </w:rPr>
          </w:rPrChange>
        </w:rPr>
        <w:t>ultiplication</w:t>
      </w:r>
      <w:proofErr w:type="spellEnd"/>
      <w:del w:id="568" w:author="Krishna Adhikari" w:date="2020-03-19T15:37:00Z">
        <w:r w:rsidR="00BD7B62" w:rsidRPr="00826785" w:rsidDel="002379A1">
          <w:rPr>
            <w:rFonts w:ascii="Times New Roman" w:hAnsi="Times New Roman" w:cs="Times New Roman"/>
            <w:b/>
            <w:bCs/>
            <w:sz w:val="24"/>
            <w:szCs w:val="24"/>
            <w:rPrChange w:id="569" w:author="Krishna Adhikari" w:date="2020-03-18T11:16:00Z">
              <w:rPr>
                <w:b/>
                <w:bCs/>
              </w:rPr>
            </w:rPrChange>
          </w:rPr>
          <w:delText>_</w:delText>
        </w:r>
      </w:del>
      <w:ins w:id="570" w:author="Krishna Adhikari" w:date="2020-03-19T15:37:00Z">
        <w:r w:rsidR="002379A1" w:rsidRPr="00826785" w:rsidDel="002379A1">
          <w:rPr>
            <w:rFonts w:ascii="Times New Roman" w:hAnsi="Times New Roman" w:cs="Times New Roman"/>
            <w:b/>
            <w:bCs/>
            <w:sz w:val="24"/>
            <w:szCs w:val="24"/>
          </w:rPr>
          <w:t xml:space="preserve"> </w:t>
        </w:r>
      </w:ins>
      <w:del w:id="571" w:author="Krishna Adhikari" w:date="2020-03-19T15:37:00Z">
        <w:r w:rsidR="00BD7B62" w:rsidRPr="00826785" w:rsidDel="002379A1">
          <w:rPr>
            <w:rFonts w:ascii="Times New Roman" w:hAnsi="Times New Roman" w:cs="Times New Roman"/>
            <w:b/>
            <w:bCs/>
            <w:sz w:val="24"/>
            <w:szCs w:val="24"/>
            <w:rPrChange w:id="572" w:author="Krishna Adhikari" w:date="2020-03-18T11:16:00Z">
              <w:rPr>
                <w:b/>
                <w:bCs/>
              </w:rPr>
            </w:rPrChange>
          </w:rPr>
          <w:delText>Using_Numpy</w:delText>
        </w:r>
      </w:del>
      <w:r w:rsidR="00BD7B62" w:rsidRPr="00826785">
        <w:rPr>
          <w:rFonts w:ascii="Times New Roman" w:hAnsi="Times New Roman" w:cs="Times New Roman"/>
          <w:b/>
          <w:bCs/>
          <w:sz w:val="24"/>
          <w:szCs w:val="24"/>
          <w:rPrChange w:id="573" w:author="Krishna Adhikari" w:date="2020-03-18T11:16:00Z">
            <w:rPr>
              <w:b/>
              <w:bCs/>
            </w:rPr>
          </w:rPrChange>
        </w:rPr>
        <w:t>(data)</w:t>
      </w:r>
    </w:p>
    <w:p w14:paraId="2C35F575" w14:textId="181D3F2C"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74" w:author="Krishna Adhikari" w:date="2020-03-18T11:16:00Z">
            <w:rPr>
              <w:b/>
              <w:bCs/>
            </w:rPr>
          </w:rPrChange>
        </w:rPr>
      </w:pPr>
      <w:proofErr w:type="spellStart"/>
      <w:ins w:id="575" w:author="Krishna Adhikari" w:date="2020-04-03T08:42:00Z">
        <w:r>
          <w:rPr>
            <w:rFonts w:ascii="Times New Roman" w:hAnsi="Times New Roman" w:cs="Times New Roman"/>
            <w:b/>
            <w:bCs/>
            <w:sz w:val="24"/>
            <w:szCs w:val="24"/>
          </w:rPr>
          <w:t>p</w:t>
        </w:r>
      </w:ins>
      <w:del w:id="576" w:author="Krishna Adhikari" w:date="2020-04-03T08:42:00Z">
        <w:r w:rsidR="00BD7B62" w:rsidRPr="00826785" w:rsidDel="007C56C1">
          <w:rPr>
            <w:rFonts w:ascii="Times New Roman" w:hAnsi="Times New Roman" w:cs="Times New Roman"/>
            <w:b/>
            <w:bCs/>
            <w:sz w:val="24"/>
            <w:szCs w:val="24"/>
            <w:rPrChange w:id="577" w:author="Krishna Adhikari" w:date="2020-03-18T11:16:00Z">
              <w:rPr>
                <w:b/>
                <w:bCs/>
              </w:rPr>
            </w:rPrChange>
          </w:rPr>
          <w:delText>P</w:delText>
        </w:r>
      </w:del>
      <w:r w:rsidR="00BD7B62" w:rsidRPr="00826785">
        <w:rPr>
          <w:rFonts w:ascii="Times New Roman" w:hAnsi="Times New Roman" w:cs="Times New Roman"/>
          <w:b/>
          <w:bCs/>
          <w:sz w:val="24"/>
          <w:szCs w:val="24"/>
          <w:rPrChange w:id="578" w:author="Krishna Adhikari" w:date="2020-03-18T11:16:00Z">
            <w:rPr>
              <w:b/>
              <w:bCs/>
            </w:rPr>
          </w:rPrChange>
        </w:rPr>
        <w:t>arallel_</w:t>
      </w:r>
      <w:ins w:id="579" w:author="Krishna Adhikari" w:date="2020-04-03T08:42:00Z">
        <w:r>
          <w:rPr>
            <w:rFonts w:ascii="Times New Roman" w:hAnsi="Times New Roman" w:cs="Times New Roman"/>
            <w:b/>
            <w:bCs/>
            <w:sz w:val="24"/>
            <w:szCs w:val="24"/>
          </w:rPr>
          <w:t>m</w:t>
        </w:r>
      </w:ins>
      <w:del w:id="580" w:author="Krishna Adhikari" w:date="2020-04-03T08:42:00Z">
        <w:r w:rsidR="00BD7B62" w:rsidRPr="00826785" w:rsidDel="007C56C1">
          <w:rPr>
            <w:rFonts w:ascii="Times New Roman" w:hAnsi="Times New Roman" w:cs="Times New Roman"/>
            <w:b/>
            <w:bCs/>
            <w:sz w:val="24"/>
            <w:szCs w:val="24"/>
            <w:rPrChange w:id="581" w:author="Krishna Adhikari" w:date="2020-03-18T11:16:00Z">
              <w:rPr>
                <w:b/>
                <w:bCs/>
              </w:rPr>
            </w:rPrChange>
          </w:rPr>
          <w:delText>M</w:delText>
        </w:r>
      </w:del>
      <w:r w:rsidR="00BD7B62" w:rsidRPr="00826785">
        <w:rPr>
          <w:rFonts w:ascii="Times New Roman" w:hAnsi="Times New Roman" w:cs="Times New Roman"/>
          <w:b/>
          <w:bCs/>
          <w:sz w:val="24"/>
          <w:szCs w:val="24"/>
          <w:rPrChange w:id="582" w:author="Krishna Adhikari" w:date="2020-03-18T11:16:00Z">
            <w:rPr>
              <w:b/>
              <w:bCs/>
            </w:rPr>
          </w:rPrChange>
        </w:rPr>
        <w:t>atrix_</w:t>
      </w:r>
      <w:ins w:id="583" w:author="Krishna Adhikari" w:date="2020-04-03T08:42:00Z">
        <w:r>
          <w:rPr>
            <w:rFonts w:ascii="Times New Roman" w:hAnsi="Times New Roman" w:cs="Times New Roman"/>
            <w:b/>
            <w:bCs/>
            <w:sz w:val="24"/>
            <w:szCs w:val="24"/>
          </w:rPr>
          <w:t>p</w:t>
        </w:r>
      </w:ins>
      <w:del w:id="584" w:author="Krishna Adhikari" w:date="2020-04-03T08:42:00Z">
        <w:r w:rsidR="00BD7B62" w:rsidRPr="00826785" w:rsidDel="007C56C1">
          <w:rPr>
            <w:rFonts w:ascii="Times New Roman" w:hAnsi="Times New Roman" w:cs="Times New Roman"/>
            <w:b/>
            <w:bCs/>
            <w:sz w:val="24"/>
            <w:szCs w:val="24"/>
            <w:rPrChange w:id="585" w:author="Krishna Adhikari" w:date="2020-03-18T11:16:00Z">
              <w:rPr>
                <w:b/>
                <w:bCs/>
              </w:rPr>
            </w:rPrChange>
          </w:rPr>
          <w:delText>P</w:delText>
        </w:r>
      </w:del>
      <w:r w:rsidR="00BD7B62" w:rsidRPr="00826785">
        <w:rPr>
          <w:rFonts w:ascii="Times New Roman" w:hAnsi="Times New Roman" w:cs="Times New Roman"/>
          <w:b/>
          <w:bCs/>
          <w:sz w:val="24"/>
          <w:szCs w:val="24"/>
          <w:rPrChange w:id="586" w:author="Krishna Adhikari" w:date="2020-03-18T11:16:00Z">
            <w:rPr>
              <w:b/>
              <w:bCs/>
            </w:rPr>
          </w:rPrChange>
        </w:rPr>
        <w:t>ower</w:t>
      </w:r>
      <w:proofErr w:type="spellEnd"/>
      <w:del w:id="587" w:author="Krishna Adhikari" w:date="2020-03-19T15:48:00Z">
        <w:r w:rsidR="00BD7B62" w:rsidRPr="00826785" w:rsidDel="004B6243">
          <w:rPr>
            <w:rFonts w:ascii="Times New Roman" w:hAnsi="Times New Roman" w:cs="Times New Roman"/>
            <w:b/>
            <w:bCs/>
            <w:sz w:val="24"/>
            <w:szCs w:val="24"/>
            <w:rPrChange w:id="588" w:author="Krishna Adhikari" w:date="2020-03-18T11:16:00Z">
              <w:rPr>
                <w:b/>
                <w:bCs/>
              </w:rPr>
            </w:rPrChange>
          </w:rPr>
          <w:delText>_</w:delText>
        </w:r>
      </w:del>
      <w:ins w:id="589" w:author="Krishna Adhikari" w:date="2020-03-19T15:48:00Z">
        <w:r w:rsidR="004B6243" w:rsidRPr="00826785" w:rsidDel="004B6243">
          <w:rPr>
            <w:rFonts w:ascii="Times New Roman" w:hAnsi="Times New Roman" w:cs="Times New Roman"/>
            <w:b/>
            <w:bCs/>
            <w:sz w:val="24"/>
            <w:szCs w:val="24"/>
          </w:rPr>
          <w:t xml:space="preserve"> </w:t>
        </w:r>
      </w:ins>
      <w:del w:id="590" w:author="Krishna Adhikari" w:date="2020-03-19T15:48:00Z">
        <w:r w:rsidR="00BD7B62" w:rsidRPr="00826785" w:rsidDel="004B6243">
          <w:rPr>
            <w:rFonts w:ascii="Times New Roman" w:hAnsi="Times New Roman" w:cs="Times New Roman"/>
            <w:b/>
            <w:bCs/>
            <w:sz w:val="24"/>
            <w:szCs w:val="24"/>
            <w:rPrChange w:id="591" w:author="Krishna Adhikari" w:date="2020-03-18T11:16:00Z">
              <w:rPr>
                <w:b/>
                <w:bCs/>
              </w:rPr>
            </w:rPrChange>
          </w:rPr>
          <w:delText>Using_Numpy</w:delText>
        </w:r>
      </w:del>
      <w:r w:rsidR="00BD7B62" w:rsidRPr="00826785">
        <w:rPr>
          <w:rFonts w:ascii="Times New Roman" w:hAnsi="Times New Roman" w:cs="Times New Roman"/>
          <w:b/>
          <w:bCs/>
          <w:sz w:val="24"/>
          <w:szCs w:val="24"/>
          <w:rPrChange w:id="592" w:author="Krishna Adhikari" w:date="2020-03-18T11:16:00Z">
            <w:rPr>
              <w:b/>
              <w:bCs/>
            </w:rPr>
          </w:rPrChange>
        </w:rPr>
        <w:t>(</w:t>
      </w:r>
      <w:proofErr w:type="spellStart"/>
      <w:r w:rsidR="00BD7B62" w:rsidRPr="00826785">
        <w:rPr>
          <w:rFonts w:ascii="Times New Roman" w:hAnsi="Times New Roman" w:cs="Times New Roman"/>
          <w:b/>
          <w:bCs/>
          <w:sz w:val="24"/>
          <w:szCs w:val="24"/>
          <w:rPrChange w:id="593" w:author="Krishna Adhikari" w:date="2020-03-18T11:16:00Z">
            <w:rPr>
              <w:b/>
              <w:bCs/>
            </w:rPr>
          </w:rPrChange>
        </w:rPr>
        <w:t>matrix_element</w:t>
      </w:r>
      <w:proofErr w:type="spellEnd"/>
      <w:r w:rsidR="00BD7B62" w:rsidRPr="00826785">
        <w:rPr>
          <w:rFonts w:ascii="Times New Roman" w:hAnsi="Times New Roman" w:cs="Times New Roman"/>
          <w:b/>
          <w:bCs/>
          <w:sz w:val="24"/>
          <w:szCs w:val="24"/>
          <w:rPrChange w:id="594" w:author="Krishna Adhikari" w:date="2020-03-18T11:16:00Z">
            <w:rPr>
              <w:b/>
              <w:bCs/>
            </w:rPr>
          </w:rPrChange>
        </w:rPr>
        <w:t>)</w:t>
      </w:r>
    </w:p>
    <w:p w14:paraId="451E990A" w14:textId="73214167"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595" w:author="Krishna Adhikari" w:date="2020-03-18T11:16:00Z">
            <w:rPr>
              <w:b/>
              <w:bCs/>
            </w:rPr>
          </w:rPrChange>
        </w:rPr>
      </w:pPr>
      <w:proofErr w:type="spellStart"/>
      <w:ins w:id="596" w:author="Krishna Adhikari" w:date="2020-04-03T08:42:00Z">
        <w:r>
          <w:rPr>
            <w:rFonts w:ascii="Times New Roman" w:hAnsi="Times New Roman" w:cs="Times New Roman"/>
            <w:b/>
            <w:bCs/>
            <w:sz w:val="24"/>
            <w:szCs w:val="24"/>
          </w:rPr>
          <w:t>p</w:t>
        </w:r>
      </w:ins>
      <w:del w:id="597" w:author="Krishna Adhikari" w:date="2020-04-03T08:42:00Z">
        <w:r w:rsidR="00BD7B62" w:rsidRPr="00826785" w:rsidDel="007C56C1">
          <w:rPr>
            <w:rFonts w:ascii="Times New Roman" w:hAnsi="Times New Roman" w:cs="Times New Roman"/>
            <w:b/>
            <w:bCs/>
            <w:sz w:val="24"/>
            <w:szCs w:val="24"/>
            <w:rPrChange w:id="598" w:author="Krishna Adhikari" w:date="2020-03-18T11:16:00Z">
              <w:rPr>
                <w:b/>
                <w:bCs/>
              </w:rPr>
            </w:rPrChange>
          </w:rPr>
          <w:delText>P</w:delText>
        </w:r>
      </w:del>
      <w:r w:rsidR="00BD7B62" w:rsidRPr="00826785">
        <w:rPr>
          <w:rFonts w:ascii="Times New Roman" w:hAnsi="Times New Roman" w:cs="Times New Roman"/>
          <w:b/>
          <w:bCs/>
          <w:sz w:val="24"/>
          <w:szCs w:val="24"/>
          <w:rPrChange w:id="599" w:author="Krishna Adhikari" w:date="2020-03-18T11:16:00Z">
            <w:rPr>
              <w:b/>
              <w:bCs/>
            </w:rPr>
          </w:rPrChange>
        </w:rPr>
        <w:t>arallel_</w:t>
      </w:r>
      <w:ins w:id="600" w:author="Krishna Adhikari" w:date="2020-04-03T08:42:00Z">
        <w:r>
          <w:rPr>
            <w:rFonts w:ascii="Times New Roman" w:hAnsi="Times New Roman" w:cs="Times New Roman"/>
            <w:b/>
            <w:bCs/>
            <w:sz w:val="24"/>
            <w:szCs w:val="24"/>
          </w:rPr>
          <w:t>m</w:t>
        </w:r>
      </w:ins>
      <w:del w:id="601" w:author="Krishna Adhikari" w:date="2020-04-03T08:42:00Z">
        <w:r w:rsidR="00BD7B62" w:rsidRPr="00826785" w:rsidDel="007C56C1">
          <w:rPr>
            <w:rFonts w:ascii="Times New Roman" w:hAnsi="Times New Roman" w:cs="Times New Roman"/>
            <w:b/>
            <w:bCs/>
            <w:sz w:val="24"/>
            <w:szCs w:val="24"/>
            <w:rPrChange w:id="602" w:author="Krishna Adhikari" w:date="2020-03-18T11:16:00Z">
              <w:rPr>
                <w:b/>
                <w:bCs/>
              </w:rPr>
            </w:rPrChange>
          </w:rPr>
          <w:delText>M</w:delText>
        </w:r>
      </w:del>
      <w:r w:rsidR="00BD7B62" w:rsidRPr="00826785">
        <w:rPr>
          <w:rFonts w:ascii="Times New Roman" w:hAnsi="Times New Roman" w:cs="Times New Roman"/>
          <w:b/>
          <w:bCs/>
          <w:sz w:val="24"/>
          <w:szCs w:val="24"/>
          <w:rPrChange w:id="603" w:author="Krishna Adhikari" w:date="2020-03-18T11:16:00Z">
            <w:rPr>
              <w:b/>
              <w:bCs/>
            </w:rPr>
          </w:rPrChange>
        </w:rPr>
        <w:t>atrix_</w:t>
      </w:r>
      <w:ins w:id="604" w:author="Krishna Adhikari" w:date="2020-04-03T08:42:00Z">
        <w:r>
          <w:rPr>
            <w:rFonts w:ascii="Times New Roman" w:hAnsi="Times New Roman" w:cs="Times New Roman"/>
            <w:b/>
            <w:bCs/>
            <w:sz w:val="24"/>
            <w:szCs w:val="24"/>
          </w:rPr>
          <w:t>d</w:t>
        </w:r>
      </w:ins>
      <w:del w:id="605" w:author="Krishna Adhikari" w:date="2020-04-03T08:42:00Z">
        <w:r w:rsidR="00BD7B62" w:rsidRPr="00826785" w:rsidDel="007C56C1">
          <w:rPr>
            <w:rFonts w:ascii="Times New Roman" w:hAnsi="Times New Roman" w:cs="Times New Roman"/>
            <w:b/>
            <w:bCs/>
            <w:sz w:val="24"/>
            <w:szCs w:val="24"/>
            <w:rPrChange w:id="606" w:author="Krishna Adhikari" w:date="2020-03-18T11:16:00Z">
              <w:rPr>
                <w:b/>
                <w:bCs/>
              </w:rPr>
            </w:rPrChange>
          </w:rPr>
          <w:delText>D</w:delText>
        </w:r>
      </w:del>
      <w:r w:rsidR="00BD7B62" w:rsidRPr="00826785">
        <w:rPr>
          <w:rFonts w:ascii="Times New Roman" w:hAnsi="Times New Roman" w:cs="Times New Roman"/>
          <w:b/>
          <w:bCs/>
          <w:sz w:val="24"/>
          <w:szCs w:val="24"/>
          <w:rPrChange w:id="607" w:author="Krishna Adhikari" w:date="2020-03-18T11:16:00Z">
            <w:rPr>
              <w:b/>
              <w:bCs/>
            </w:rPr>
          </w:rPrChange>
        </w:rPr>
        <w:t>ivide</w:t>
      </w:r>
      <w:proofErr w:type="spellEnd"/>
      <w:ins w:id="608" w:author="Krishna Adhikari" w:date="2020-03-19T15:48:00Z">
        <w:r w:rsidR="004B6243" w:rsidRPr="00826785" w:rsidDel="004B6243">
          <w:rPr>
            <w:rFonts w:ascii="Times New Roman" w:hAnsi="Times New Roman" w:cs="Times New Roman"/>
            <w:b/>
            <w:bCs/>
            <w:sz w:val="24"/>
            <w:szCs w:val="24"/>
          </w:rPr>
          <w:t xml:space="preserve"> </w:t>
        </w:r>
      </w:ins>
      <w:del w:id="609" w:author="Krishna Adhikari" w:date="2020-03-19T15:48:00Z">
        <w:r w:rsidR="00BD7B62" w:rsidRPr="00826785" w:rsidDel="004B6243">
          <w:rPr>
            <w:rFonts w:ascii="Times New Roman" w:hAnsi="Times New Roman" w:cs="Times New Roman"/>
            <w:b/>
            <w:bCs/>
            <w:sz w:val="24"/>
            <w:szCs w:val="24"/>
            <w:rPrChange w:id="610" w:author="Krishna Adhikari" w:date="2020-03-18T11:16:00Z">
              <w:rPr>
                <w:b/>
                <w:bCs/>
              </w:rPr>
            </w:rPrChange>
          </w:rPr>
          <w:delText>_Using_Numpy</w:delText>
        </w:r>
      </w:del>
      <w:r w:rsidR="00BD7B62" w:rsidRPr="00826785">
        <w:rPr>
          <w:rFonts w:ascii="Times New Roman" w:hAnsi="Times New Roman" w:cs="Times New Roman"/>
          <w:b/>
          <w:bCs/>
          <w:sz w:val="24"/>
          <w:szCs w:val="24"/>
          <w:rPrChange w:id="611" w:author="Krishna Adhikari" w:date="2020-03-18T11:16:00Z">
            <w:rPr>
              <w:b/>
              <w:bCs/>
            </w:rPr>
          </w:rPrChange>
        </w:rPr>
        <w:t>(data)</w:t>
      </w:r>
    </w:p>
    <w:p w14:paraId="6103A222" w14:textId="3C62B708" w:rsidR="00BD7B62" w:rsidRPr="00826785" w:rsidRDefault="007C56C1" w:rsidP="00BD7B62">
      <w:pPr>
        <w:pStyle w:val="NoSpacing"/>
        <w:numPr>
          <w:ilvl w:val="0"/>
          <w:numId w:val="2"/>
        </w:numPr>
        <w:ind w:left="426" w:hanging="426"/>
        <w:rPr>
          <w:rFonts w:ascii="Times New Roman" w:hAnsi="Times New Roman" w:cs="Times New Roman"/>
          <w:sz w:val="24"/>
          <w:szCs w:val="24"/>
          <w:rPrChange w:id="612" w:author="Krishna Adhikari" w:date="2020-03-18T11:16:00Z">
            <w:rPr/>
          </w:rPrChange>
        </w:rPr>
      </w:pPr>
      <w:proofErr w:type="spellStart"/>
      <w:ins w:id="613" w:author="Krishna Adhikari" w:date="2020-04-03T08:42:00Z">
        <w:r>
          <w:rPr>
            <w:rFonts w:ascii="Times New Roman" w:hAnsi="Times New Roman" w:cs="Times New Roman"/>
            <w:b/>
            <w:bCs/>
            <w:sz w:val="24"/>
            <w:szCs w:val="24"/>
          </w:rPr>
          <w:t>r</w:t>
        </w:r>
      </w:ins>
      <w:del w:id="614" w:author="Krishna Adhikari" w:date="2020-04-03T08:42:00Z">
        <w:r w:rsidR="00BD7B62" w:rsidRPr="00826785" w:rsidDel="007C56C1">
          <w:rPr>
            <w:rFonts w:ascii="Times New Roman" w:hAnsi="Times New Roman" w:cs="Times New Roman"/>
            <w:b/>
            <w:bCs/>
            <w:sz w:val="24"/>
            <w:szCs w:val="24"/>
            <w:rPrChange w:id="615" w:author="Krishna Adhikari" w:date="2020-03-18T11:16:00Z">
              <w:rPr>
                <w:b/>
                <w:bCs/>
              </w:rPr>
            </w:rPrChange>
          </w:rPr>
          <w:delText>R</w:delText>
        </w:r>
      </w:del>
      <w:r w:rsidR="00BD7B62" w:rsidRPr="00826785">
        <w:rPr>
          <w:rFonts w:ascii="Times New Roman" w:hAnsi="Times New Roman" w:cs="Times New Roman"/>
          <w:b/>
          <w:bCs/>
          <w:sz w:val="24"/>
          <w:szCs w:val="24"/>
          <w:rPrChange w:id="616" w:author="Krishna Adhikari" w:date="2020-03-18T11:16:00Z">
            <w:rPr>
              <w:b/>
              <w:bCs/>
            </w:rPr>
          </w:rPrChange>
        </w:rPr>
        <w:t>ead_</w:t>
      </w:r>
      <w:ins w:id="617" w:author="Krishna Adhikari" w:date="2020-04-03T08:42:00Z">
        <w:r>
          <w:rPr>
            <w:rFonts w:ascii="Times New Roman" w:hAnsi="Times New Roman" w:cs="Times New Roman"/>
            <w:b/>
            <w:bCs/>
            <w:sz w:val="24"/>
            <w:szCs w:val="24"/>
          </w:rPr>
          <w:t>s</w:t>
        </w:r>
      </w:ins>
      <w:del w:id="618" w:author="Krishna Adhikari" w:date="2020-04-03T08:42:00Z">
        <w:r w:rsidR="00BD7B62" w:rsidRPr="00826785" w:rsidDel="007C56C1">
          <w:rPr>
            <w:rFonts w:ascii="Times New Roman" w:hAnsi="Times New Roman" w:cs="Times New Roman"/>
            <w:b/>
            <w:bCs/>
            <w:sz w:val="24"/>
            <w:szCs w:val="24"/>
            <w:rPrChange w:id="619" w:author="Krishna Adhikari" w:date="2020-03-18T11:16:00Z">
              <w:rPr>
                <w:b/>
                <w:bCs/>
              </w:rPr>
            </w:rPrChange>
          </w:rPr>
          <w:delText>S</w:delText>
        </w:r>
      </w:del>
      <w:r w:rsidR="00BD7B62" w:rsidRPr="00826785">
        <w:rPr>
          <w:rFonts w:ascii="Times New Roman" w:hAnsi="Times New Roman" w:cs="Times New Roman"/>
          <w:b/>
          <w:bCs/>
          <w:sz w:val="24"/>
          <w:szCs w:val="24"/>
          <w:rPrChange w:id="620" w:author="Krishna Adhikari" w:date="2020-03-18T11:16:00Z">
            <w:rPr>
              <w:b/>
              <w:bCs/>
            </w:rPr>
          </w:rPrChange>
        </w:rPr>
        <w:t>pecies_</w:t>
      </w:r>
      <w:ins w:id="621" w:author="Krishna Adhikari" w:date="2020-04-03T08:42:00Z">
        <w:r>
          <w:rPr>
            <w:rFonts w:ascii="Times New Roman" w:hAnsi="Times New Roman" w:cs="Times New Roman"/>
            <w:b/>
            <w:bCs/>
            <w:sz w:val="24"/>
            <w:szCs w:val="24"/>
          </w:rPr>
          <w:t>l</w:t>
        </w:r>
      </w:ins>
      <w:del w:id="622" w:author="Krishna Adhikari" w:date="2020-04-03T08:42:00Z">
        <w:r w:rsidR="00BD7B62" w:rsidRPr="00826785" w:rsidDel="007C56C1">
          <w:rPr>
            <w:rFonts w:ascii="Times New Roman" w:hAnsi="Times New Roman" w:cs="Times New Roman"/>
            <w:b/>
            <w:bCs/>
            <w:sz w:val="24"/>
            <w:szCs w:val="24"/>
            <w:rPrChange w:id="623" w:author="Krishna Adhikari" w:date="2020-03-18T11:16:00Z">
              <w:rPr>
                <w:b/>
                <w:bCs/>
              </w:rPr>
            </w:rPrChange>
          </w:rPr>
          <w:delText>L</w:delText>
        </w:r>
      </w:del>
      <w:r w:rsidR="00BD7B62" w:rsidRPr="00826785">
        <w:rPr>
          <w:rFonts w:ascii="Times New Roman" w:hAnsi="Times New Roman" w:cs="Times New Roman"/>
          <w:b/>
          <w:bCs/>
          <w:sz w:val="24"/>
          <w:szCs w:val="24"/>
          <w:rPrChange w:id="624" w:author="Krishna Adhikari" w:date="2020-03-18T11:16:00Z">
            <w:rPr>
              <w:b/>
              <w:bCs/>
            </w:rPr>
          </w:rPrChange>
        </w:rPr>
        <w:t>ist</w:t>
      </w:r>
      <w:proofErr w:type="spellEnd"/>
      <w:r w:rsidR="00BD7B62" w:rsidRPr="00826785">
        <w:rPr>
          <w:rFonts w:ascii="Times New Roman" w:hAnsi="Times New Roman" w:cs="Times New Roman"/>
          <w:b/>
          <w:bCs/>
          <w:sz w:val="24"/>
          <w:szCs w:val="24"/>
          <w:rPrChange w:id="625" w:author="Krishna Adhikari" w:date="2020-03-18T11:16:00Z">
            <w:rPr>
              <w:b/>
              <w:bCs/>
            </w:rPr>
          </w:rPrChange>
        </w:rPr>
        <w:t>(</w:t>
      </w:r>
      <w:proofErr w:type="spellStart"/>
      <w:r w:rsidR="00BD7B62" w:rsidRPr="00826785">
        <w:rPr>
          <w:rFonts w:ascii="Times New Roman" w:hAnsi="Times New Roman" w:cs="Times New Roman"/>
          <w:b/>
          <w:bCs/>
          <w:sz w:val="24"/>
          <w:szCs w:val="24"/>
          <w:rPrChange w:id="626" w:author="Krishna Adhikari" w:date="2020-03-18T11:16:00Z">
            <w:rPr>
              <w:b/>
              <w:bCs/>
            </w:rPr>
          </w:rPrChange>
        </w:rPr>
        <w:t>pr</w:t>
      </w:r>
      <w:proofErr w:type="spellEnd"/>
      <w:r w:rsidR="00BD7B62" w:rsidRPr="00826785">
        <w:rPr>
          <w:rFonts w:ascii="Times New Roman" w:hAnsi="Times New Roman" w:cs="Times New Roman"/>
          <w:b/>
          <w:bCs/>
          <w:sz w:val="24"/>
          <w:szCs w:val="24"/>
          <w:rPrChange w:id="627" w:author="Krishna Adhikari" w:date="2020-03-18T11:16:00Z">
            <w:rPr>
              <w:b/>
              <w:bCs/>
            </w:rPr>
          </w:rPrChange>
        </w:rPr>
        <w:t>=0)</w:t>
      </w:r>
      <w:r w:rsidR="00AC2F7B" w:rsidRPr="00826785">
        <w:rPr>
          <w:rFonts w:ascii="Times New Roman" w:hAnsi="Times New Roman" w:cs="Times New Roman"/>
          <w:b/>
          <w:bCs/>
          <w:sz w:val="24"/>
          <w:szCs w:val="24"/>
          <w:rPrChange w:id="628" w:author="Krishna Adhikari" w:date="2020-03-18T11:16:00Z">
            <w:rPr>
              <w:b/>
              <w:bCs/>
            </w:rPr>
          </w:rPrChange>
        </w:rPr>
        <w:t xml:space="preserve"> </w:t>
      </w:r>
      <w:r w:rsidR="00AC2F7B" w:rsidRPr="00826785">
        <w:rPr>
          <w:rFonts w:ascii="Times New Roman" w:hAnsi="Times New Roman" w:cs="Times New Roman"/>
          <w:sz w:val="24"/>
          <w:szCs w:val="24"/>
          <w:rPrChange w:id="629" w:author="Krishna Adhikari" w:date="2020-03-18T11:16:00Z">
            <w:rPr/>
          </w:rPrChange>
        </w:rPr>
        <w:t xml:space="preserve">This Function is Only to display the name of Species inside the species Folder and return </w:t>
      </w:r>
      <w:proofErr w:type="spellStart"/>
      <w:r w:rsidR="00AC2F7B" w:rsidRPr="00826785">
        <w:rPr>
          <w:rFonts w:ascii="Times New Roman" w:hAnsi="Times New Roman" w:cs="Times New Roman"/>
          <w:sz w:val="24"/>
          <w:szCs w:val="24"/>
          <w:rPrChange w:id="630" w:author="Krishna Adhikari" w:date="2020-03-18T11:16:00Z">
            <w:rPr/>
          </w:rPrChange>
        </w:rPr>
        <w:t>selected_species_dic</w:t>
      </w:r>
      <w:proofErr w:type="spellEnd"/>
      <w:r w:rsidR="00AC2F7B" w:rsidRPr="00826785">
        <w:rPr>
          <w:rFonts w:ascii="Times New Roman" w:hAnsi="Times New Roman" w:cs="Times New Roman"/>
          <w:sz w:val="24"/>
          <w:szCs w:val="24"/>
          <w:rPrChange w:id="631" w:author="Krishna Adhikari" w:date="2020-03-18T11:16:00Z">
            <w:rPr/>
          </w:rPrChange>
        </w:rPr>
        <w:t xml:space="preserve"> (</w:t>
      </w:r>
      <w:proofErr w:type="spellStart"/>
      <w:r w:rsidR="00AC2F7B" w:rsidRPr="00826785">
        <w:rPr>
          <w:rFonts w:ascii="Times New Roman" w:hAnsi="Times New Roman" w:cs="Times New Roman"/>
          <w:sz w:val="24"/>
          <w:szCs w:val="24"/>
          <w:rPrChange w:id="632" w:author="Krishna Adhikari" w:date="2020-03-18T11:16:00Z">
            <w:rPr/>
          </w:rPrChange>
        </w:rPr>
        <w:t>dict</w:t>
      </w:r>
      <w:proofErr w:type="spellEnd"/>
      <w:proofErr w:type="gramStart"/>
      <w:r w:rsidR="00AC2F7B" w:rsidRPr="00826785">
        <w:rPr>
          <w:rFonts w:ascii="Times New Roman" w:hAnsi="Times New Roman" w:cs="Times New Roman"/>
          <w:sz w:val="24"/>
          <w:szCs w:val="24"/>
          <w:rPrChange w:id="633" w:author="Krishna Adhikari" w:date="2020-03-18T11:16:00Z">
            <w:rPr/>
          </w:rPrChange>
        </w:rPr>
        <w:t>) ,</w:t>
      </w:r>
      <w:proofErr w:type="gramEnd"/>
      <w:r w:rsidR="00AC2F7B" w:rsidRPr="00826785">
        <w:rPr>
          <w:rFonts w:ascii="Times New Roman" w:hAnsi="Times New Roman" w:cs="Times New Roman"/>
          <w:sz w:val="24"/>
          <w:szCs w:val="24"/>
          <w:rPrChange w:id="634" w:author="Krishna Adhikari" w:date="2020-03-18T11:16:00Z">
            <w:rPr/>
          </w:rPrChange>
        </w:rPr>
        <w:t xml:space="preserve"> </w:t>
      </w:r>
      <w:proofErr w:type="spellStart"/>
      <w:r w:rsidR="00AC2F7B" w:rsidRPr="00826785">
        <w:rPr>
          <w:rFonts w:ascii="Times New Roman" w:hAnsi="Times New Roman" w:cs="Times New Roman"/>
          <w:sz w:val="24"/>
          <w:szCs w:val="24"/>
          <w:rPrChange w:id="635" w:author="Krishna Adhikari" w:date="2020-03-18T11:16:00Z">
            <w:rPr/>
          </w:rPrChange>
        </w:rPr>
        <w:t>backward_selected_species_dic</w:t>
      </w:r>
      <w:proofErr w:type="spellEnd"/>
      <w:r w:rsidR="00AC2F7B" w:rsidRPr="00826785">
        <w:rPr>
          <w:rFonts w:ascii="Times New Roman" w:hAnsi="Times New Roman" w:cs="Times New Roman"/>
          <w:sz w:val="24"/>
          <w:szCs w:val="24"/>
          <w:rPrChange w:id="636" w:author="Krishna Adhikari" w:date="2020-03-18T11:16:00Z">
            <w:rPr/>
          </w:rPrChange>
        </w:rPr>
        <w:t>, and total files inside species folder</w:t>
      </w:r>
    </w:p>
    <w:p w14:paraId="1009FD58" w14:textId="2088B6D7" w:rsidR="00AC2F7B" w:rsidRPr="00826785" w:rsidRDefault="00AC2F7B" w:rsidP="00AC2F7B">
      <w:pPr>
        <w:pStyle w:val="NoSpacing"/>
        <w:ind w:left="426"/>
        <w:rPr>
          <w:rFonts w:ascii="Times New Roman" w:hAnsi="Times New Roman" w:cs="Times New Roman"/>
          <w:sz w:val="24"/>
          <w:szCs w:val="24"/>
          <w:rPrChange w:id="637" w:author="Krishna Adhikari" w:date="2020-03-18T11:16:00Z">
            <w:rPr/>
          </w:rPrChange>
        </w:rPr>
      </w:pPr>
      <w:r w:rsidRPr="00826785">
        <w:rPr>
          <w:rFonts w:ascii="Times New Roman" w:hAnsi="Times New Roman" w:cs="Times New Roman"/>
          <w:sz w:val="24"/>
          <w:szCs w:val="24"/>
          <w:rPrChange w:id="638" w:author="Krishna Adhikari" w:date="2020-03-18T11:16:00Z">
            <w:rPr/>
          </w:rPrChange>
        </w:rPr>
        <w:t>(</w:t>
      </w:r>
      <w:proofErr w:type="spellStart"/>
      <w:r w:rsidRPr="00826785">
        <w:rPr>
          <w:rFonts w:ascii="Times New Roman" w:hAnsi="Times New Roman" w:cs="Times New Roman"/>
          <w:sz w:val="24"/>
          <w:szCs w:val="24"/>
          <w:rPrChange w:id="639" w:author="Krishna Adhikari" w:date="2020-03-18T11:16:00Z">
            <w:rPr/>
          </w:rPrChange>
        </w:rPr>
        <w:t>selected_species_dic</w:t>
      </w:r>
      <w:proofErr w:type="spellEnd"/>
      <w:r w:rsidRPr="00826785">
        <w:rPr>
          <w:rFonts w:ascii="Times New Roman" w:hAnsi="Times New Roman" w:cs="Times New Roman"/>
          <w:sz w:val="24"/>
          <w:szCs w:val="24"/>
          <w:rPrChange w:id="640" w:author="Krishna Adhikari" w:date="2020-03-18T11:16:00Z">
            <w:rPr/>
          </w:rPrChange>
        </w:rPr>
        <w:t xml:space="preserve">, </w:t>
      </w:r>
      <w:proofErr w:type="spellStart"/>
      <w:r w:rsidRPr="00826785">
        <w:rPr>
          <w:rFonts w:ascii="Times New Roman" w:hAnsi="Times New Roman" w:cs="Times New Roman"/>
          <w:sz w:val="24"/>
          <w:szCs w:val="24"/>
          <w:rPrChange w:id="641" w:author="Krishna Adhikari" w:date="2020-03-18T11:16:00Z">
            <w:rPr/>
          </w:rPrChange>
        </w:rPr>
        <w:t>backward_selected_species_dic</w:t>
      </w:r>
      <w:proofErr w:type="spellEnd"/>
      <w:r w:rsidRPr="00826785">
        <w:rPr>
          <w:rFonts w:ascii="Times New Roman" w:hAnsi="Times New Roman" w:cs="Times New Roman"/>
          <w:sz w:val="24"/>
          <w:szCs w:val="24"/>
          <w:rPrChange w:id="642" w:author="Krishna Adhikari" w:date="2020-03-18T11:16:00Z">
            <w:rPr/>
          </w:rPrChange>
        </w:rPr>
        <w:t xml:space="preserve">, </w:t>
      </w:r>
      <w:proofErr w:type="spellStart"/>
      <w:r w:rsidRPr="00826785">
        <w:rPr>
          <w:rFonts w:ascii="Times New Roman" w:hAnsi="Times New Roman" w:cs="Times New Roman"/>
          <w:sz w:val="24"/>
          <w:szCs w:val="24"/>
          <w:rPrChange w:id="643" w:author="Krishna Adhikari" w:date="2020-03-18T11:16:00Z">
            <w:rPr/>
          </w:rPrChange>
        </w:rPr>
        <w:t>number_i</w:t>
      </w:r>
      <w:proofErr w:type="spellEnd"/>
      <w:r w:rsidRPr="00826785">
        <w:rPr>
          <w:rFonts w:ascii="Times New Roman" w:hAnsi="Times New Roman" w:cs="Times New Roman"/>
          <w:sz w:val="24"/>
          <w:szCs w:val="24"/>
          <w:rPrChange w:id="644" w:author="Krishna Adhikari" w:date="2020-03-18T11:16:00Z">
            <w:rPr/>
          </w:rPrChange>
        </w:rPr>
        <w:t>)</w:t>
      </w:r>
    </w:p>
    <w:p w14:paraId="07734457" w14:textId="599FB0EF"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645" w:author="Krishna Adhikari" w:date="2020-03-18T11:16:00Z">
            <w:rPr>
              <w:b/>
              <w:bCs/>
            </w:rPr>
          </w:rPrChange>
        </w:rPr>
      </w:pPr>
      <w:proofErr w:type="spellStart"/>
      <w:ins w:id="646" w:author="Krishna Adhikari" w:date="2020-04-03T08:43:00Z">
        <w:r>
          <w:rPr>
            <w:rFonts w:ascii="Times New Roman" w:hAnsi="Times New Roman" w:cs="Times New Roman"/>
            <w:b/>
            <w:bCs/>
            <w:sz w:val="24"/>
            <w:szCs w:val="24"/>
          </w:rPr>
          <w:t>d</w:t>
        </w:r>
      </w:ins>
      <w:del w:id="647" w:author="Krishna Adhikari" w:date="2020-04-03T08:43:00Z">
        <w:r w:rsidR="00BD7B62" w:rsidRPr="00826785" w:rsidDel="007C56C1">
          <w:rPr>
            <w:rFonts w:ascii="Times New Roman" w:hAnsi="Times New Roman" w:cs="Times New Roman"/>
            <w:b/>
            <w:bCs/>
            <w:sz w:val="24"/>
            <w:szCs w:val="24"/>
            <w:rPrChange w:id="648" w:author="Krishna Adhikari" w:date="2020-03-18T11:16:00Z">
              <w:rPr>
                <w:b/>
                <w:bCs/>
              </w:rPr>
            </w:rPrChange>
          </w:rPr>
          <w:delText>D</w:delText>
        </w:r>
      </w:del>
      <w:r w:rsidR="00BD7B62" w:rsidRPr="00826785">
        <w:rPr>
          <w:rFonts w:ascii="Times New Roman" w:hAnsi="Times New Roman" w:cs="Times New Roman"/>
          <w:b/>
          <w:bCs/>
          <w:sz w:val="24"/>
          <w:szCs w:val="24"/>
          <w:rPrChange w:id="649" w:author="Krishna Adhikari" w:date="2020-03-18T11:16:00Z">
            <w:rPr>
              <w:b/>
              <w:bCs/>
            </w:rPr>
          </w:rPrChange>
        </w:rPr>
        <w:t>el_</w:t>
      </w:r>
      <w:ins w:id="650" w:author="Krishna Adhikari" w:date="2020-04-03T08:43:00Z">
        <w:r>
          <w:rPr>
            <w:rFonts w:ascii="Times New Roman" w:hAnsi="Times New Roman" w:cs="Times New Roman"/>
            <w:b/>
            <w:bCs/>
            <w:sz w:val="24"/>
            <w:szCs w:val="24"/>
          </w:rPr>
          <w:t>f</w:t>
        </w:r>
      </w:ins>
      <w:del w:id="651" w:author="Krishna Adhikari" w:date="2020-04-03T08:43:00Z">
        <w:r w:rsidR="00BD7B62" w:rsidRPr="00826785" w:rsidDel="007C56C1">
          <w:rPr>
            <w:rFonts w:ascii="Times New Roman" w:hAnsi="Times New Roman" w:cs="Times New Roman"/>
            <w:b/>
            <w:bCs/>
            <w:sz w:val="24"/>
            <w:szCs w:val="24"/>
            <w:rPrChange w:id="652" w:author="Krishna Adhikari" w:date="2020-03-18T11:16:00Z">
              <w:rPr>
                <w:b/>
                <w:bCs/>
              </w:rPr>
            </w:rPrChange>
          </w:rPr>
          <w:delText>F</w:delText>
        </w:r>
      </w:del>
      <w:proofErr w:type="gramStart"/>
      <w:r w:rsidR="00BD7B62" w:rsidRPr="00826785">
        <w:rPr>
          <w:rFonts w:ascii="Times New Roman" w:hAnsi="Times New Roman" w:cs="Times New Roman"/>
          <w:b/>
          <w:bCs/>
          <w:sz w:val="24"/>
          <w:szCs w:val="24"/>
          <w:rPrChange w:id="653" w:author="Krishna Adhikari" w:date="2020-03-18T11:16:00Z">
            <w:rPr>
              <w:b/>
              <w:bCs/>
            </w:rPr>
          </w:rPrChange>
        </w:rPr>
        <w:t>ile</w:t>
      </w:r>
      <w:proofErr w:type="spellEnd"/>
      <w:r w:rsidR="00BD7B62" w:rsidRPr="00826785">
        <w:rPr>
          <w:rFonts w:ascii="Times New Roman" w:hAnsi="Times New Roman" w:cs="Times New Roman"/>
          <w:b/>
          <w:bCs/>
          <w:sz w:val="24"/>
          <w:szCs w:val="24"/>
          <w:rPrChange w:id="654" w:author="Krishna Adhikari" w:date="2020-03-18T11:16:00Z">
            <w:rPr>
              <w:b/>
              <w:bCs/>
            </w:rPr>
          </w:rPrChange>
        </w:rPr>
        <w:t>(</w:t>
      </w:r>
      <w:proofErr w:type="gramEnd"/>
      <w:r w:rsidR="00BD7B62" w:rsidRPr="00826785">
        <w:rPr>
          <w:rFonts w:ascii="Times New Roman" w:hAnsi="Times New Roman" w:cs="Times New Roman"/>
          <w:b/>
          <w:bCs/>
          <w:sz w:val="24"/>
          <w:szCs w:val="24"/>
          <w:rPrChange w:id="655" w:author="Krishna Adhikari" w:date="2020-03-18T11:16:00Z">
            <w:rPr>
              <w:b/>
              <w:bCs/>
            </w:rPr>
          </w:rPrChange>
        </w:rPr>
        <w:t>path, file)</w:t>
      </w:r>
    </w:p>
    <w:p w14:paraId="1D136BF4" w14:textId="4CB10BC5"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656" w:author="Krishna Adhikari" w:date="2020-03-18T11:16:00Z">
            <w:rPr>
              <w:b/>
              <w:bCs/>
            </w:rPr>
          </w:rPrChange>
        </w:rPr>
      </w:pPr>
      <w:proofErr w:type="spellStart"/>
      <w:ins w:id="657" w:author="Krishna Adhikari" w:date="2020-04-03T08:43:00Z">
        <w:r>
          <w:rPr>
            <w:rFonts w:ascii="Times New Roman" w:hAnsi="Times New Roman" w:cs="Times New Roman"/>
            <w:b/>
            <w:bCs/>
            <w:sz w:val="24"/>
            <w:szCs w:val="24"/>
          </w:rPr>
          <w:t>c</w:t>
        </w:r>
      </w:ins>
      <w:del w:id="658" w:author="Krishna Adhikari" w:date="2020-04-03T08:43:00Z">
        <w:r w:rsidR="00BD7B62" w:rsidRPr="00826785" w:rsidDel="007C56C1">
          <w:rPr>
            <w:rFonts w:ascii="Times New Roman" w:hAnsi="Times New Roman" w:cs="Times New Roman"/>
            <w:b/>
            <w:bCs/>
            <w:sz w:val="24"/>
            <w:szCs w:val="24"/>
            <w:rPrChange w:id="659" w:author="Krishna Adhikari" w:date="2020-03-18T11:16:00Z">
              <w:rPr>
                <w:b/>
                <w:bCs/>
              </w:rPr>
            </w:rPrChange>
          </w:rPr>
          <w:delText>C</w:delText>
        </w:r>
      </w:del>
      <w:r w:rsidR="00BD7B62" w:rsidRPr="00826785">
        <w:rPr>
          <w:rFonts w:ascii="Times New Roman" w:hAnsi="Times New Roman" w:cs="Times New Roman"/>
          <w:b/>
          <w:bCs/>
          <w:sz w:val="24"/>
          <w:szCs w:val="24"/>
          <w:rPrChange w:id="660" w:author="Krishna Adhikari" w:date="2020-03-18T11:16:00Z">
            <w:rPr>
              <w:b/>
              <w:bCs/>
            </w:rPr>
          </w:rPrChange>
        </w:rPr>
        <w:t>heck_</w:t>
      </w:r>
      <w:ins w:id="661" w:author="Krishna Adhikari" w:date="2020-04-03T08:43:00Z">
        <w:r>
          <w:rPr>
            <w:rFonts w:ascii="Times New Roman" w:hAnsi="Times New Roman" w:cs="Times New Roman"/>
            <w:b/>
            <w:bCs/>
            <w:sz w:val="24"/>
            <w:szCs w:val="24"/>
          </w:rPr>
          <w:t>f</w:t>
        </w:r>
      </w:ins>
      <w:del w:id="662" w:author="Krishna Adhikari" w:date="2020-04-03T08:43:00Z">
        <w:r w:rsidR="00BD7B62" w:rsidRPr="00826785" w:rsidDel="007C56C1">
          <w:rPr>
            <w:rFonts w:ascii="Times New Roman" w:hAnsi="Times New Roman" w:cs="Times New Roman"/>
            <w:b/>
            <w:bCs/>
            <w:sz w:val="24"/>
            <w:szCs w:val="24"/>
            <w:rPrChange w:id="663" w:author="Krishna Adhikari" w:date="2020-03-18T11:16:00Z">
              <w:rPr>
                <w:b/>
                <w:bCs/>
              </w:rPr>
            </w:rPrChange>
          </w:rPr>
          <w:delText>F</w:delText>
        </w:r>
      </w:del>
      <w:proofErr w:type="gramStart"/>
      <w:r w:rsidR="00BD7B62" w:rsidRPr="00826785">
        <w:rPr>
          <w:rFonts w:ascii="Times New Roman" w:hAnsi="Times New Roman" w:cs="Times New Roman"/>
          <w:b/>
          <w:bCs/>
          <w:sz w:val="24"/>
          <w:szCs w:val="24"/>
          <w:rPrChange w:id="664" w:author="Krishna Adhikari" w:date="2020-03-18T11:16:00Z">
            <w:rPr>
              <w:b/>
              <w:bCs/>
            </w:rPr>
          </w:rPrChange>
        </w:rPr>
        <w:t>ile</w:t>
      </w:r>
      <w:proofErr w:type="spellEnd"/>
      <w:r w:rsidR="00BD7B62" w:rsidRPr="00826785">
        <w:rPr>
          <w:rFonts w:ascii="Times New Roman" w:hAnsi="Times New Roman" w:cs="Times New Roman"/>
          <w:b/>
          <w:bCs/>
          <w:sz w:val="24"/>
          <w:szCs w:val="24"/>
          <w:rPrChange w:id="665" w:author="Krishna Adhikari" w:date="2020-03-18T11:16:00Z">
            <w:rPr>
              <w:b/>
              <w:bCs/>
            </w:rPr>
          </w:rPrChange>
        </w:rPr>
        <w:t>(</w:t>
      </w:r>
      <w:proofErr w:type="gramEnd"/>
      <w:r w:rsidR="00BD7B62" w:rsidRPr="00826785">
        <w:rPr>
          <w:rFonts w:ascii="Times New Roman" w:hAnsi="Times New Roman" w:cs="Times New Roman"/>
          <w:b/>
          <w:bCs/>
          <w:sz w:val="24"/>
          <w:szCs w:val="24"/>
          <w:rPrChange w:id="666" w:author="Krishna Adhikari" w:date="2020-03-18T11:16:00Z">
            <w:rPr>
              <w:b/>
              <w:bCs/>
            </w:rPr>
          </w:rPrChange>
        </w:rPr>
        <w:t>File)</w:t>
      </w:r>
    </w:p>
    <w:p w14:paraId="3A40089E" w14:textId="61C2B679" w:rsidR="00BD7B62" w:rsidRDefault="007C56C1" w:rsidP="00BD7B62">
      <w:pPr>
        <w:pStyle w:val="NoSpacing"/>
        <w:numPr>
          <w:ilvl w:val="0"/>
          <w:numId w:val="2"/>
        </w:numPr>
        <w:ind w:left="426" w:hanging="426"/>
        <w:rPr>
          <w:ins w:id="667" w:author="Krishna Adhikari" w:date="2020-04-03T10:59:00Z"/>
          <w:rFonts w:ascii="Times New Roman" w:hAnsi="Times New Roman" w:cs="Times New Roman"/>
          <w:b/>
          <w:bCs/>
          <w:sz w:val="24"/>
          <w:szCs w:val="24"/>
        </w:rPr>
      </w:pPr>
      <w:proofErr w:type="spellStart"/>
      <w:ins w:id="668" w:author="Krishna Adhikari" w:date="2020-04-03T08:43:00Z">
        <w:r>
          <w:rPr>
            <w:rFonts w:ascii="Times New Roman" w:hAnsi="Times New Roman" w:cs="Times New Roman"/>
            <w:b/>
            <w:bCs/>
            <w:sz w:val="24"/>
            <w:szCs w:val="24"/>
          </w:rPr>
          <w:t>r</w:t>
        </w:r>
      </w:ins>
      <w:del w:id="669" w:author="Krishna Adhikari" w:date="2020-04-03T08:43:00Z">
        <w:r w:rsidR="00BD7B62" w:rsidRPr="00826785" w:rsidDel="007C56C1">
          <w:rPr>
            <w:rFonts w:ascii="Times New Roman" w:hAnsi="Times New Roman" w:cs="Times New Roman"/>
            <w:b/>
            <w:bCs/>
            <w:sz w:val="24"/>
            <w:szCs w:val="24"/>
            <w:rPrChange w:id="670" w:author="Krishna Adhikari" w:date="2020-03-18T11:16:00Z">
              <w:rPr>
                <w:b/>
                <w:bCs/>
              </w:rPr>
            </w:rPrChange>
          </w:rPr>
          <w:delText>R</w:delText>
        </w:r>
      </w:del>
      <w:r w:rsidR="00BD7B62" w:rsidRPr="00826785">
        <w:rPr>
          <w:rFonts w:ascii="Times New Roman" w:hAnsi="Times New Roman" w:cs="Times New Roman"/>
          <w:b/>
          <w:bCs/>
          <w:sz w:val="24"/>
          <w:szCs w:val="24"/>
          <w:rPrChange w:id="671" w:author="Krishna Adhikari" w:date="2020-03-18T11:16:00Z">
            <w:rPr>
              <w:b/>
              <w:bCs/>
            </w:rPr>
          </w:rPrChange>
        </w:rPr>
        <w:t>ead_</w:t>
      </w:r>
      <w:ins w:id="672" w:author="Krishna Adhikari" w:date="2020-04-03T08:43:00Z">
        <w:r>
          <w:rPr>
            <w:rFonts w:ascii="Times New Roman" w:hAnsi="Times New Roman" w:cs="Times New Roman"/>
            <w:b/>
            <w:bCs/>
            <w:sz w:val="24"/>
            <w:szCs w:val="24"/>
          </w:rPr>
          <w:t>e</w:t>
        </w:r>
      </w:ins>
      <w:del w:id="673" w:author="Krishna Adhikari" w:date="2020-04-03T08:43:00Z">
        <w:r w:rsidR="00BD7B62" w:rsidRPr="00826785" w:rsidDel="007C56C1">
          <w:rPr>
            <w:rFonts w:ascii="Times New Roman" w:hAnsi="Times New Roman" w:cs="Times New Roman"/>
            <w:b/>
            <w:bCs/>
            <w:sz w:val="24"/>
            <w:szCs w:val="24"/>
            <w:rPrChange w:id="674" w:author="Krishna Adhikari" w:date="2020-03-18T11:16:00Z">
              <w:rPr>
                <w:b/>
                <w:bCs/>
              </w:rPr>
            </w:rPrChange>
          </w:rPr>
          <w:delText>E</w:delText>
        </w:r>
      </w:del>
      <w:r w:rsidR="00BD7B62" w:rsidRPr="00826785">
        <w:rPr>
          <w:rFonts w:ascii="Times New Roman" w:hAnsi="Times New Roman" w:cs="Times New Roman"/>
          <w:b/>
          <w:bCs/>
          <w:sz w:val="24"/>
          <w:szCs w:val="24"/>
          <w:rPrChange w:id="675" w:author="Krishna Adhikari" w:date="2020-03-18T11:16:00Z">
            <w:rPr>
              <w:b/>
              <w:bCs/>
            </w:rPr>
          </w:rPrChange>
        </w:rPr>
        <w:t>qual_</w:t>
      </w:r>
      <w:ins w:id="676" w:author="Krishna Adhikari" w:date="2020-04-03T08:43:00Z">
        <w:r>
          <w:rPr>
            <w:rFonts w:ascii="Times New Roman" w:hAnsi="Times New Roman" w:cs="Times New Roman"/>
            <w:b/>
            <w:bCs/>
            <w:sz w:val="24"/>
            <w:szCs w:val="24"/>
          </w:rPr>
          <w:t>bbh</w:t>
        </w:r>
      </w:ins>
      <w:proofErr w:type="spellEnd"/>
      <w:del w:id="677" w:author="Krishna Adhikari" w:date="2020-04-03T08:43:00Z">
        <w:r w:rsidR="00BD7B62" w:rsidRPr="00826785" w:rsidDel="007C56C1">
          <w:rPr>
            <w:rFonts w:ascii="Times New Roman" w:hAnsi="Times New Roman" w:cs="Times New Roman"/>
            <w:b/>
            <w:bCs/>
            <w:sz w:val="24"/>
            <w:szCs w:val="24"/>
            <w:rPrChange w:id="678" w:author="Krishna Adhikari" w:date="2020-03-18T11:16:00Z">
              <w:rPr>
                <w:b/>
                <w:bCs/>
              </w:rPr>
            </w:rPrChange>
          </w:rPr>
          <w:delText>BBH</w:delText>
        </w:r>
      </w:del>
      <w:r w:rsidR="00BD7B62" w:rsidRPr="00826785">
        <w:rPr>
          <w:rFonts w:ascii="Times New Roman" w:hAnsi="Times New Roman" w:cs="Times New Roman"/>
          <w:b/>
          <w:bCs/>
          <w:sz w:val="24"/>
          <w:szCs w:val="24"/>
          <w:rPrChange w:id="679" w:author="Krishna Adhikari" w:date="2020-03-18T11:16:00Z">
            <w:rPr>
              <w:b/>
              <w:bCs/>
            </w:rPr>
          </w:rPrChange>
        </w:rPr>
        <w:t>(path)</w:t>
      </w:r>
    </w:p>
    <w:p w14:paraId="05DF22F1" w14:textId="514ACB01" w:rsidR="002C56BD" w:rsidRDefault="002C56BD" w:rsidP="002C56BD">
      <w:pPr>
        <w:pStyle w:val="NoSpacing"/>
        <w:ind w:left="426"/>
        <w:rPr>
          <w:ins w:id="680" w:author="Krishna Adhikari" w:date="2020-04-03T11:02:00Z"/>
          <w:rFonts w:ascii="Times New Roman" w:hAnsi="Times New Roman" w:cs="Times New Roman"/>
          <w:sz w:val="24"/>
          <w:szCs w:val="24"/>
        </w:rPr>
      </w:pPr>
      <w:ins w:id="681" w:author="Krishna Adhikari" w:date="2020-04-03T10:59:00Z">
        <w:r>
          <w:rPr>
            <w:rFonts w:ascii="Times New Roman" w:hAnsi="Times New Roman" w:cs="Times New Roman"/>
            <w:sz w:val="24"/>
            <w:szCs w:val="24"/>
          </w:rPr>
          <w:t xml:space="preserve">In this Function path is the File name where </w:t>
        </w:r>
      </w:ins>
      <w:proofErr w:type="spellStart"/>
      <w:ins w:id="682" w:author="Krishna Adhikari" w:date="2020-04-03T11:01:00Z">
        <w:r>
          <w:rPr>
            <w:rFonts w:ascii="Times New Roman" w:hAnsi="Times New Roman" w:cs="Times New Roman"/>
            <w:sz w:val="24"/>
            <w:szCs w:val="24"/>
          </w:rPr>
          <w:t>selected_</w:t>
        </w:r>
      </w:ins>
      <w:ins w:id="683" w:author="Krishna Adhikari" w:date="2020-04-03T11:02:00Z">
        <w:r>
          <w:rPr>
            <w:rFonts w:ascii="Times New Roman" w:hAnsi="Times New Roman" w:cs="Times New Roman"/>
            <w:sz w:val="24"/>
            <w:szCs w:val="24"/>
          </w:rPr>
          <w:t>Genoem_AA_Genome_bb</w:t>
        </w:r>
        <w:proofErr w:type="spellEnd"/>
        <w:r>
          <w:rPr>
            <w:rFonts w:ascii="Times New Roman" w:hAnsi="Times New Roman" w:cs="Times New Roman"/>
            <w:sz w:val="24"/>
            <w:szCs w:val="24"/>
          </w:rPr>
          <w:t xml:space="preserve"> is located. </w:t>
        </w:r>
      </w:ins>
    </w:p>
    <w:p w14:paraId="3D5AD109" w14:textId="77777777" w:rsidR="002C56BD" w:rsidRPr="002C56BD" w:rsidRDefault="002C56BD">
      <w:pPr>
        <w:pStyle w:val="NoSpacing"/>
        <w:ind w:left="426"/>
        <w:rPr>
          <w:rFonts w:ascii="Times New Roman" w:hAnsi="Times New Roman" w:cs="Times New Roman"/>
          <w:sz w:val="24"/>
          <w:szCs w:val="24"/>
          <w:rPrChange w:id="684" w:author="Krishna Adhikari" w:date="2020-04-03T10:59:00Z">
            <w:rPr>
              <w:b/>
              <w:bCs/>
            </w:rPr>
          </w:rPrChange>
        </w:rPr>
        <w:pPrChange w:id="685" w:author="Krishna Adhikari" w:date="2020-04-03T10:59:00Z">
          <w:pPr>
            <w:pStyle w:val="NoSpacing"/>
            <w:numPr>
              <w:numId w:val="2"/>
            </w:numPr>
            <w:ind w:left="426" w:hanging="426"/>
          </w:pPr>
        </w:pPrChange>
      </w:pPr>
    </w:p>
    <w:p w14:paraId="544C91DD" w14:textId="13FEEB21" w:rsidR="00BD7B62" w:rsidRPr="00826785" w:rsidRDefault="007C56C1" w:rsidP="00BD7B62">
      <w:pPr>
        <w:pStyle w:val="NoSpacing"/>
        <w:numPr>
          <w:ilvl w:val="0"/>
          <w:numId w:val="2"/>
        </w:numPr>
        <w:ind w:left="426" w:hanging="426"/>
        <w:rPr>
          <w:rFonts w:ascii="Times New Roman" w:hAnsi="Times New Roman" w:cs="Times New Roman"/>
          <w:b/>
          <w:bCs/>
          <w:sz w:val="24"/>
          <w:szCs w:val="24"/>
          <w:rPrChange w:id="686" w:author="Krishna Adhikari" w:date="2020-03-18T11:16:00Z">
            <w:rPr>
              <w:b/>
              <w:bCs/>
            </w:rPr>
          </w:rPrChange>
        </w:rPr>
      </w:pPr>
      <w:proofErr w:type="spellStart"/>
      <w:ins w:id="687" w:author="Krishna Adhikari" w:date="2020-04-03T08:43:00Z">
        <w:r>
          <w:rPr>
            <w:rFonts w:ascii="Times New Roman" w:hAnsi="Times New Roman" w:cs="Times New Roman"/>
            <w:b/>
            <w:bCs/>
            <w:sz w:val="24"/>
            <w:szCs w:val="24"/>
          </w:rPr>
          <w:t>r</w:t>
        </w:r>
      </w:ins>
      <w:del w:id="688" w:author="Krishna Adhikari" w:date="2020-04-03T08:43:00Z">
        <w:r w:rsidR="00BD7B62" w:rsidRPr="00826785" w:rsidDel="007C56C1">
          <w:rPr>
            <w:rFonts w:ascii="Times New Roman" w:hAnsi="Times New Roman" w:cs="Times New Roman"/>
            <w:b/>
            <w:bCs/>
            <w:sz w:val="24"/>
            <w:szCs w:val="24"/>
            <w:rPrChange w:id="689" w:author="Krishna Adhikari" w:date="2020-03-18T11:16:00Z">
              <w:rPr>
                <w:b/>
                <w:bCs/>
              </w:rPr>
            </w:rPrChange>
          </w:rPr>
          <w:delText>R</w:delText>
        </w:r>
      </w:del>
      <w:r w:rsidR="00BD7B62" w:rsidRPr="00826785">
        <w:rPr>
          <w:rFonts w:ascii="Times New Roman" w:hAnsi="Times New Roman" w:cs="Times New Roman"/>
          <w:b/>
          <w:bCs/>
          <w:sz w:val="24"/>
          <w:szCs w:val="24"/>
          <w:rPrChange w:id="690" w:author="Krishna Adhikari" w:date="2020-03-18T11:16:00Z">
            <w:rPr>
              <w:b/>
              <w:bCs/>
            </w:rPr>
          </w:rPrChange>
        </w:rPr>
        <w:t>ead_</w:t>
      </w:r>
      <w:ins w:id="691" w:author="Krishna Adhikari" w:date="2020-04-03T08:43:00Z">
        <w:r>
          <w:rPr>
            <w:rFonts w:ascii="Times New Roman" w:hAnsi="Times New Roman" w:cs="Times New Roman"/>
            <w:b/>
            <w:bCs/>
            <w:sz w:val="24"/>
            <w:szCs w:val="24"/>
          </w:rPr>
          <w:t>u</w:t>
        </w:r>
      </w:ins>
      <w:del w:id="692" w:author="Krishna Adhikari" w:date="2020-04-03T08:43:00Z">
        <w:r w:rsidR="00BD7B62" w:rsidRPr="00826785" w:rsidDel="007C56C1">
          <w:rPr>
            <w:rFonts w:ascii="Times New Roman" w:hAnsi="Times New Roman" w:cs="Times New Roman"/>
            <w:b/>
            <w:bCs/>
            <w:sz w:val="24"/>
            <w:szCs w:val="24"/>
            <w:rPrChange w:id="693" w:author="Krishna Adhikari" w:date="2020-03-18T11:16:00Z">
              <w:rPr>
                <w:b/>
                <w:bCs/>
              </w:rPr>
            </w:rPrChange>
          </w:rPr>
          <w:delText>U</w:delText>
        </w:r>
      </w:del>
      <w:r w:rsidR="00BD7B62" w:rsidRPr="00826785">
        <w:rPr>
          <w:rFonts w:ascii="Times New Roman" w:hAnsi="Times New Roman" w:cs="Times New Roman"/>
          <w:b/>
          <w:bCs/>
          <w:sz w:val="24"/>
          <w:szCs w:val="24"/>
          <w:rPrChange w:id="694" w:author="Krishna Adhikari" w:date="2020-03-18T11:16:00Z">
            <w:rPr>
              <w:b/>
              <w:bCs/>
            </w:rPr>
          </w:rPrChange>
        </w:rPr>
        <w:t>nequal_</w:t>
      </w:r>
      <w:ins w:id="695" w:author="Krishna Adhikari" w:date="2020-04-03T08:43:00Z">
        <w:r>
          <w:rPr>
            <w:rFonts w:ascii="Times New Roman" w:hAnsi="Times New Roman" w:cs="Times New Roman"/>
            <w:b/>
            <w:bCs/>
            <w:sz w:val="24"/>
            <w:szCs w:val="24"/>
          </w:rPr>
          <w:t>bbh</w:t>
        </w:r>
      </w:ins>
      <w:proofErr w:type="spellEnd"/>
      <w:del w:id="696" w:author="Krishna Adhikari" w:date="2020-04-03T08:43:00Z">
        <w:r w:rsidR="00BD7B62" w:rsidRPr="00826785" w:rsidDel="007C56C1">
          <w:rPr>
            <w:rFonts w:ascii="Times New Roman" w:hAnsi="Times New Roman" w:cs="Times New Roman"/>
            <w:b/>
            <w:bCs/>
            <w:sz w:val="24"/>
            <w:szCs w:val="24"/>
            <w:rPrChange w:id="697" w:author="Krishna Adhikari" w:date="2020-03-18T11:16:00Z">
              <w:rPr>
                <w:b/>
                <w:bCs/>
              </w:rPr>
            </w:rPrChange>
          </w:rPr>
          <w:delText>BBH</w:delText>
        </w:r>
      </w:del>
      <w:r w:rsidR="00BD7B62" w:rsidRPr="00826785">
        <w:rPr>
          <w:rFonts w:ascii="Times New Roman" w:hAnsi="Times New Roman" w:cs="Times New Roman"/>
          <w:b/>
          <w:bCs/>
          <w:sz w:val="24"/>
          <w:szCs w:val="24"/>
          <w:rPrChange w:id="698" w:author="Krishna Adhikari" w:date="2020-03-18T11:16:00Z">
            <w:rPr>
              <w:b/>
              <w:bCs/>
            </w:rPr>
          </w:rPrChange>
        </w:rPr>
        <w:t>(path)</w:t>
      </w:r>
    </w:p>
    <w:p w14:paraId="66C6089B" w14:textId="770B6298" w:rsidR="00872CCA" w:rsidRPr="00826785" w:rsidRDefault="00872CCA" w:rsidP="00872CCA">
      <w:pPr>
        <w:pStyle w:val="NoSpacing"/>
        <w:rPr>
          <w:rFonts w:ascii="Times New Roman" w:hAnsi="Times New Roman" w:cs="Times New Roman"/>
          <w:b/>
          <w:bCs/>
          <w:sz w:val="24"/>
          <w:szCs w:val="24"/>
          <w:rPrChange w:id="699" w:author="Krishna Adhikari" w:date="2020-03-18T11:16:00Z">
            <w:rPr>
              <w:b/>
              <w:bCs/>
            </w:rPr>
          </w:rPrChange>
        </w:rPr>
      </w:pPr>
    </w:p>
    <w:p w14:paraId="13F6B177" w14:textId="2D168EBC" w:rsidR="00570D72" w:rsidRPr="00826785" w:rsidRDefault="00570D72" w:rsidP="00570D72">
      <w:pPr>
        <w:pStyle w:val="NoSpacing"/>
        <w:rPr>
          <w:ins w:id="700" w:author="Krishna Adhikari" w:date="2020-03-18T09:29:00Z"/>
          <w:rFonts w:ascii="Times New Roman" w:hAnsi="Times New Roman" w:cs="Times New Roman"/>
          <w:b/>
          <w:bCs/>
          <w:sz w:val="24"/>
          <w:szCs w:val="24"/>
          <w:rPrChange w:id="701" w:author="Krishna Adhikari" w:date="2020-03-18T11:16:00Z">
            <w:rPr>
              <w:ins w:id="702" w:author="Krishna Adhikari" w:date="2020-03-18T09:29:00Z"/>
              <w:b/>
              <w:bCs/>
            </w:rPr>
          </w:rPrChange>
        </w:rPr>
      </w:pPr>
    </w:p>
    <w:p w14:paraId="556E9F6F" w14:textId="0FE736B3" w:rsidR="0041397D" w:rsidRPr="00826785" w:rsidRDefault="0041397D" w:rsidP="00570D72">
      <w:pPr>
        <w:pStyle w:val="NoSpacing"/>
        <w:rPr>
          <w:ins w:id="703" w:author="Krishna Adhikari" w:date="2020-03-18T09:29:00Z"/>
          <w:rFonts w:ascii="Times New Roman" w:hAnsi="Times New Roman" w:cs="Times New Roman"/>
          <w:b/>
          <w:bCs/>
          <w:sz w:val="24"/>
          <w:szCs w:val="24"/>
          <w:rPrChange w:id="704" w:author="Krishna Adhikari" w:date="2020-03-18T11:16:00Z">
            <w:rPr>
              <w:ins w:id="705" w:author="Krishna Adhikari" w:date="2020-03-18T09:29:00Z"/>
              <w:b/>
              <w:bCs/>
            </w:rPr>
          </w:rPrChange>
        </w:rPr>
      </w:pPr>
    </w:p>
    <w:p w14:paraId="0C3CBE77" w14:textId="77777777" w:rsidR="0041397D" w:rsidRPr="00826785" w:rsidRDefault="0041397D" w:rsidP="00570D72">
      <w:pPr>
        <w:pStyle w:val="NoSpacing"/>
        <w:rPr>
          <w:rFonts w:ascii="Times New Roman" w:hAnsi="Times New Roman" w:cs="Times New Roman"/>
          <w:b/>
          <w:bCs/>
          <w:sz w:val="24"/>
          <w:szCs w:val="24"/>
          <w:rPrChange w:id="706" w:author="Krishna Adhikari" w:date="2020-03-18T11:16:00Z">
            <w:rPr>
              <w:b/>
              <w:bCs/>
            </w:rPr>
          </w:rPrChange>
        </w:rPr>
      </w:pPr>
    </w:p>
    <w:p w14:paraId="02259C2A" w14:textId="077CA791" w:rsidR="00570D72" w:rsidRPr="00826785" w:rsidRDefault="00570D72" w:rsidP="00570D72">
      <w:pPr>
        <w:pStyle w:val="NoSpacing"/>
        <w:numPr>
          <w:ilvl w:val="0"/>
          <w:numId w:val="5"/>
        </w:numPr>
        <w:rPr>
          <w:rFonts w:ascii="Times New Roman" w:hAnsi="Times New Roman" w:cs="Times New Roman"/>
          <w:b/>
          <w:bCs/>
          <w:sz w:val="24"/>
          <w:szCs w:val="24"/>
          <w:rPrChange w:id="707" w:author="Krishna Adhikari" w:date="2020-03-18T11:16:00Z">
            <w:rPr>
              <w:b/>
              <w:bCs/>
            </w:rPr>
          </w:rPrChange>
        </w:rPr>
      </w:pPr>
      <w:proofErr w:type="spellStart"/>
      <w:r w:rsidRPr="00826785">
        <w:rPr>
          <w:rFonts w:ascii="Times New Roman" w:hAnsi="Times New Roman" w:cs="Times New Roman"/>
          <w:b/>
          <w:bCs/>
          <w:sz w:val="24"/>
          <w:szCs w:val="24"/>
          <w:rPrChange w:id="708" w:author="Krishna Adhikari" w:date="2020-03-18T11:16:00Z">
            <w:rPr>
              <w:b/>
              <w:bCs/>
            </w:rPr>
          </w:rPrChange>
        </w:rPr>
        <w:t>Read_species_</w:t>
      </w:r>
      <w:proofErr w:type="gramStart"/>
      <w:r w:rsidRPr="00826785">
        <w:rPr>
          <w:rFonts w:ascii="Times New Roman" w:hAnsi="Times New Roman" w:cs="Times New Roman"/>
          <w:b/>
          <w:bCs/>
          <w:sz w:val="24"/>
          <w:szCs w:val="24"/>
          <w:rPrChange w:id="709" w:author="Krishna Adhikari" w:date="2020-03-18T11:16:00Z">
            <w:rPr>
              <w:b/>
              <w:bCs/>
            </w:rPr>
          </w:rPrChange>
        </w:rPr>
        <w:t>List</w:t>
      </w:r>
      <w:proofErr w:type="spellEnd"/>
      <w:r w:rsidRPr="00826785">
        <w:rPr>
          <w:rFonts w:ascii="Times New Roman" w:hAnsi="Times New Roman" w:cs="Times New Roman"/>
          <w:b/>
          <w:bCs/>
          <w:sz w:val="24"/>
          <w:szCs w:val="24"/>
          <w:rPrChange w:id="710" w:author="Krishna Adhikari" w:date="2020-03-18T11:16:00Z">
            <w:rPr>
              <w:b/>
              <w:bCs/>
            </w:rPr>
          </w:rPrChange>
        </w:rPr>
        <w:t>(</w:t>
      </w:r>
      <w:proofErr w:type="gramEnd"/>
      <w:r w:rsidRPr="00826785">
        <w:rPr>
          <w:rFonts w:ascii="Times New Roman" w:hAnsi="Times New Roman" w:cs="Times New Roman"/>
          <w:b/>
          <w:bCs/>
          <w:sz w:val="24"/>
          <w:szCs w:val="24"/>
          <w:rPrChange w:id="711" w:author="Krishna Adhikari" w:date="2020-03-18T11:16:00Z">
            <w:rPr>
              <w:b/>
              <w:bCs/>
            </w:rPr>
          </w:rPrChange>
        </w:rPr>
        <w:t>)</w:t>
      </w:r>
    </w:p>
    <w:p w14:paraId="1CE13A0C" w14:textId="21D95047" w:rsidR="00570D72" w:rsidRPr="00826785" w:rsidRDefault="00A77CAF" w:rsidP="00570D72">
      <w:pPr>
        <w:pStyle w:val="NoSpacing"/>
        <w:rPr>
          <w:rFonts w:ascii="Times New Roman" w:hAnsi="Times New Roman" w:cs="Times New Roman"/>
          <w:b/>
          <w:bCs/>
          <w:sz w:val="24"/>
          <w:szCs w:val="24"/>
          <w:rPrChange w:id="712" w:author="Krishna Adhikari" w:date="2020-03-18T11:16:00Z">
            <w:rPr>
              <w:b/>
              <w:bCs/>
            </w:rPr>
          </w:rPrChange>
        </w:rPr>
      </w:pPr>
      <w:proofErr w:type="spellStart"/>
      <w:r w:rsidRPr="00826785">
        <w:rPr>
          <w:rFonts w:ascii="Times New Roman" w:hAnsi="Times New Roman" w:cs="Times New Roman"/>
          <w:b/>
          <w:bCs/>
          <w:sz w:val="24"/>
          <w:szCs w:val="24"/>
          <w:rPrChange w:id="713" w:author="Krishna Adhikari" w:date="2020-03-18T11:16:00Z">
            <w:rPr>
              <w:b/>
              <w:bCs/>
            </w:rPr>
          </w:rPrChange>
        </w:rPr>
        <w:t>Blastp_score</w:t>
      </w:r>
      <w:proofErr w:type="spellEnd"/>
      <w:r w:rsidRPr="00826785">
        <w:rPr>
          <w:rFonts w:ascii="Times New Roman" w:hAnsi="Times New Roman" w:cs="Times New Roman"/>
          <w:b/>
          <w:bCs/>
          <w:sz w:val="24"/>
          <w:szCs w:val="24"/>
          <w:rPrChange w:id="714" w:author="Krishna Adhikari" w:date="2020-03-18T11:16:00Z">
            <w:rPr>
              <w:b/>
              <w:bCs/>
            </w:rPr>
          </w:rPrChange>
        </w:rPr>
        <w:t xml:space="preserve"> is output file produced by </w:t>
      </w:r>
      <w:proofErr w:type="spellStart"/>
      <w:proofErr w:type="gramStart"/>
      <w:r w:rsidRPr="00826785">
        <w:rPr>
          <w:rFonts w:ascii="Times New Roman" w:hAnsi="Times New Roman" w:cs="Times New Roman"/>
          <w:b/>
          <w:bCs/>
          <w:sz w:val="24"/>
          <w:szCs w:val="24"/>
          <w:rPrChange w:id="715" w:author="Krishna Adhikari" w:date="2020-03-18T11:16:00Z">
            <w:rPr>
              <w:b/>
              <w:bCs/>
            </w:rPr>
          </w:rPrChange>
        </w:rPr>
        <w:t>runblast</w:t>
      </w:r>
      <w:proofErr w:type="spellEnd"/>
      <w:r w:rsidRPr="00826785">
        <w:rPr>
          <w:rFonts w:ascii="Times New Roman" w:hAnsi="Times New Roman" w:cs="Times New Roman"/>
          <w:b/>
          <w:bCs/>
          <w:sz w:val="24"/>
          <w:szCs w:val="24"/>
          <w:rPrChange w:id="716" w:author="Krishna Adhikari" w:date="2020-03-18T11:16:00Z">
            <w:rPr>
              <w:b/>
              <w:bCs/>
            </w:rPr>
          </w:rPrChange>
        </w:rPr>
        <w:t>(</w:t>
      </w:r>
      <w:proofErr w:type="gramEnd"/>
      <w:r w:rsidRPr="00826785">
        <w:rPr>
          <w:rFonts w:ascii="Times New Roman" w:hAnsi="Times New Roman" w:cs="Times New Roman"/>
          <w:b/>
          <w:bCs/>
          <w:sz w:val="24"/>
          <w:szCs w:val="24"/>
          <w:rPrChange w:id="717" w:author="Krishna Adhikari" w:date="2020-03-18T11:16:00Z">
            <w:rPr>
              <w:b/>
              <w:bCs/>
            </w:rPr>
          </w:rPrChange>
        </w:rPr>
        <w:t>)</w:t>
      </w:r>
    </w:p>
    <w:p w14:paraId="28E9883D" w14:textId="4BA224F9" w:rsidR="00A77CAF" w:rsidRPr="00826785" w:rsidRDefault="00A77CAF" w:rsidP="00570D72">
      <w:pPr>
        <w:pStyle w:val="NoSpacing"/>
        <w:rPr>
          <w:rFonts w:ascii="Times New Roman" w:hAnsi="Times New Roman" w:cs="Times New Roman"/>
          <w:b/>
          <w:bCs/>
          <w:sz w:val="24"/>
          <w:szCs w:val="24"/>
          <w:rPrChange w:id="718" w:author="Krishna Adhikari" w:date="2020-03-18T11:16:00Z">
            <w:rPr>
              <w:b/>
              <w:bCs/>
            </w:rPr>
          </w:rPrChange>
        </w:rPr>
      </w:pPr>
      <w:proofErr w:type="spellStart"/>
      <w:r w:rsidRPr="00826785">
        <w:rPr>
          <w:rFonts w:ascii="Times New Roman" w:hAnsi="Times New Roman" w:cs="Times New Roman"/>
          <w:b/>
          <w:bCs/>
          <w:sz w:val="24"/>
          <w:szCs w:val="24"/>
          <w:rPrChange w:id="719" w:author="Krishna Adhikari" w:date="2020-03-18T11:16:00Z">
            <w:rPr>
              <w:b/>
              <w:bCs/>
            </w:rPr>
          </w:rPrChange>
        </w:rPr>
        <w:t>Blastp_score</w:t>
      </w:r>
      <w:proofErr w:type="spellEnd"/>
      <w:r w:rsidRPr="00826785">
        <w:rPr>
          <w:rFonts w:ascii="Times New Roman" w:hAnsi="Times New Roman" w:cs="Times New Roman"/>
          <w:b/>
          <w:bCs/>
          <w:sz w:val="24"/>
          <w:szCs w:val="24"/>
          <w:rPrChange w:id="720" w:author="Krishna Adhikari" w:date="2020-03-18T11:16:00Z">
            <w:rPr>
              <w:b/>
              <w:bCs/>
            </w:rPr>
          </w:rPrChange>
        </w:rPr>
        <w:t xml:space="preserve"> = </w:t>
      </w:r>
      <w:proofErr w:type="spellStart"/>
      <w:proofErr w:type="gramStart"/>
      <w:r w:rsidRPr="00826785">
        <w:rPr>
          <w:rFonts w:ascii="Times New Roman" w:hAnsi="Times New Roman" w:cs="Times New Roman"/>
          <w:b/>
          <w:bCs/>
          <w:sz w:val="24"/>
          <w:szCs w:val="24"/>
          <w:rPrChange w:id="721" w:author="Krishna Adhikari" w:date="2020-03-18T11:16:00Z">
            <w:rPr>
              <w:b/>
              <w:bCs/>
            </w:rPr>
          </w:rPrChange>
        </w:rPr>
        <w:t>RunBlast</w:t>
      </w:r>
      <w:proofErr w:type="spellEnd"/>
      <w:r w:rsidRPr="00826785">
        <w:rPr>
          <w:rFonts w:ascii="Times New Roman" w:hAnsi="Times New Roman" w:cs="Times New Roman"/>
          <w:b/>
          <w:bCs/>
          <w:sz w:val="24"/>
          <w:szCs w:val="24"/>
          <w:rPrChange w:id="722" w:author="Krishna Adhikari" w:date="2020-03-18T11:16:00Z">
            <w:rPr>
              <w:b/>
              <w:bCs/>
            </w:rPr>
          </w:rPrChange>
        </w:rPr>
        <w:t>(</w:t>
      </w:r>
      <w:proofErr w:type="spellStart"/>
      <w:proofErr w:type="gramEnd"/>
      <w:r w:rsidRPr="00826785">
        <w:rPr>
          <w:rFonts w:ascii="Times New Roman" w:hAnsi="Times New Roman" w:cs="Times New Roman"/>
          <w:b/>
          <w:bCs/>
          <w:sz w:val="24"/>
          <w:szCs w:val="24"/>
          <w:rPrChange w:id="723" w:author="Krishna Adhikari" w:date="2020-03-18T11:16:00Z">
            <w:rPr>
              <w:b/>
              <w:bCs/>
            </w:rPr>
          </w:rPrChange>
        </w:rPr>
        <w:t>selected_species_dic</w:t>
      </w:r>
      <w:proofErr w:type="spellEnd"/>
      <w:r w:rsidRPr="00826785">
        <w:rPr>
          <w:rFonts w:ascii="Times New Roman" w:hAnsi="Times New Roman" w:cs="Times New Roman"/>
          <w:b/>
          <w:bCs/>
          <w:sz w:val="24"/>
          <w:szCs w:val="24"/>
          <w:rPrChange w:id="724" w:author="Krishna Adhikari" w:date="2020-03-18T11:16:00Z">
            <w:rPr>
              <w:b/>
              <w:bCs/>
            </w:rPr>
          </w:rPrChange>
        </w:rPr>
        <w:t>[</w:t>
      </w:r>
      <w:proofErr w:type="spellStart"/>
      <w:r w:rsidRPr="00826785">
        <w:rPr>
          <w:rFonts w:ascii="Times New Roman" w:hAnsi="Times New Roman" w:cs="Times New Roman"/>
          <w:b/>
          <w:bCs/>
          <w:sz w:val="24"/>
          <w:szCs w:val="24"/>
          <w:rPrChange w:id="725" w:author="Krishna Adhikari" w:date="2020-03-18T11:16:00Z">
            <w:rPr>
              <w:b/>
              <w:bCs/>
            </w:rPr>
          </w:rPrChange>
        </w:rPr>
        <w:t>Species_of_object</w:t>
      </w:r>
      <w:proofErr w:type="spellEnd"/>
      <w:r w:rsidRPr="00826785">
        <w:rPr>
          <w:rFonts w:ascii="Times New Roman" w:hAnsi="Times New Roman" w:cs="Times New Roman"/>
          <w:b/>
          <w:bCs/>
          <w:sz w:val="24"/>
          <w:szCs w:val="24"/>
          <w:rPrChange w:id="726" w:author="Krishna Adhikari" w:date="2020-03-18T11:16:00Z">
            <w:rPr>
              <w:b/>
              <w:bCs/>
            </w:rPr>
          </w:rPrChange>
        </w:rPr>
        <w:t xml:space="preserve">, </w:t>
      </w:r>
      <w:proofErr w:type="spellStart"/>
      <w:r w:rsidRPr="00826785">
        <w:rPr>
          <w:rFonts w:ascii="Times New Roman" w:hAnsi="Times New Roman" w:cs="Times New Roman"/>
          <w:b/>
          <w:bCs/>
          <w:sz w:val="24"/>
          <w:szCs w:val="24"/>
          <w:rPrChange w:id="727" w:author="Krishna Adhikari" w:date="2020-03-18T11:16:00Z">
            <w:rPr>
              <w:b/>
              <w:bCs/>
            </w:rPr>
          </w:rPrChange>
        </w:rPr>
        <w:t>parallel_num</w:t>
      </w:r>
      <w:proofErr w:type="spellEnd"/>
      <w:r w:rsidRPr="00826785">
        <w:rPr>
          <w:rFonts w:ascii="Times New Roman" w:hAnsi="Times New Roman" w:cs="Times New Roman"/>
          <w:b/>
          <w:bCs/>
          <w:sz w:val="24"/>
          <w:szCs w:val="24"/>
          <w:rPrChange w:id="728" w:author="Krishna Adhikari" w:date="2020-03-18T11:16:00Z">
            <w:rPr>
              <w:b/>
              <w:bCs/>
            </w:rPr>
          </w:rPrChange>
        </w:rPr>
        <w:t>]</w:t>
      </w:r>
    </w:p>
    <w:p w14:paraId="26714A5D" w14:textId="633E8675" w:rsidR="00A77CAF" w:rsidRPr="00826785" w:rsidRDefault="00A77CAF" w:rsidP="00570D72">
      <w:pPr>
        <w:pStyle w:val="NoSpacing"/>
        <w:rPr>
          <w:rFonts w:ascii="Times New Roman" w:hAnsi="Times New Roman" w:cs="Times New Roman"/>
          <w:b/>
          <w:bCs/>
          <w:sz w:val="24"/>
          <w:szCs w:val="24"/>
          <w:rPrChange w:id="729" w:author="Krishna Adhikari" w:date="2020-03-18T11:16:00Z">
            <w:rPr>
              <w:b/>
              <w:bCs/>
            </w:rPr>
          </w:rPrChange>
        </w:rPr>
      </w:pPr>
    </w:p>
    <w:p w14:paraId="70B92AF1" w14:textId="27D1F030" w:rsidR="00A77CAF" w:rsidRPr="00826785" w:rsidRDefault="00A77CAF" w:rsidP="00570D72">
      <w:pPr>
        <w:pStyle w:val="NoSpacing"/>
        <w:rPr>
          <w:rFonts w:ascii="Times New Roman" w:hAnsi="Times New Roman" w:cs="Times New Roman"/>
          <w:b/>
          <w:bCs/>
          <w:strike/>
          <w:sz w:val="24"/>
          <w:szCs w:val="24"/>
          <w:rPrChange w:id="730" w:author="Krishna Adhikari" w:date="2020-03-18T11:16:00Z">
            <w:rPr>
              <w:b/>
              <w:bCs/>
              <w:strike/>
            </w:rPr>
          </w:rPrChange>
        </w:rPr>
      </w:pPr>
      <w:proofErr w:type="spellStart"/>
      <w:r w:rsidRPr="00826785">
        <w:rPr>
          <w:rFonts w:ascii="Times New Roman" w:hAnsi="Times New Roman" w:cs="Times New Roman"/>
          <w:b/>
          <w:bCs/>
          <w:strike/>
          <w:sz w:val="24"/>
          <w:szCs w:val="24"/>
          <w:rPrChange w:id="731" w:author="Krishna Adhikari" w:date="2020-03-18T11:16:00Z">
            <w:rPr>
              <w:b/>
              <w:bCs/>
              <w:strike/>
            </w:rPr>
          </w:rPrChange>
        </w:rPr>
        <w:t>Parallel_num</w:t>
      </w:r>
      <w:proofErr w:type="spellEnd"/>
      <w:r w:rsidRPr="00826785">
        <w:rPr>
          <w:rFonts w:ascii="Times New Roman" w:hAnsi="Times New Roman" w:cs="Times New Roman"/>
          <w:b/>
          <w:bCs/>
          <w:strike/>
          <w:sz w:val="24"/>
          <w:szCs w:val="24"/>
          <w:rPrChange w:id="732" w:author="Krishna Adhikari" w:date="2020-03-18T11:16:00Z">
            <w:rPr>
              <w:b/>
              <w:bCs/>
              <w:strike/>
            </w:rPr>
          </w:rPrChange>
        </w:rPr>
        <w:t xml:space="preserve"> is number of CPU</w:t>
      </w:r>
    </w:p>
    <w:p w14:paraId="3BF82E64" w14:textId="3B187AB6" w:rsidR="00014D5A" w:rsidRPr="00826785" w:rsidRDefault="00014D5A" w:rsidP="00570D72">
      <w:pPr>
        <w:pStyle w:val="NoSpacing"/>
        <w:rPr>
          <w:rFonts w:ascii="Times New Roman" w:hAnsi="Times New Roman" w:cs="Times New Roman"/>
          <w:b/>
          <w:bCs/>
          <w:strike/>
          <w:sz w:val="24"/>
          <w:szCs w:val="24"/>
          <w:rPrChange w:id="733" w:author="Krishna Adhikari" w:date="2020-03-18T11:16:00Z">
            <w:rPr>
              <w:b/>
              <w:bCs/>
              <w:strike/>
            </w:rPr>
          </w:rPrChange>
        </w:rPr>
      </w:pPr>
    </w:p>
    <w:p w14:paraId="35285D6D" w14:textId="61EB2A29" w:rsidR="00014D5A" w:rsidRPr="00826785" w:rsidRDefault="002528B4" w:rsidP="00570D72">
      <w:pPr>
        <w:pStyle w:val="NoSpacing"/>
        <w:rPr>
          <w:rFonts w:ascii="Times New Roman" w:hAnsi="Times New Roman" w:cs="Times New Roman"/>
          <w:b/>
          <w:bCs/>
          <w:sz w:val="24"/>
          <w:szCs w:val="24"/>
          <w:rPrChange w:id="734" w:author="Krishna Adhikari" w:date="2020-03-18T11:16:00Z">
            <w:rPr>
              <w:b/>
              <w:bCs/>
            </w:rPr>
          </w:rPrChange>
        </w:rPr>
      </w:pPr>
      <w:r w:rsidRPr="00826785">
        <w:rPr>
          <w:rFonts w:ascii="Times New Roman" w:hAnsi="Times New Roman" w:cs="Times New Roman"/>
          <w:b/>
          <w:bCs/>
          <w:sz w:val="24"/>
          <w:szCs w:val="24"/>
          <w:rPrChange w:id="735" w:author="Krishna Adhikari" w:date="2020-03-18T11:16:00Z">
            <w:rPr>
              <w:b/>
              <w:bCs/>
            </w:rPr>
          </w:rPrChange>
        </w:rPr>
        <w:t>#Steps of Program to run</w:t>
      </w:r>
    </w:p>
    <w:p w14:paraId="53C2595D" w14:textId="00290D1F" w:rsidR="002528B4" w:rsidRPr="00826785" w:rsidRDefault="002528B4" w:rsidP="002528B4">
      <w:pPr>
        <w:pStyle w:val="NoSpacing"/>
        <w:numPr>
          <w:ilvl w:val="0"/>
          <w:numId w:val="6"/>
        </w:numPr>
        <w:rPr>
          <w:rFonts w:ascii="Times New Roman" w:hAnsi="Times New Roman" w:cs="Times New Roman"/>
          <w:b/>
          <w:bCs/>
          <w:sz w:val="24"/>
          <w:szCs w:val="24"/>
          <w:rPrChange w:id="736" w:author="Krishna Adhikari" w:date="2020-03-18T11:16:00Z">
            <w:rPr>
              <w:b/>
              <w:bCs/>
            </w:rPr>
          </w:rPrChange>
        </w:rPr>
      </w:pPr>
      <w:proofErr w:type="spellStart"/>
      <w:r w:rsidRPr="00826785">
        <w:rPr>
          <w:rFonts w:ascii="Times New Roman" w:hAnsi="Times New Roman" w:cs="Times New Roman"/>
          <w:b/>
          <w:bCs/>
          <w:sz w:val="24"/>
          <w:szCs w:val="24"/>
          <w:rPrChange w:id="737" w:author="Krishna Adhikari" w:date="2020-03-18T11:16:00Z">
            <w:rPr>
              <w:b/>
              <w:bCs/>
            </w:rPr>
          </w:rPrChange>
        </w:rPr>
        <w:lastRenderedPageBreak/>
        <w:t>Read_Species_</w:t>
      </w:r>
      <w:proofErr w:type="gramStart"/>
      <w:r w:rsidRPr="00826785">
        <w:rPr>
          <w:rFonts w:ascii="Times New Roman" w:hAnsi="Times New Roman" w:cs="Times New Roman"/>
          <w:b/>
          <w:bCs/>
          <w:sz w:val="24"/>
          <w:szCs w:val="24"/>
          <w:rPrChange w:id="738" w:author="Krishna Adhikari" w:date="2020-03-18T11:16:00Z">
            <w:rPr>
              <w:b/>
              <w:bCs/>
            </w:rPr>
          </w:rPrChange>
        </w:rPr>
        <w:t>List</w:t>
      </w:r>
      <w:proofErr w:type="spellEnd"/>
      <w:r w:rsidRPr="00826785">
        <w:rPr>
          <w:rFonts w:ascii="Times New Roman" w:hAnsi="Times New Roman" w:cs="Times New Roman"/>
          <w:b/>
          <w:bCs/>
          <w:sz w:val="24"/>
          <w:szCs w:val="24"/>
          <w:rPrChange w:id="739" w:author="Krishna Adhikari" w:date="2020-03-18T11:16:00Z">
            <w:rPr>
              <w:b/>
              <w:bCs/>
            </w:rPr>
          </w:rPrChange>
        </w:rPr>
        <w:t>(</w:t>
      </w:r>
      <w:proofErr w:type="spellStart"/>
      <w:proofErr w:type="gramEnd"/>
      <w:r w:rsidRPr="00826785">
        <w:rPr>
          <w:rFonts w:ascii="Times New Roman" w:hAnsi="Times New Roman" w:cs="Times New Roman"/>
          <w:b/>
          <w:bCs/>
          <w:sz w:val="24"/>
          <w:szCs w:val="24"/>
          <w:rPrChange w:id="740" w:author="Krishna Adhikari" w:date="2020-03-18T11:16:00Z">
            <w:rPr>
              <w:b/>
              <w:bCs/>
            </w:rPr>
          </w:rPrChange>
        </w:rPr>
        <w:t>pr</w:t>
      </w:r>
      <w:proofErr w:type="spellEnd"/>
      <w:r w:rsidRPr="00826785">
        <w:rPr>
          <w:rFonts w:ascii="Times New Roman" w:hAnsi="Times New Roman" w:cs="Times New Roman"/>
          <w:b/>
          <w:bCs/>
          <w:sz w:val="24"/>
          <w:szCs w:val="24"/>
          <w:rPrChange w:id="741" w:author="Krishna Adhikari" w:date="2020-03-18T11:16:00Z">
            <w:rPr>
              <w:b/>
              <w:bCs/>
            </w:rPr>
          </w:rPrChange>
        </w:rPr>
        <w:t xml:space="preserve"> =1) Run first and return 3 values</w:t>
      </w:r>
    </w:p>
    <w:p w14:paraId="41E91496" w14:textId="18815B70" w:rsidR="002528B4" w:rsidRPr="00826785" w:rsidDel="0086340E" w:rsidRDefault="002528B4" w:rsidP="002528B4">
      <w:pPr>
        <w:pStyle w:val="NoSpacing"/>
        <w:numPr>
          <w:ilvl w:val="0"/>
          <w:numId w:val="6"/>
        </w:numPr>
        <w:rPr>
          <w:del w:id="742" w:author="Krishna Adhikari" w:date="2020-04-03T08:49:00Z"/>
          <w:rFonts w:ascii="Times New Roman" w:hAnsi="Times New Roman" w:cs="Times New Roman"/>
          <w:b/>
          <w:bCs/>
          <w:sz w:val="24"/>
          <w:szCs w:val="24"/>
          <w:rPrChange w:id="743" w:author="Krishna Adhikari" w:date="2020-03-18T11:16:00Z">
            <w:rPr>
              <w:del w:id="744" w:author="Krishna Adhikari" w:date="2020-04-03T08:49:00Z"/>
              <w:b/>
              <w:bCs/>
            </w:rPr>
          </w:rPrChange>
        </w:rPr>
      </w:pPr>
      <w:del w:id="745" w:author="Krishna Adhikari" w:date="2020-04-03T08:49:00Z">
        <w:r w:rsidRPr="00826785" w:rsidDel="0086340E">
          <w:rPr>
            <w:rFonts w:ascii="Times New Roman" w:hAnsi="Times New Roman" w:cs="Times New Roman"/>
            <w:b/>
            <w:bCs/>
            <w:sz w:val="24"/>
            <w:szCs w:val="24"/>
            <w:rPrChange w:id="746" w:author="Krishna Adhikari" w:date="2020-03-18T11:16:00Z">
              <w:rPr>
                <w:b/>
                <w:bCs/>
              </w:rPr>
            </w:rPrChange>
          </w:rPr>
          <w:delText xml:space="preserve">GetMatrixNumber() </w:delText>
        </w:r>
        <w:r w:rsidRPr="00826785" w:rsidDel="0086340E">
          <w:rPr>
            <w:rFonts w:ascii="Times New Roman" w:hAnsi="Times New Roman" w:cs="Times New Roman"/>
            <w:b/>
            <w:bCs/>
            <w:sz w:val="24"/>
            <w:szCs w:val="24"/>
            <w:rPrChange w:id="747" w:author="Krishna Adhikari" w:date="2020-03-18T11:16:00Z">
              <w:rPr>
                <w:b/>
                <w:bCs/>
              </w:rPr>
            </w:rPrChange>
          </w:rPr>
          <w:sym w:font="Wingdings" w:char="F0E0"/>
        </w:r>
        <w:r w:rsidRPr="00826785" w:rsidDel="0086340E">
          <w:rPr>
            <w:rFonts w:ascii="Times New Roman" w:hAnsi="Times New Roman" w:cs="Times New Roman"/>
            <w:b/>
            <w:bCs/>
            <w:sz w:val="24"/>
            <w:szCs w:val="24"/>
            <w:rPrChange w:id="748" w:author="Krishna Adhikari" w:date="2020-03-18T11:16:00Z">
              <w:rPr>
                <w:b/>
                <w:bCs/>
              </w:rPr>
            </w:rPrChange>
          </w:rPr>
          <w:delText xml:space="preserve"> blastp_matrix</w:delText>
        </w:r>
      </w:del>
    </w:p>
    <w:p w14:paraId="7AB7716B" w14:textId="79048F83" w:rsidR="002528B4" w:rsidRPr="00826785" w:rsidDel="0086340E" w:rsidRDefault="002528B4" w:rsidP="002528B4">
      <w:pPr>
        <w:pStyle w:val="NoSpacing"/>
        <w:numPr>
          <w:ilvl w:val="0"/>
          <w:numId w:val="6"/>
        </w:numPr>
        <w:rPr>
          <w:del w:id="749" w:author="Krishna Adhikari" w:date="2020-04-03T08:49:00Z"/>
          <w:rFonts w:ascii="Times New Roman" w:hAnsi="Times New Roman" w:cs="Times New Roman"/>
          <w:b/>
          <w:bCs/>
          <w:sz w:val="24"/>
          <w:szCs w:val="24"/>
          <w:rPrChange w:id="750" w:author="Krishna Adhikari" w:date="2020-03-18T11:16:00Z">
            <w:rPr>
              <w:del w:id="751" w:author="Krishna Adhikari" w:date="2020-04-03T08:49:00Z"/>
              <w:b/>
              <w:bCs/>
            </w:rPr>
          </w:rPrChange>
        </w:rPr>
      </w:pPr>
      <w:del w:id="752" w:author="Krishna Adhikari" w:date="2020-04-03T08:49:00Z">
        <w:r w:rsidRPr="00826785" w:rsidDel="0086340E">
          <w:rPr>
            <w:rFonts w:ascii="Times New Roman" w:hAnsi="Times New Roman" w:cs="Times New Roman"/>
            <w:b/>
            <w:bCs/>
            <w:sz w:val="24"/>
            <w:szCs w:val="24"/>
            <w:rPrChange w:id="753" w:author="Krishna Adhikari" w:date="2020-03-18T11:16:00Z">
              <w:rPr>
                <w:b/>
                <w:bCs/>
              </w:rPr>
            </w:rPrChange>
          </w:rPr>
          <w:delText>Check_file(Cluster_out) # Cluster_out = command_options.Cluster_out</w:delText>
        </w:r>
      </w:del>
    </w:p>
    <w:p w14:paraId="63255045" w14:textId="5F35D6F6" w:rsidR="002528B4" w:rsidRPr="00826785" w:rsidDel="0086340E" w:rsidRDefault="002528B4" w:rsidP="002528B4">
      <w:pPr>
        <w:pStyle w:val="NoSpacing"/>
        <w:numPr>
          <w:ilvl w:val="0"/>
          <w:numId w:val="6"/>
        </w:numPr>
        <w:rPr>
          <w:del w:id="754" w:author="Krishna Adhikari" w:date="2020-04-03T08:49:00Z"/>
          <w:rFonts w:ascii="Times New Roman" w:hAnsi="Times New Roman" w:cs="Times New Roman"/>
          <w:b/>
          <w:bCs/>
          <w:sz w:val="24"/>
          <w:szCs w:val="24"/>
          <w:rPrChange w:id="755" w:author="Krishna Adhikari" w:date="2020-03-18T11:16:00Z">
            <w:rPr>
              <w:del w:id="756" w:author="Krishna Adhikari" w:date="2020-04-03T08:49:00Z"/>
              <w:b/>
              <w:bCs/>
            </w:rPr>
          </w:rPrChange>
        </w:rPr>
      </w:pPr>
      <w:del w:id="757" w:author="Krishna Adhikari" w:date="2020-04-03T08:49:00Z">
        <w:r w:rsidRPr="00826785" w:rsidDel="0086340E">
          <w:rPr>
            <w:rFonts w:ascii="Times New Roman" w:hAnsi="Times New Roman" w:cs="Times New Roman"/>
            <w:b/>
            <w:bCs/>
            <w:sz w:val="24"/>
            <w:szCs w:val="24"/>
            <w:rPrChange w:id="758" w:author="Krishna Adhikari" w:date="2020-03-18T11:16:00Z">
              <w:rPr>
                <w:b/>
                <w:bCs/>
              </w:rPr>
            </w:rPrChange>
          </w:rPr>
          <w:delText>Del_File(Score_file, “*”) # Score_File = command_options.Score_file</w:delText>
        </w:r>
      </w:del>
    </w:p>
    <w:p w14:paraId="0C188447" w14:textId="079423CD" w:rsidR="002528B4" w:rsidRPr="00826785" w:rsidDel="0086340E" w:rsidRDefault="002528B4" w:rsidP="002528B4">
      <w:pPr>
        <w:pStyle w:val="NoSpacing"/>
        <w:numPr>
          <w:ilvl w:val="0"/>
          <w:numId w:val="6"/>
        </w:numPr>
        <w:rPr>
          <w:del w:id="759" w:author="Krishna Adhikari" w:date="2020-04-03T08:49:00Z"/>
          <w:rFonts w:ascii="Times New Roman" w:hAnsi="Times New Roman" w:cs="Times New Roman"/>
          <w:b/>
          <w:bCs/>
          <w:sz w:val="24"/>
          <w:szCs w:val="24"/>
          <w:rPrChange w:id="760" w:author="Krishna Adhikari" w:date="2020-03-18T11:16:00Z">
            <w:rPr>
              <w:del w:id="761" w:author="Krishna Adhikari" w:date="2020-04-03T08:49:00Z"/>
              <w:b/>
              <w:bCs/>
            </w:rPr>
          </w:rPrChange>
        </w:rPr>
      </w:pPr>
      <w:del w:id="762" w:author="Krishna Adhikari" w:date="2020-04-03T08:49:00Z">
        <w:r w:rsidRPr="00826785" w:rsidDel="0086340E">
          <w:rPr>
            <w:rFonts w:ascii="Times New Roman" w:hAnsi="Times New Roman" w:cs="Times New Roman"/>
            <w:b/>
            <w:bCs/>
            <w:sz w:val="24"/>
            <w:szCs w:val="24"/>
            <w:rPrChange w:id="763" w:author="Krishna Adhikari" w:date="2020-03-18T11:16:00Z">
              <w:rPr>
                <w:b/>
                <w:bCs/>
              </w:rPr>
            </w:rPrChange>
          </w:rPr>
          <w:delText>Starting Log file Write</w:delText>
        </w:r>
      </w:del>
    </w:p>
    <w:p w14:paraId="76B6A748" w14:textId="76612955" w:rsidR="002528B4" w:rsidRPr="00826785" w:rsidDel="0086340E" w:rsidRDefault="002528B4" w:rsidP="002528B4">
      <w:pPr>
        <w:pStyle w:val="NoSpacing"/>
        <w:numPr>
          <w:ilvl w:val="0"/>
          <w:numId w:val="6"/>
        </w:numPr>
        <w:rPr>
          <w:del w:id="764" w:author="Krishna Adhikari" w:date="2020-04-03T08:49:00Z"/>
          <w:rFonts w:ascii="Times New Roman" w:hAnsi="Times New Roman" w:cs="Times New Roman"/>
          <w:b/>
          <w:bCs/>
          <w:sz w:val="24"/>
          <w:szCs w:val="24"/>
          <w:rPrChange w:id="765" w:author="Krishna Adhikari" w:date="2020-03-18T11:16:00Z">
            <w:rPr>
              <w:del w:id="766" w:author="Krishna Adhikari" w:date="2020-04-03T08:49:00Z"/>
              <w:b/>
              <w:bCs/>
            </w:rPr>
          </w:rPrChange>
        </w:rPr>
      </w:pPr>
      <w:del w:id="767" w:author="Krishna Adhikari" w:date="2020-04-03T08:49:00Z">
        <w:r w:rsidRPr="00826785" w:rsidDel="0086340E">
          <w:rPr>
            <w:rFonts w:ascii="Times New Roman" w:hAnsi="Times New Roman" w:cs="Times New Roman"/>
            <w:b/>
            <w:bCs/>
            <w:sz w:val="24"/>
            <w:szCs w:val="24"/>
            <w:rPrChange w:id="768" w:author="Krishna Adhikari" w:date="2020-03-18T11:16:00Z">
              <w:rPr>
                <w:b/>
                <w:bCs/>
              </w:rPr>
            </w:rPrChange>
          </w:rPr>
          <w:delText>Backward_best_hit_work_list = Oneway_Threshold_Best_Hit(mode) # mode = command_options.mode</w:delText>
        </w:r>
      </w:del>
    </w:p>
    <w:p w14:paraId="672E843A" w14:textId="0A9B4AA8" w:rsidR="00014D5A" w:rsidRPr="00826785" w:rsidDel="0086340E" w:rsidRDefault="00404332" w:rsidP="00570D72">
      <w:pPr>
        <w:pStyle w:val="NoSpacing"/>
        <w:numPr>
          <w:ilvl w:val="0"/>
          <w:numId w:val="6"/>
        </w:numPr>
        <w:rPr>
          <w:del w:id="769" w:author="Krishna Adhikari" w:date="2020-04-03T08:49:00Z"/>
          <w:rFonts w:ascii="Times New Roman" w:hAnsi="Times New Roman" w:cs="Times New Roman"/>
          <w:b/>
          <w:bCs/>
          <w:sz w:val="24"/>
          <w:szCs w:val="24"/>
          <w:rPrChange w:id="770" w:author="Krishna Adhikari" w:date="2020-03-18T11:16:00Z">
            <w:rPr>
              <w:del w:id="771" w:author="Krishna Adhikari" w:date="2020-04-03T08:49:00Z"/>
              <w:b/>
              <w:bCs/>
            </w:rPr>
          </w:rPrChange>
        </w:rPr>
      </w:pPr>
      <w:del w:id="772" w:author="Krishna Adhikari" w:date="2020-04-03T08:49:00Z">
        <w:r w:rsidRPr="00826785" w:rsidDel="0086340E">
          <w:rPr>
            <w:rFonts w:ascii="Times New Roman" w:hAnsi="Times New Roman" w:cs="Times New Roman"/>
            <w:b/>
            <w:bCs/>
            <w:sz w:val="24"/>
            <w:szCs w:val="24"/>
            <w:rPrChange w:id="773" w:author="Krishna Adhikari" w:date="2020-03-18T11:16:00Z">
              <w:rPr>
                <w:b/>
                <w:bCs/>
              </w:rPr>
            </w:rPrChange>
          </w:rPr>
          <w:delText>Read_Equal_BBH(Score_file+selected_species_dic[i]+”_”+selected_specied_dic[k])</w:delText>
        </w:r>
      </w:del>
    </w:p>
    <w:p w14:paraId="43CC856A" w14:textId="444D8272" w:rsidR="00404332" w:rsidRPr="00826785" w:rsidDel="0086340E" w:rsidRDefault="00404332" w:rsidP="00570D72">
      <w:pPr>
        <w:pStyle w:val="NoSpacing"/>
        <w:numPr>
          <w:ilvl w:val="0"/>
          <w:numId w:val="6"/>
        </w:numPr>
        <w:rPr>
          <w:del w:id="774" w:author="Krishna Adhikari" w:date="2020-04-03T08:49:00Z"/>
          <w:rFonts w:ascii="Times New Roman" w:hAnsi="Times New Roman" w:cs="Times New Roman"/>
          <w:b/>
          <w:bCs/>
          <w:sz w:val="24"/>
          <w:szCs w:val="24"/>
          <w:rPrChange w:id="775" w:author="Krishna Adhikari" w:date="2020-03-18T11:16:00Z">
            <w:rPr>
              <w:del w:id="776" w:author="Krishna Adhikari" w:date="2020-04-03T08:49:00Z"/>
              <w:b/>
              <w:bCs/>
            </w:rPr>
          </w:rPrChange>
        </w:rPr>
      </w:pPr>
      <w:del w:id="777" w:author="Krishna Adhikari" w:date="2020-04-03T08:49:00Z">
        <w:r w:rsidRPr="00826785" w:rsidDel="0086340E">
          <w:rPr>
            <w:rFonts w:ascii="Times New Roman" w:hAnsi="Times New Roman" w:cs="Times New Roman"/>
            <w:b/>
            <w:bCs/>
            <w:sz w:val="24"/>
            <w:szCs w:val="24"/>
            <w:rPrChange w:id="778" w:author="Krishna Adhikari" w:date="2020-03-18T11:16:00Z">
              <w:rPr>
                <w:b/>
                <w:bCs/>
              </w:rPr>
            </w:rPrChange>
          </w:rPr>
          <w:delText>Read_unequal_BBH(Score_file+selected_species_dic[i]+”_”+selected_species_dic[k])</w:delText>
        </w:r>
      </w:del>
    </w:p>
    <w:p w14:paraId="58803963" w14:textId="3D84F3F4" w:rsidR="00404332" w:rsidRPr="00826785" w:rsidDel="0086340E" w:rsidRDefault="00404332" w:rsidP="00570D72">
      <w:pPr>
        <w:pStyle w:val="NoSpacing"/>
        <w:numPr>
          <w:ilvl w:val="0"/>
          <w:numId w:val="6"/>
        </w:numPr>
        <w:rPr>
          <w:del w:id="779" w:author="Krishna Adhikari" w:date="2020-04-03T08:49:00Z"/>
          <w:rFonts w:ascii="Times New Roman" w:hAnsi="Times New Roman" w:cs="Times New Roman"/>
          <w:b/>
          <w:bCs/>
          <w:sz w:val="24"/>
          <w:szCs w:val="24"/>
          <w:rPrChange w:id="780" w:author="Krishna Adhikari" w:date="2020-03-18T11:16:00Z">
            <w:rPr>
              <w:del w:id="781" w:author="Krishna Adhikari" w:date="2020-04-03T08:49:00Z"/>
              <w:b/>
              <w:bCs/>
            </w:rPr>
          </w:rPrChange>
        </w:rPr>
      </w:pPr>
      <w:del w:id="782" w:author="Krishna Adhikari" w:date="2020-04-03T08:49:00Z">
        <w:r w:rsidRPr="00826785" w:rsidDel="0086340E">
          <w:rPr>
            <w:rFonts w:ascii="Times New Roman" w:hAnsi="Times New Roman" w:cs="Times New Roman"/>
            <w:b/>
            <w:bCs/>
            <w:sz w:val="24"/>
            <w:szCs w:val="24"/>
            <w:rPrChange w:id="783" w:author="Krishna Adhikari" w:date="2020-03-18T11:16:00Z">
              <w:rPr>
                <w:b/>
                <w:bCs/>
              </w:rPr>
            </w:rPrChange>
          </w:rPr>
          <w:delText>Matchin_BBH(unequal_RBH_element)</w:delText>
        </w:r>
      </w:del>
    </w:p>
    <w:p w14:paraId="7F54574A" w14:textId="13539076" w:rsidR="00404332" w:rsidRPr="00826785" w:rsidDel="0086340E" w:rsidRDefault="00404332" w:rsidP="00570D72">
      <w:pPr>
        <w:pStyle w:val="NoSpacing"/>
        <w:numPr>
          <w:ilvl w:val="0"/>
          <w:numId w:val="6"/>
        </w:numPr>
        <w:rPr>
          <w:del w:id="784" w:author="Krishna Adhikari" w:date="2020-04-03T08:49:00Z"/>
          <w:rFonts w:ascii="Times New Roman" w:hAnsi="Times New Roman" w:cs="Times New Roman"/>
          <w:b/>
          <w:bCs/>
          <w:sz w:val="24"/>
          <w:szCs w:val="24"/>
          <w:rPrChange w:id="785" w:author="Krishna Adhikari" w:date="2020-03-18T11:16:00Z">
            <w:rPr>
              <w:del w:id="786" w:author="Krishna Adhikari" w:date="2020-04-03T08:49:00Z"/>
              <w:b/>
              <w:bCs/>
            </w:rPr>
          </w:rPrChange>
        </w:rPr>
      </w:pPr>
      <w:del w:id="787" w:author="Krishna Adhikari" w:date="2020-04-03T08:49:00Z">
        <w:r w:rsidRPr="00826785" w:rsidDel="0086340E">
          <w:rPr>
            <w:rFonts w:ascii="Times New Roman" w:hAnsi="Times New Roman" w:cs="Times New Roman"/>
            <w:b/>
            <w:bCs/>
            <w:sz w:val="24"/>
            <w:szCs w:val="24"/>
            <w:rPrChange w:id="788" w:author="Krishna Adhikari" w:date="2020-03-18T11:16:00Z">
              <w:rPr>
                <w:b/>
                <w:bCs/>
              </w:rPr>
            </w:rPrChange>
          </w:rPr>
          <w:delText>Generating_Matrix_Clustering_Ortholog(data, bar)</w:delText>
        </w:r>
      </w:del>
    </w:p>
    <w:p w14:paraId="4D301B74" w14:textId="499A0D4D" w:rsidR="00331BD8" w:rsidRPr="00826785" w:rsidRDefault="00331BD8" w:rsidP="00331BD8">
      <w:pPr>
        <w:pStyle w:val="NoSpacing"/>
        <w:rPr>
          <w:rFonts w:ascii="Times New Roman" w:hAnsi="Times New Roman" w:cs="Times New Roman"/>
          <w:b/>
          <w:bCs/>
          <w:sz w:val="24"/>
          <w:szCs w:val="24"/>
          <w:rPrChange w:id="789" w:author="Krishna Adhikari" w:date="2020-03-18T11:16:00Z">
            <w:rPr>
              <w:b/>
              <w:bCs/>
            </w:rPr>
          </w:rPrChange>
        </w:rPr>
      </w:pPr>
    </w:p>
    <w:p w14:paraId="35FD2CD9" w14:textId="4CAE4D8F" w:rsidR="00331BD8" w:rsidRPr="00826785" w:rsidRDefault="00331BD8" w:rsidP="00331BD8">
      <w:pPr>
        <w:pStyle w:val="NoSpacing"/>
        <w:rPr>
          <w:rFonts w:ascii="Times New Roman" w:hAnsi="Times New Roman" w:cs="Times New Roman"/>
          <w:b/>
          <w:bCs/>
          <w:sz w:val="24"/>
          <w:szCs w:val="24"/>
          <w:rPrChange w:id="790" w:author="Krishna Adhikari" w:date="2020-03-18T11:16:00Z">
            <w:rPr>
              <w:b/>
              <w:bCs/>
            </w:rPr>
          </w:rPrChange>
        </w:rPr>
      </w:pPr>
    </w:p>
    <w:p w14:paraId="55E240CA" w14:textId="63DC570E" w:rsidR="00331BD8" w:rsidRPr="00826785" w:rsidRDefault="00331BD8" w:rsidP="00331BD8">
      <w:pPr>
        <w:pStyle w:val="NoSpacing"/>
        <w:rPr>
          <w:rFonts w:ascii="Times New Roman" w:hAnsi="Times New Roman" w:cs="Times New Roman"/>
          <w:b/>
          <w:bCs/>
          <w:sz w:val="24"/>
          <w:szCs w:val="24"/>
          <w:rPrChange w:id="791" w:author="Krishna Adhikari" w:date="2020-03-18T11:16:00Z">
            <w:rPr>
              <w:b/>
              <w:bCs/>
            </w:rPr>
          </w:rPrChange>
        </w:rPr>
      </w:pPr>
    </w:p>
    <w:p w14:paraId="17048D7A" w14:textId="24B44F8C" w:rsidR="00331BD8" w:rsidRPr="00826785" w:rsidRDefault="00331BD8" w:rsidP="00331BD8">
      <w:pPr>
        <w:pStyle w:val="NoSpacing"/>
        <w:rPr>
          <w:rFonts w:ascii="Times New Roman" w:hAnsi="Times New Roman" w:cs="Times New Roman"/>
          <w:b/>
          <w:bCs/>
          <w:sz w:val="24"/>
          <w:szCs w:val="24"/>
          <w:rPrChange w:id="792" w:author="Krishna Adhikari" w:date="2020-03-18T11:16:00Z">
            <w:rPr>
              <w:b/>
              <w:bCs/>
            </w:rPr>
          </w:rPrChange>
        </w:rPr>
      </w:pPr>
    </w:p>
    <w:p w14:paraId="345C799D" w14:textId="5AB24803" w:rsidR="00331BD8" w:rsidRPr="00826785" w:rsidRDefault="00331BD8" w:rsidP="00331BD8">
      <w:pPr>
        <w:pStyle w:val="NoSpacing"/>
        <w:rPr>
          <w:rFonts w:ascii="Times New Roman" w:hAnsi="Times New Roman" w:cs="Times New Roman"/>
          <w:b/>
          <w:bCs/>
          <w:sz w:val="24"/>
          <w:szCs w:val="24"/>
          <w:rPrChange w:id="793" w:author="Krishna Adhikari" w:date="2020-03-18T11:16:00Z">
            <w:rPr>
              <w:b/>
              <w:bCs/>
            </w:rPr>
          </w:rPrChange>
        </w:rPr>
      </w:pPr>
    </w:p>
    <w:p w14:paraId="04817BFA" w14:textId="03CC0EB5" w:rsidR="00331BD8" w:rsidRPr="00826785" w:rsidRDefault="00331BD8" w:rsidP="00331BD8">
      <w:pPr>
        <w:pStyle w:val="NoSpacing"/>
        <w:rPr>
          <w:rFonts w:ascii="Times New Roman" w:hAnsi="Times New Roman" w:cs="Times New Roman"/>
          <w:b/>
          <w:bCs/>
          <w:sz w:val="24"/>
          <w:szCs w:val="24"/>
          <w:rPrChange w:id="794" w:author="Krishna Adhikari" w:date="2020-03-18T11:16:00Z">
            <w:rPr>
              <w:b/>
              <w:bCs/>
            </w:rPr>
          </w:rPrChange>
        </w:rPr>
      </w:pPr>
      <w:r w:rsidRPr="00826785">
        <w:rPr>
          <w:rFonts w:ascii="Times New Roman" w:hAnsi="Times New Roman" w:cs="Times New Roman"/>
          <w:b/>
          <w:bCs/>
          <w:sz w:val="24"/>
          <w:szCs w:val="24"/>
          <w:rPrChange w:id="795" w:author="Krishna Adhikari" w:date="2020-03-18T11:16:00Z">
            <w:rPr>
              <w:b/>
              <w:bCs/>
            </w:rPr>
          </w:rPrChange>
        </w:rPr>
        <w:t>## variable Name with Running Process</w:t>
      </w:r>
    </w:p>
    <w:p w14:paraId="152724D4" w14:textId="039B4512" w:rsidR="0086340E" w:rsidRPr="00FB246C" w:rsidRDefault="000A746A" w:rsidP="0086340E">
      <w:pPr>
        <w:pStyle w:val="NoSpacing"/>
        <w:numPr>
          <w:ilvl w:val="0"/>
          <w:numId w:val="7"/>
        </w:numPr>
        <w:ind w:left="426" w:hanging="284"/>
        <w:rPr>
          <w:ins w:id="796" w:author="Krishna Adhikari" w:date="2020-04-03T08:52:00Z"/>
          <w:rFonts w:ascii="Times New Roman" w:hAnsi="Times New Roman" w:cs="Times New Roman"/>
          <w:b/>
          <w:bCs/>
          <w:sz w:val="24"/>
          <w:szCs w:val="24"/>
          <w:rPrChange w:id="797" w:author="Krishna Adhikari" w:date="2020-04-03T09:02:00Z">
            <w:rPr>
              <w:ins w:id="798" w:author="Krishna Adhikari" w:date="2020-04-03T08:52:00Z"/>
              <w:rFonts w:ascii="Times New Roman" w:hAnsi="Times New Roman" w:cs="Times New Roman"/>
              <w:sz w:val="24"/>
              <w:szCs w:val="24"/>
            </w:rPr>
          </w:rPrChange>
        </w:rPr>
      </w:pPr>
      <w:proofErr w:type="gramStart"/>
      <w:r w:rsidRPr="00826785">
        <w:rPr>
          <w:rFonts w:ascii="Times New Roman" w:hAnsi="Times New Roman" w:cs="Times New Roman"/>
          <w:b/>
          <w:bCs/>
          <w:sz w:val="24"/>
          <w:szCs w:val="24"/>
          <w:highlight w:val="yellow"/>
          <w:rPrChange w:id="799" w:author="Krishna Adhikari" w:date="2020-03-18T11:16:00Z">
            <w:rPr>
              <w:b/>
              <w:bCs/>
              <w:highlight w:val="yellow"/>
            </w:rPr>
          </w:rPrChange>
        </w:rPr>
        <w:t>Mode:</w:t>
      </w:r>
      <w:r w:rsidR="00331BD8" w:rsidRPr="00826785">
        <w:rPr>
          <w:rFonts w:ascii="Times New Roman" w:hAnsi="Times New Roman" w:cs="Times New Roman"/>
          <w:b/>
          <w:bCs/>
          <w:sz w:val="24"/>
          <w:szCs w:val="24"/>
          <w:highlight w:val="yellow"/>
          <w:rPrChange w:id="800" w:author="Krishna Adhikari" w:date="2020-03-18T11:16:00Z">
            <w:rPr>
              <w:b/>
              <w:bCs/>
              <w:highlight w:val="yellow"/>
            </w:rPr>
          </w:rPrChange>
        </w:rPr>
        <w:t>.</w:t>
      </w:r>
      <w:proofErr w:type="gramEnd"/>
      <w:r w:rsidR="00331BD8" w:rsidRPr="00826785">
        <w:rPr>
          <w:rFonts w:ascii="Times New Roman" w:hAnsi="Times New Roman" w:cs="Times New Roman"/>
          <w:b/>
          <w:bCs/>
          <w:sz w:val="24"/>
          <w:szCs w:val="24"/>
          <w:highlight w:val="yellow"/>
          <w:rPrChange w:id="801" w:author="Krishna Adhikari" w:date="2020-03-18T11:16:00Z">
            <w:rPr>
              <w:b/>
              <w:bCs/>
              <w:highlight w:val="yellow"/>
            </w:rPr>
          </w:rPrChange>
        </w:rPr>
        <w:t xml:space="preserve"> </w:t>
      </w:r>
      <w:r w:rsidR="00331BD8" w:rsidRPr="0086340E">
        <w:rPr>
          <w:rFonts w:ascii="Times New Roman" w:hAnsi="Times New Roman" w:cs="Times New Roman"/>
          <w:sz w:val="24"/>
          <w:szCs w:val="24"/>
          <w:rPrChange w:id="802" w:author="Krishna Adhikari" w:date="2020-04-03T08:49:00Z">
            <w:rPr>
              <w:b/>
              <w:bCs/>
              <w:highlight w:val="yellow"/>
            </w:rPr>
          </w:rPrChange>
        </w:rPr>
        <w:t>Is user input to select mode</w:t>
      </w:r>
      <w:r w:rsidR="00331BD8" w:rsidRPr="0086340E">
        <w:rPr>
          <w:rFonts w:ascii="Times New Roman" w:hAnsi="Times New Roman" w:cs="Times New Roman"/>
          <w:sz w:val="24"/>
          <w:szCs w:val="24"/>
          <w:rPrChange w:id="803" w:author="Krishna Adhikari" w:date="2020-04-03T08:49:00Z">
            <w:rPr>
              <w:b/>
              <w:bCs/>
            </w:rPr>
          </w:rPrChange>
        </w:rPr>
        <w:t xml:space="preserve"> among 3 that is Blastp</w:t>
      </w:r>
      <w:del w:id="804" w:author="Krishna Adhikari" w:date="2020-03-26T08:44:00Z">
        <w:r w:rsidR="00331BD8" w:rsidRPr="0086340E" w:rsidDel="00F10262">
          <w:rPr>
            <w:rFonts w:ascii="Times New Roman" w:hAnsi="Times New Roman" w:cs="Times New Roman"/>
            <w:sz w:val="24"/>
            <w:szCs w:val="24"/>
            <w:rPrChange w:id="805" w:author="Krishna Adhikari" w:date="2020-04-03T08:49:00Z">
              <w:rPr>
                <w:b/>
                <w:bCs/>
              </w:rPr>
            </w:rPrChange>
          </w:rPr>
          <w:delText xml:space="preserve">  </w:delText>
        </w:r>
      </w:del>
      <w:r w:rsidR="00331BD8" w:rsidRPr="0086340E">
        <w:rPr>
          <w:rFonts w:ascii="Times New Roman" w:hAnsi="Times New Roman" w:cs="Times New Roman"/>
          <w:sz w:val="24"/>
          <w:szCs w:val="24"/>
          <w:rPrChange w:id="806" w:author="Krishna Adhikari" w:date="2020-04-03T08:49:00Z">
            <w:rPr>
              <w:b/>
              <w:bCs/>
            </w:rPr>
          </w:rPrChange>
        </w:rPr>
        <w:t xml:space="preserve">, Blastp Using precalculated data and </w:t>
      </w:r>
      <w:proofErr w:type="spellStart"/>
      <w:r w:rsidR="00331BD8" w:rsidRPr="0086340E">
        <w:rPr>
          <w:rFonts w:ascii="Times New Roman" w:hAnsi="Times New Roman" w:cs="Times New Roman"/>
          <w:sz w:val="24"/>
          <w:szCs w:val="24"/>
          <w:rPrChange w:id="807" w:author="Krishna Adhikari" w:date="2020-04-03T08:49:00Z">
            <w:rPr>
              <w:b/>
              <w:bCs/>
            </w:rPr>
          </w:rPrChange>
        </w:rPr>
        <w:t>Clustering</w:t>
      </w:r>
      <w:ins w:id="808" w:author="Krishna Adhikari" w:date="2020-04-03T08:49:00Z">
        <w:r w:rsidR="0086340E">
          <w:rPr>
            <w:rFonts w:ascii="Times New Roman" w:hAnsi="Times New Roman" w:cs="Times New Roman"/>
            <w:sz w:val="24"/>
            <w:szCs w:val="24"/>
          </w:rPr>
          <w:t>.Mode</w:t>
        </w:r>
        <w:proofErr w:type="spellEnd"/>
        <w:r w:rsidR="0086340E">
          <w:rPr>
            <w:rFonts w:ascii="Times New Roman" w:hAnsi="Times New Roman" w:cs="Times New Roman"/>
            <w:sz w:val="24"/>
            <w:szCs w:val="24"/>
          </w:rPr>
          <w:t xml:space="preserve"> 1 is time consuming so first</w:t>
        </w:r>
      </w:ins>
      <w:ins w:id="809" w:author="Krishna Adhikari" w:date="2020-04-03T08:50:00Z">
        <w:r w:rsidR="0086340E">
          <w:rPr>
            <w:rFonts w:ascii="Times New Roman" w:hAnsi="Times New Roman" w:cs="Times New Roman"/>
            <w:sz w:val="24"/>
            <w:szCs w:val="24"/>
          </w:rPr>
          <w:t xml:space="preserve"> do blastp and store all values inside blastp folder.</w:t>
        </w:r>
      </w:ins>
      <w:del w:id="810" w:author="Krishna Adhikari" w:date="2020-04-03T08:49:00Z">
        <w:r w:rsidR="00331BD8" w:rsidRPr="0086340E" w:rsidDel="0086340E">
          <w:rPr>
            <w:rFonts w:ascii="Times New Roman" w:hAnsi="Times New Roman" w:cs="Times New Roman"/>
            <w:sz w:val="24"/>
            <w:szCs w:val="24"/>
            <w:rPrChange w:id="811" w:author="Krishna Adhikari" w:date="2020-04-03T08:49:00Z">
              <w:rPr>
                <w:b/>
                <w:bCs/>
              </w:rPr>
            </w:rPrChange>
          </w:rPr>
          <w:delText xml:space="preserve"> </w:delText>
        </w:r>
      </w:del>
    </w:p>
    <w:p w14:paraId="76B58519" w14:textId="77777777" w:rsidR="0086340E" w:rsidRPr="00FB246C" w:rsidDel="0086340E" w:rsidRDefault="0086340E">
      <w:pPr>
        <w:pStyle w:val="ListParagraph"/>
        <w:numPr>
          <w:ilvl w:val="0"/>
          <w:numId w:val="7"/>
        </w:numPr>
        <w:ind w:leftChars="0"/>
        <w:rPr>
          <w:del w:id="812" w:author="Krishna Adhikari" w:date="2020-04-03T08:52:00Z"/>
          <w:rFonts w:ascii="Times New Roman" w:hAnsi="Times New Roman" w:cs="Times New Roman"/>
          <w:b/>
          <w:bCs/>
          <w:sz w:val="24"/>
          <w:szCs w:val="24"/>
          <w:rPrChange w:id="813" w:author="Krishna Adhikari" w:date="2020-04-03T09:02:00Z">
            <w:rPr>
              <w:del w:id="814" w:author="Krishna Adhikari" w:date="2020-04-03T08:52:00Z"/>
              <w:b/>
              <w:bCs/>
            </w:rPr>
          </w:rPrChange>
        </w:rPr>
        <w:pPrChange w:id="815" w:author="Krishna Adhikari" w:date="2020-04-03T08:53:00Z">
          <w:pPr>
            <w:pStyle w:val="NoSpacing"/>
            <w:numPr>
              <w:numId w:val="7"/>
            </w:numPr>
            <w:ind w:left="720" w:hanging="360"/>
          </w:pPr>
        </w:pPrChange>
      </w:pPr>
    </w:p>
    <w:p w14:paraId="17180AA9" w14:textId="3BF53B04" w:rsidR="0086340E" w:rsidRPr="00F35BD8" w:rsidRDefault="00331BD8" w:rsidP="0086340E">
      <w:pPr>
        <w:pStyle w:val="ListParagraph"/>
        <w:numPr>
          <w:ilvl w:val="0"/>
          <w:numId w:val="7"/>
        </w:numPr>
        <w:ind w:leftChars="0" w:left="567" w:hanging="425"/>
        <w:rPr>
          <w:ins w:id="816" w:author="Krishna Adhikari" w:date="2020-04-03T09:04:00Z"/>
          <w:b/>
          <w:bCs/>
          <w:rPrChange w:id="817" w:author="Krishna Adhikari" w:date="2020-04-03T09:04:00Z">
            <w:rPr>
              <w:ins w:id="818" w:author="Krishna Adhikari" w:date="2020-04-03T09:04:00Z"/>
            </w:rPr>
          </w:rPrChange>
        </w:rPr>
      </w:pPr>
      <w:del w:id="819" w:author="Krishna Adhikari" w:date="2020-04-03T08:52:00Z">
        <w:r w:rsidRPr="00FB246C" w:rsidDel="0086340E">
          <w:rPr>
            <w:b/>
            <w:bCs/>
          </w:rPr>
          <w:delText>Second Variable is to select Name of Genome to analyze (</w:delText>
        </w:r>
      </w:del>
      <w:del w:id="820" w:author="Krishna Adhikari" w:date="2020-03-26T08:44:00Z">
        <w:r w:rsidRPr="00FB246C" w:rsidDel="00F10262">
          <w:rPr>
            <w:b/>
            <w:bCs/>
          </w:rPr>
          <w:delText>Suppose Only one Selected</w:delText>
        </w:r>
      </w:del>
      <w:del w:id="821" w:author="Krishna Adhikari" w:date="2020-04-03T08:52:00Z">
        <w:r w:rsidRPr="00FB246C" w:rsidDel="0086340E">
          <w:rPr>
            <w:b/>
            <w:bCs/>
          </w:rPr>
          <w:delText>)</w:delText>
        </w:r>
      </w:del>
      <w:proofErr w:type="spellStart"/>
      <w:ins w:id="822" w:author="Krishna Adhikari" w:date="2020-04-03T08:53:00Z">
        <w:r w:rsidR="0086340E" w:rsidRPr="00FB246C">
          <w:rPr>
            <w:b/>
            <w:bCs/>
            <w:rPrChange w:id="823" w:author="Krishna Adhikari" w:date="2020-04-03T09:02:00Z">
              <w:rPr/>
            </w:rPrChange>
          </w:rPr>
          <w:t>selected_number</w:t>
        </w:r>
      </w:ins>
      <w:proofErr w:type="spellEnd"/>
      <w:ins w:id="824" w:author="Krishna Adhikari" w:date="2020-04-03T09:02:00Z">
        <w:r w:rsidR="00FB246C">
          <w:rPr>
            <w:b/>
            <w:bCs/>
          </w:rPr>
          <w:t xml:space="preserve"> </w:t>
        </w:r>
        <w:r w:rsidR="00FB246C" w:rsidRPr="00FB246C">
          <w:rPr>
            <w:b/>
            <w:bCs/>
          </w:rPr>
          <w:sym w:font="Wingdings" w:char="F0E0"/>
        </w:r>
        <w:r w:rsidR="00FB246C">
          <w:rPr>
            <w:b/>
            <w:bCs/>
          </w:rPr>
          <w:t xml:space="preserve"> </w:t>
        </w:r>
        <w:r w:rsidR="00FB246C">
          <w:t>Will store the user selected number</w:t>
        </w:r>
      </w:ins>
      <w:ins w:id="825" w:author="Krishna Adhikari" w:date="2020-04-03T09:03:00Z">
        <w:r w:rsidR="00FB246C">
          <w:t xml:space="preserve"> which is used to extract genomes name in dictionary Format return by the function </w:t>
        </w:r>
        <w:proofErr w:type="spellStart"/>
        <w:r w:rsidR="00FB246C">
          <w:t>read_</w:t>
        </w:r>
        <w:proofErr w:type="gramStart"/>
        <w:r w:rsidR="00FB246C">
          <w:t>species</w:t>
        </w:r>
        <w:proofErr w:type="spellEnd"/>
        <w:r w:rsidR="00FB246C">
          <w:t>(</w:t>
        </w:r>
        <w:proofErr w:type="gramEnd"/>
        <w:r w:rsidR="00FB246C">
          <w:t>1)</w:t>
        </w:r>
      </w:ins>
      <w:ins w:id="826" w:author="Krishna Adhikari" w:date="2020-04-03T09:04:00Z">
        <w:r w:rsidR="00F35BD8">
          <w:t>.</w:t>
        </w:r>
      </w:ins>
    </w:p>
    <w:p w14:paraId="4FE87F78" w14:textId="2B905A96" w:rsidR="00F35BD8" w:rsidRPr="00F35BD8" w:rsidRDefault="00F35BD8">
      <w:pPr>
        <w:pStyle w:val="ListParagraph"/>
        <w:ind w:leftChars="0" w:left="567"/>
        <w:rPr>
          <w:rPrChange w:id="827" w:author="Krishna Adhikari" w:date="2020-04-03T09:04:00Z">
            <w:rPr>
              <w:b/>
              <w:bCs/>
            </w:rPr>
          </w:rPrChange>
        </w:rPr>
        <w:pPrChange w:id="828" w:author="Krishna Adhikari" w:date="2020-04-03T09:06:00Z">
          <w:pPr>
            <w:pStyle w:val="NoSpacing"/>
            <w:numPr>
              <w:numId w:val="7"/>
            </w:numPr>
            <w:ind w:left="720" w:hanging="360"/>
          </w:pPr>
        </w:pPrChange>
      </w:pPr>
      <w:ins w:id="829" w:author="Krishna Adhikari" w:date="2020-04-03T09:04:00Z">
        <w:r w:rsidRPr="00F35BD8">
          <w:rPr>
            <w:b/>
            <w:bCs/>
            <w:rPrChange w:id="830" w:author="Krishna Adhikari" w:date="2020-04-03T09:04:00Z">
              <w:rPr/>
            </w:rPrChange>
          </w:rPr>
          <w:t>SN</w:t>
        </w:r>
        <w:r>
          <w:rPr>
            <w:b/>
            <w:bCs/>
          </w:rPr>
          <w:t xml:space="preserve"> </w:t>
        </w:r>
        <w:r>
          <w:t xml:space="preserve">= </w:t>
        </w:r>
        <w:proofErr w:type="spellStart"/>
        <w:r>
          <w:t>selected_</w:t>
        </w:r>
        <w:proofErr w:type="gramStart"/>
        <w:r>
          <w:t>numbe</w:t>
        </w:r>
      </w:ins>
      <w:ins w:id="831" w:author="Krishna Adhikari" w:date="2020-04-03T09:05:00Z">
        <w:r>
          <w:t>r.split</w:t>
        </w:r>
        <w:proofErr w:type="spellEnd"/>
        <w:proofErr w:type="gramEnd"/>
        <w:r>
          <w:t>(“-“) and store selected number in a set forma</w:t>
        </w:r>
      </w:ins>
      <w:ins w:id="832" w:author="Krishna Adhikari" w:date="2020-04-03T09:06:00Z">
        <w:r>
          <w:t>t</w:t>
        </w:r>
      </w:ins>
    </w:p>
    <w:p w14:paraId="6B972672" w14:textId="3B94BD71" w:rsidR="00331BD8" w:rsidRPr="00F35BD8" w:rsidRDefault="00331BD8" w:rsidP="00331BD8">
      <w:pPr>
        <w:pStyle w:val="NoSpacing"/>
        <w:rPr>
          <w:rFonts w:ascii="Times New Roman" w:hAnsi="Times New Roman" w:cs="Times New Roman"/>
          <w:sz w:val="24"/>
          <w:szCs w:val="24"/>
          <w:rPrChange w:id="833" w:author="Krishna Adhikari" w:date="2020-04-03T09:06:00Z">
            <w:rPr>
              <w:b/>
              <w:bCs/>
            </w:rPr>
          </w:rPrChange>
        </w:rPr>
      </w:pPr>
      <w:proofErr w:type="spellStart"/>
      <w:r w:rsidRPr="00826785">
        <w:rPr>
          <w:rFonts w:ascii="Times New Roman" w:hAnsi="Times New Roman" w:cs="Times New Roman"/>
          <w:b/>
          <w:bCs/>
          <w:sz w:val="24"/>
          <w:szCs w:val="24"/>
          <w:highlight w:val="yellow"/>
          <w:rPrChange w:id="834" w:author="Krishna Adhikari" w:date="2020-03-18T11:16:00Z">
            <w:rPr>
              <w:b/>
              <w:bCs/>
              <w:highlight w:val="yellow"/>
            </w:rPr>
          </w:rPrChange>
        </w:rPr>
        <w:t>Genome_name</w:t>
      </w:r>
      <w:proofErr w:type="spellEnd"/>
      <w:r w:rsidRPr="00826785">
        <w:rPr>
          <w:rFonts w:ascii="Times New Roman" w:hAnsi="Times New Roman" w:cs="Times New Roman"/>
          <w:b/>
          <w:bCs/>
          <w:sz w:val="24"/>
          <w:szCs w:val="24"/>
          <w:highlight w:val="yellow"/>
          <w:rPrChange w:id="835" w:author="Krishna Adhikari" w:date="2020-03-18T11:16:00Z">
            <w:rPr>
              <w:b/>
              <w:bCs/>
              <w:highlight w:val="yellow"/>
            </w:rPr>
          </w:rPrChange>
        </w:rPr>
        <w:t xml:space="preserve"> </w:t>
      </w:r>
      <w:r w:rsidRPr="00F35BD8">
        <w:rPr>
          <w:rFonts w:ascii="Times New Roman" w:hAnsi="Times New Roman" w:cs="Times New Roman"/>
          <w:sz w:val="24"/>
          <w:szCs w:val="24"/>
          <w:rPrChange w:id="836" w:author="Krishna Adhikari" w:date="2020-04-03T09:06:00Z">
            <w:rPr>
              <w:b/>
              <w:bCs/>
              <w:highlight w:val="yellow"/>
            </w:rPr>
          </w:rPrChange>
        </w:rPr>
        <w:t xml:space="preserve">selected is passed to </w:t>
      </w:r>
      <w:proofErr w:type="spellStart"/>
      <w:r w:rsidRPr="00F35BD8">
        <w:rPr>
          <w:rFonts w:ascii="Times New Roman" w:hAnsi="Times New Roman" w:cs="Times New Roman"/>
          <w:sz w:val="24"/>
          <w:szCs w:val="24"/>
          <w:highlight w:val="yellow"/>
          <w:rPrChange w:id="837" w:author="Krishna Adhikari" w:date="2020-04-03T09:06:00Z">
            <w:rPr>
              <w:b/>
              <w:bCs/>
              <w:highlight w:val="yellow"/>
            </w:rPr>
          </w:rPrChange>
        </w:rPr>
        <w:t>selected_number</w:t>
      </w:r>
      <w:proofErr w:type="spellEnd"/>
      <w:r w:rsidRPr="00826785">
        <w:rPr>
          <w:rFonts w:ascii="Times New Roman" w:hAnsi="Times New Roman" w:cs="Times New Roman"/>
          <w:b/>
          <w:bCs/>
          <w:sz w:val="24"/>
          <w:szCs w:val="24"/>
          <w:rPrChange w:id="838" w:author="Krishna Adhikari" w:date="2020-03-18T11:16:00Z">
            <w:rPr>
              <w:b/>
              <w:bCs/>
            </w:rPr>
          </w:rPrChange>
        </w:rPr>
        <w:t xml:space="preserve"> </w:t>
      </w:r>
      <w:r w:rsidRPr="00F35BD8">
        <w:rPr>
          <w:rFonts w:ascii="Times New Roman" w:hAnsi="Times New Roman" w:cs="Times New Roman"/>
          <w:sz w:val="24"/>
          <w:szCs w:val="24"/>
          <w:rPrChange w:id="839" w:author="Krishna Adhikari" w:date="2020-04-03T09:06:00Z">
            <w:rPr>
              <w:b/>
              <w:bCs/>
            </w:rPr>
          </w:rPrChange>
        </w:rPr>
        <w:t>and converted to sorted set and also program exit if input greater than number of Genome available</w:t>
      </w:r>
    </w:p>
    <w:p w14:paraId="2D10FD45" w14:textId="77777777" w:rsidR="00F35BD8" w:rsidRDefault="00331BD8" w:rsidP="00CF5B9D">
      <w:pPr>
        <w:pStyle w:val="NoSpacing"/>
        <w:numPr>
          <w:ilvl w:val="0"/>
          <w:numId w:val="7"/>
        </w:numPr>
        <w:ind w:left="360" w:hanging="284"/>
        <w:rPr>
          <w:ins w:id="840" w:author="Krishna Adhikari" w:date="2020-04-03T09:07:00Z"/>
          <w:rFonts w:ascii="Times New Roman" w:hAnsi="Times New Roman" w:cs="Times New Roman"/>
          <w:b/>
          <w:bCs/>
          <w:sz w:val="24"/>
          <w:szCs w:val="24"/>
        </w:rPr>
      </w:pPr>
      <w:proofErr w:type="spellStart"/>
      <w:r w:rsidRPr="00F35BD8">
        <w:rPr>
          <w:rFonts w:ascii="Times New Roman" w:hAnsi="Times New Roman" w:cs="Times New Roman"/>
          <w:b/>
          <w:bCs/>
          <w:sz w:val="24"/>
          <w:szCs w:val="24"/>
          <w:rPrChange w:id="841" w:author="Krishna Adhikari" w:date="2020-04-03T09:07:00Z">
            <w:rPr>
              <w:b/>
              <w:bCs/>
            </w:rPr>
          </w:rPrChange>
        </w:rPr>
        <w:t>Blastp_matrix</w:t>
      </w:r>
      <w:proofErr w:type="spellEnd"/>
      <w:r w:rsidRPr="00F35BD8">
        <w:rPr>
          <w:rFonts w:ascii="Times New Roman" w:hAnsi="Times New Roman" w:cs="Times New Roman"/>
          <w:b/>
          <w:bCs/>
          <w:sz w:val="24"/>
          <w:szCs w:val="24"/>
          <w:rPrChange w:id="842" w:author="Krishna Adhikari" w:date="2020-04-03T09:07:00Z">
            <w:rPr>
              <w:b/>
              <w:bCs/>
            </w:rPr>
          </w:rPrChange>
        </w:rPr>
        <w:t xml:space="preserve"> = </w:t>
      </w:r>
      <w:proofErr w:type="spellStart"/>
      <w:proofErr w:type="gramStart"/>
      <w:r w:rsidRPr="00F35BD8">
        <w:rPr>
          <w:rFonts w:ascii="Times New Roman" w:hAnsi="Times New Roman" w:cs="Times New Roman"/>
          <w:b/>
          <w:bCs/>
          <w:sz w:val="24"/>
          <w:szCs w:val="24"/>
          <w:rPrChange w:id="843" w:author="Krishna Adhikari" w:date="2020-04-03T09:07:00Z">
            <w:rPr>
              <w:b/>
              <w:bCs/>
            </w:rPr>
          </w:rPrChange>
        </w:rPr>
        <w:t>GetMatrix</w:t>
      </w:r>
      <w:proofErr w:type="spellEnd"/>
      <w:r w:rsidRPr="00F35BD8">
        <w:rPr>
          <w:rFonts w:ascii="Times New Roman" w:hAnsi="Times New Roman" w:cs="Times New Roman"/>
          <w:b/>
          <w:bCs/>
          <w:sz w:val="24"/>
          <w:szCs w:val="24"/>
          <w:rPrChange w:id="844" w:author="Krishna Adhikari" w:date="2020-04-03T09:07:00Z">
            <w:rPr>
              <w:b/>
              <w:bCs/>
            </w:rPr>
          </w:rPrChange>
        </w:rPr>
        <w:t>(</w:t>
      </w:r>
      <w:proofErr w:type="gramEnd"/>
      <w:r w:rsidRPr="00F35BD8">
        <w:rPr>
          <w:rFonts w:ascii="Times New Roman" w:hAnsi="Times New Roman" w:cs="Times New Roman"/>
          <w:b/>
          <w:bCs/>
          <w:sz w:val="24"/>
          <w:szCs w:val="24"/>
          <w:rPrChange w:id="845" w:author="Krishna Adhikari" w:date="2020-04-03T09:07:00Z">
            <w:rPr>
              <w:b/>
              <w:bCs/>
            </w:rPr>
          </w:rPrChange>
        </w:rPr>
        <w:t>) Function run and Output is “BLOSUM45” , “BLOSUM62” or “BLOSUM</w:t>
      </w:r>
      <w:ins w:id="846" w:author="Krishna Adhikari" w:date="2020-04-03T09:07:00Z">
        <w:r w:rsidR="00F35BD8">
          <w:rPr>
            <w:rFonts w:ascii="Times New Roman" w:hAnsi="Times New Roman" w:cs="Times New Roman"/>
            <w:b/>
            <w:bCs/>
            <w:sz w:val="24"/>
            <w:szCs w:val="24"/>
          </w:rPr>
          <w:t>80</w:t>
        </w:r>
      </w:ins>
      <w:r w:rsidRPr="00F35BD8">
        <w:rPr>
          <w:rFonts w:ascii="Times New Roman" w:hAnsi="Times New Roman" w:cs="Times New Roman"/>
          <w:b/>
          <w:bCs/>
          <w:sz w:val="24"/>
          <w:szCs w:val="24"/>
          <w:rPrChange w:id="847" w:author="Krishna Adhikari" w:date="2020-04-03T09:07:00Z">
            <w:rPr>
              <w:b/>
              <w:bCs/>
            </w:rPr>
          </w:rPrChange>
        </w:rPr>
        <w:t>”</w:t>
      </w:r>
    </w:p>
    <w:p w14:paraId="5956255B" w14:textId="7354E2BF" w:rsidR="00331BD8" w:rsidRPr="00826785" w:rsidDel="00F35BD8" w:rsidRDefault="00331BD8">
      <w:pPr>
        <w:pStyle w:val="NoSpacing"/>
        <w:ind w:left="360"/>
        <w:rPr>
          <w:del w:id="848" w:author="Krishna Adhikari" w:date="2020-04-03T09:07:00Z"/>
          <w:rFonts w:ascii="Times New Roman" w:hAnsi="Times New Roman" w:cs="Times New Roman"/>
          <w:b/>
          <w:bCs/>
          <w:sz w:val="24"/>
          <w:szCs w:val="24"/>
          <w:rPrChange w:id="849" w:author="Krishna Adhikari" w:date="2020-03-18T11:16:00Z">
            <w:rPr>
              <w:del w:id="850" w:author="Krishna Adhikari" w:date="2020-04-03T09:07:00Z"/>
              <w:b/>
              <w:bCs/>
            </w:rPr>
          </w:rPrChange>
        </w:rPr>
        <w:pPrChange w:id="851" w:author="Krishna Adhikari" w:date="2020-04-03T09:07:00Z">
          <w:pPr>
            <w:pStyle w:val="NoSpacing"/>
            <w:numPr>
              <w:numId w:val="7"/>
            </w:numPr>
            <w:ind w:left="720" w:hanging="360"/>
          </w:pPr>
        </w:pPrChange>
      </w:pPr>
      <w:del w:id="852" w:author="Krishna Adhikari" w:date="2020-04-03T09:07:00Z">
        <w:r w:rsidRPr="00F35BD8" w:rsidDel="00F35BD8">
          <w:rPr>
            <w:rFonts w:ascii="Times New Roman" w:hAnsi="Times New Roman" w:cs="Times New Roman"/>
            <w:b/>
            <w:bCs/>
            <w:sz w:val="24"/>
            <w:szCs w:val="24"/>
            <w:rPrChange w:id="853" w:author="Krishna Adhikari" w:date="2020-04-03T09:07:00Z">
              <w:rPr>
                <w:b/>
                <w:bCs/>
              </w:rPr>
            </w:rPrChange>
          </w:rPr>
          <w:delText xml:space="preserve"> </w:delText>
        </w:r>
        <w:r w:rsidRPr="00826785" w:rsidDel="00F35BD8">
          <w:rPr>
            <w:rFonts w:ascii="Times New Roman" w:hAnsi="Times New Roman" w:cs="Times New Roman"/>
            <w:b/>
            <w:bCs/>
            <w:sz w:val="24"/>
            <w:szCs w:val="24"/>
            <w:rPrChange w:id="854" w:author="Krishna Adhikari" w:date="2020-03-18T11:16:00Z">
              <w:rPr>
                <w:b/>
                <w:bCs/>
              </w:rPr>
            </w:rPrChange>
          </w:rPr>
          <w:delText xml:space="preserve">default is BLOSUM62 </w:delText>
        </w:r>
      </w:del>
    </w:p>
    <w:p w14:paraId="0FBF9A4A" w14:textId="1A8B9EC4" w:rsidR="00F35BD8" w:rsidRDefault="000A746A" w:rsidP="00F35BD8">
      <w:pPr>
        <w:pStyle w:val="NoSpacing"/>
        <w:ind w:left="360"/>
        <w:rPr>
          <w:ins w:id="855" w:author="Krishna Adhikari" w:date="2020-04-03T09:07:00Z"/>
          <w:rFonts w:ascii="Times New Roman" w:hAnsi="Times New Roman" w:cs="Times New Roman"/>
          <w:b/>
          <w:bCs/>
          <w:sz w:val="24"/>
          <w:szCs w:val="24"/>
        </w:rPr>
      </w:pPr>
      <w:del w:id="856" w:author="Krishna Adhikari" w:date="2020-04-03T09:07:00Z">
        <w:r w:rsidRPr="00F35BD8" w:rsidDel="00F35BD8">
          <w:rPr>
            <w:rFonts w:ascii="Times New Roman" w:hAnsi="Times New Roman" w:cs="Times New Roman"/>
            <w:b/>
            <w:bCs/>
            <w:color w:val="FF0000"/>
            <w:sz w:val="24"/>
            <w:szCs w:val="24"/>
            <w:rPrChange w:id="857" w:author="Krishna Adhikari" w:date="2020-04-03T09:07:00Z">
              <w:rPr>
                <w:b/>
                <w:bCs/>
                <w:color w:val="FF0000"/>
              </w:rPr>
            </w:rPrChange>
          </w:rPr>
          <w:delText>BLOSUM80 is used for closely related alignment databases</w:delText>
        </w:r>
      </w:del>
      <w:r w:rsidRPr="00F35BD8">
        <w:rPr>
          <w:rFonts w:ascii="Times New Roman" w:hAnsi="Times New Roman" w:cs="Times New Roman"/>
          <w:b/>
          <w:bCs/>
          <w:sz w:val="24"/>
          <w:szCs w:val="24"/>
          <w:rPrChange w:id="858" w:author="Krishna Adhikari" w:date="2020-04-03T09:07:00Z">
            <w:rPr>
              <w:b/>
              <w:bCs/>
            </w:rPr>
          </w:rPrChange>
        </w:rPr>
        <w:t xml:space="preserve">, </w:t>
      </w:r>
    </w:p>
    <w:p w14:paraId="349D52EB" w14:textId="77777777" w:rsidR="00F35BD8" w:rsidRDefault="000A746A" w:rsidP="00F35BD8">
      <w:pPr>
        <w:pStyle w:val="NoSpacing"/>
        <w:ind w:left="360"/>
        <w:rPr>
          <w:ins w:id="859" w:author="Krishna Adhikari" w:date="2020-04-03T09:07:00Z"/>
          <w:rFonts w:ascii="Times New Roman" w:hAnsi="Times New Roman" w:cs="Times New Roman"/>
          <w:b/>
          <w:bCs/>
          <w:color w:val="002060"/>
          <w:sz w:val="24"/>
          <w:szCs w:val="24"/>
        </w:rPr>
      </w:pPr>
      <w:r w:rsidRPr="00F35BD8">
        <w:rPr>
          <w:rFonts w:ascii="Times New Roman" w:hAnsi="Times New Roman" w:cs="Times New Roman"/>
          <w:b/>
          <w:bCs/>
          <w:color w:val="002060"/>
          <w:sz w:val="24"/>
          <w:szCs w:val="24"/>
          <w:rPrChange w:id="860" w:author="Krishna Adhikari" w:date="2020-04-03T09:07:00Z">
            <w:rPr>
              <w:b/>
              <w:bCs/>
              <w:color w:val="002060"/>
            </w:rPr>
          </w:rPrChange>
        </w:rPr>
        <w:t xml:space="preserve">BLOSUM45 is used for more distantly related alignments </w:t>
      </w:r>
    </w:p>
    <w:p w14:paraId="09C18A73" w14:textId="77777777" w:rsidR="00F35BD8" w:rsidRDefault="000A746A" w:rsidP="00F35BD8">
      <w:pPr>
        <w:pStyle w:val="NoSpacing"/>
        <w:ind w:left="360"/>
        <w:rPr>
          <w:ins w:id="861" w:author="Krishna Adhikari" w:date="2020-04-03T09:07:00Z"/>
          <w:rFonts w:ascii="Times New Roman" w:hAnsi="Times New Roman" w:cs="Times New Roman"/>
          <w:b/>
          <w:bCs/>
          <w:sz w:val="24"/>
          <w:szCs w:val="24"/>
          <w:highlight w:val="yellow"/>
        </w:rPr>
      </w:pPr>
      <w:r w:rsidRPr="00F35BD8">
        <w:rPr>
          <w:rFonts w:ascii="Times New Roman" w:hAnsi="Times New Roman" w:cs="Times New Roman"/>
          <w:b/>
          <w:bCs/>
          <w:sz w:val="24"/>
          <w:szCs w:val="24"/>
          <w:highlight w:val="yellow"/>
          <w:rPrChange w:id="862" w:author="Krishna Adhikari" w:date="2020-04-03T09:07:00Z">
            <w:rPr>
              <w:b/>
              <w:bCs/>
              <w:highlight w:val="yellow"/>
            </w:rPr>
          </w:rPrChange>
        </w:rPr>
        <w:t xml:space="preserve">BLOSUM62 is the Matrix built using sequences </w:t>
      </w:r>
    </w:p>
    <w:p w14:paraId="68D1B613" w14:textId="5042F0A9" w:rsidR="00F35BD8" w:rsidRDefault="00F35BD8" w:rsidP="00F35BD8">
      <w:pPr>
        <w:pStyle w:val="NoSpacing"/>
        <w:ind w:left="360"/>
        <w:rPr>
          <w:ins w:id="863" w:author="Krishna Adhikari" w:date="2020-04-03T09:07:00Z"/>
          <w:rFonts w:ascii="Times New Roman" w:hAnsi="Times New Roman" w:cs="Times New Roman"/>
          <w:b/>
          <w:bCs/>
          <w:sz w:val="24"/>
          <w:szCs w:val="24"/>
          <w:highlight w:val="yellow"/>
        </w:rPr>
      </w:pPr>
      <w:ins w:id="864" w:author="Krishna Adhikari" w:date="2020-04-03T09:07:00Z">
        <w:r w:rsidRPr="00194FB9">
          <w:rPr>
            <w:rFonts w:ascii="Times New Roman" w:hAnsi="Times New Roman" w:cs="Times New Roman"/>
            <w:b/>
            <w:bCs/>
            <w:color w:val="FF0000"/>
            <w:sz w:val="24"/>
            <w:szCs w:val="24"/>
          </w:rPr>
          <w:t>BLOSUM80 is used for closely related alignment databases</w:t>
        </w:r>
      </w:ins>
    </w:p>
    <w:p w14:paraId="660C916C" w14:textId="57438F02" w:rsidR="001C78D1" w:rsidRPr="00F35BD8" w:rsidRDefault="00F35BD8">
      <w:pPr>
        <w:pStyle w:val="NoSpacing"/>
        <w:ind w:left="360"/>
        <w:rPr>
          <w:rFonts w:ascii="Times New Roman" w:hAnsi="Times New Roman" w:cs="Times New Roman"/>
          <w:b/>
          <w:bCs/>
          <w:sz w:val="24"/>
          <w:szCs w:val="24"/>
          <w:rPrChange w:id="865" w:author="Krishna Adhikari" w:date="2020-04-03T09:08:00Z">
            <w:rPr>
              <w:b/>
              <w:bCs/>
            </w:rPr>
          </w:rPrChange>
        </w:rPr>
      </w:pPr>
      <w:ins w:id="866" w:author="Krishna Adhikari" w:date="2020-04-03T09:08:00Z">
        <w:r w:rsidRPr="00F35BD8">
          <w:rPr>
            <w:rFonts w:ascii="Times New Roman" w:hAnsi="Times New Roman" w:cs="Times New Roman"/>
            <w:sz w:val="24"/>
            <w:szCs w:val="24"/>
            <w:highlight w:val="yellow"/>
            <w:rPrChange w:id="867" w:author="Krishna Adhikari" w:date="2020-04-03T09:08:00Z">
              <w:rPr>
                <w:rFonts w:ascii="Times New Roman" w:hAnsi="Times New Roman" w:cs="Times New Roman"/>
                <w:b/>
                <w:bCs/>
                <w:sz w:val="24"/>
                <w:szCs w:val="24"/>
                <w:highlight w:val="yellow"/>
              </w:rPr>
            </w:rPrChange>
          </w:rPr>
          <w:t xml:space="preserve">BLOSUM62 </w:t>
        </w:r>
      </w:ins>
      <w:r w:rsidR="000A746A" w:rsidRPr="00F35BD8">
        <w:rPr>
          <w:rFonts w:ascii="Times New Roman" w:hAnsi="Times New Roman" w:cs="Times New Roman"/>
          <w:sz w:val="24"/>
          <w:szCs w:val="24"/>
          <w:highlight w:val="yellow"/>
          <w:rPrChange w:id="868" w:author="Krishna Adhikari" w:date="2020-04-03T09:08:00Z">
            <w:rPr>
              <w:b/>
              <w:bCs/>
              <w:highlight w:val="yellow"/>
            </w:rPr>
          </w:rPrChange>
        </w:rPr>
        <w:t>with more than 62 % Similarity</w:t>
      </w:r>
      <w:r w:rsidR="000A746A" w:rsidRPr="00F35BD8">
        <w:rPr>
          <w:rFonts w:ascii="Times New Roman" w:hAnsi="Times New Roman" w:cs="Times New Roman"/>
          <w:sz w:val="24"/>
          <w:szCs w:val="24"/>
          <w:rPrChange w:id="869" w:author="Krishna Adhikari" w:date="2020-04-03T09:08:00Z">
            <w:rPr>
              <w:b/>
              <w:bCs/>
            </w:rPr>
          </w:rPrChange>
        </w:rPr>
        <w:t xml:space="preserve"> (Sequences with &gt;= 62 %identically were clustered. Note BLOSUM62 is the default matrix for protein BLAST. Experimentation has shown that the </w:t>
      </w:r>
      <w:r w:rsidR="000A746A" w:rsidRPr="00F35BD8">
        <w:rPr>
          <w:rFonts w:ascii="Times New Roman" w:hAnsi="Times New Roman" w:cs="Times New Roman"/>
          <w:b/>
          <w:bCs/>
          <w:sz w:val="24"/>
          <w:szCs w:val="24"/>
          <w:rPrChange w:id="870" w:author="Krishna Adhikari" w:date="2020-04-03T09:08:00Z">
            <w:rPr>
              <w:b/>
              <w:bCs/>
            </w:rPr>
          </w:rPrChange>
        </w:rPr>
        <w:t>BLOSUM-62 matrix is among the best for detecting most weak protein similarities.</w:t>
      </w:r>
    </w:p>
    <w:p w14:paraId="7D194F90" w14:textId="70E7CB97" w:rsidR="00014D5A" w:rsidRPr="00826785" w:rsidRDefault="001C78D1" w:rsidP="0045761C">
      <w:pPr>
        <w:pStyle w:val="NoSpacing"/>
        <w:ind w:left="360"/>
        <w:rPr>
          <w:ins w:id="871" w:author="Krishna Adhikari" w:date="2020-03-17T19:26:00Z"/>
          <w:rFonts w:ascii="Times New Roman" w:hAnsi="Times New Roman" w:cs="Times New Roman"/>
          <w:b/>
          <w:bCs/>
          <w:sz w:val="24"/>
          <w:szCs w:val="24"/>
          <w:rPrChange w:id="872" w:author="Krishna Adhikari" w:date="2020-03-18T11:16:00Z">
            <w:rPr>
              <w:ins w:id="873" w:author="Krishna Adhikari" w:date="2020-03-17T19:26:00Z"/>
              <w:b/>
              <w:bCs/>
            </w:rPr>
          </w:rPrChange>
        </w:rPr>
      </w:pPr>
      <w:proofErr w:type="spellStart"/>
      <w:r w:rsidRPr="00826785">
        <w:rPr>
          <w:rFonts w:ascii="Times New Roman" w:hAnsi="Times New Roman" w:cs="Times New Roman"/>
          <w:b/>
          <w:bCs/>
          <w:sz w:val="24"/>
          <w:szCs w:val="24"/>
          <w:rPrChange w:id="874" w:author="Krishna Adhikari" w:date="2020-03-18T11:16:00Z">
            <w:rPr>
              <w:b/>
              <w:bCs/>
            </w:rPr>
          </w:rPrChange>
        </w:rPr>
        <w:t>user_selected_number</w:t>
      </w:r>
      <w:proofErr w:type="spellEnd"/>
      <w:r w:rsidRPr="00826785">
        <w:rPr>
          <w:rFonts w:ascii="Times New Roman" w:hAnsi="Times New Roman" w:cs="Times New Roman"/>
          <w:b/>
          <w:bCs/>
          <w:sz w:val="24"/>
          <w:szCs w:val="24"/>
          <w:rPrChange w:id="875" w:author="Krishna Adhikari" w:date="2020-03-18T11:16:00Z">
            <w:rPr>
              <w:b/>
              <w:bCs/>
            </w:rPr>
          </w:rPrChange>
        </w:rPr>
        <w:t xml:space="preserve"> = [</w:t>
      </w:r>
      <w:proofErr w:type="spellStart"/>
      <w:r w:rsidRPr="00826785">
        <w:rPr>
          <w:rFonts w:ascii="Times New Roman" w:hAnsi="Times New Roman" w:cs="Times New Roman"/>
          <w:b/>
          <w:bCs/>
          <w:sz w:val="24"/>
          <w:szCs w:val="24"/>
          <w:rPrChange w:id="876" w:author="Krishna Adhikari" w:date="2020-03-18T11:16:00Z">
            <w:rPr>
              <w:b/>
              <w:bCs/>
            </w:rPr>
          </w:rPrChange>
        </w:rPr>
        <w:t>backward_selected_species_dic</w:t>
      </w:r>
      <w:proofErr w:type="spellEnd"/>
      <w:r w:rsidRPr="00826785">
        <w:rPr>
          <w:rFonts w:ascii="Times New Roman" w:hAnsi="Times New Roman" w:cs="Times New Roman"/>
          <w:b/>
          <w:bCs/>
          <w:sz w:val="24"/>
          <w:szCs w:val="24"/>
          <w:rPrChange w:id="877" w:author="Krishna Adhikari" w:date="2020-03-18T11:16:00Z">
            <w:rPr>
              <w:b/>
              <w:bCs/>
            </w:rPr>
          </w:rPrChange>
        </w:rPr>
        <w:t>[</w:t>
      </w:r>
      <w:proofErr w:type="spellStart"/>
      <w:r w:rsidRPr="00826785">
        <w:rPr>
          <w:rFonts w:ascii="Times New Roman" w:hAnsi="Times New Roman" w:cs="Times New Roman"/>
          <w:b/>
          <w:bCs/>
          <w:sz w:val="24"/>
          <w:szCs w:val="24"/>
          <w:rPrChange w:id="878" w:author="Krishna Adhikari" w:date="2020-03-18T11:16:00Z">
            <w:rPr>
              <w:b/>
              <w:bCs/>
            </w:rPr>
          </w:rPrChange>
        </w:rPr>
        <w:t>ele</w:t>
      </w:r>
      <w:proofErr w:type="spellEnd"/>
      <w:r w:rsidRPr="00826785">
        <w:rPr>
          <w:rFonts w:ascii="Times New Roman" w:hAnsi="Times New Roman" w:cs="Times New Roman"/>
          <w:b/>
          <w:bCs/>
          <w:sz w:val="24"/>
          <w:szCs w:val="24"/>
          <w:rPrChange w:id="879" w:author="Krishna Adhikari" w:date="2020-03-18T11:16:00Z">
            <w:rPr>
              <w:b/>
              <w:bCs/>
            </w:rPr>
          </w:rPrChange>
        </w:rPr>
        <w:t xml:space="preserve">] for </w:t>
      </w:r>
      <w:proofErr w:type="spellStart"/>
      <w:r w:rsidRPr="00826785">
        <w:rPr>
          <w:rFonts w:ascii="Times New Roman" w:hAnsi="Times New Roman" w:cs="Times New Roman"/>
          <w:b/>
          <w:bCs/>
          <w:sz w:val="24"/>
          <w:szCs w:val="24"/>
          <w:rPrChange w:id="880" w:author="Krishna Adhikari" w:date="2020-03-18T11:16:00Z">
            <w:rPr>
              <w:b/>
              <w:bCs/>
            </w:rPr>
          </w:rPrChange>
        </w:rPr>
        <w:t>ele</w:t>
      </w:r>
      <w:proofErr w:type="spellEnd"/>
      <w:r w:rsidRPr="00826785">
        <w:rPr>
          <w:rFonts w:ascii="Times New Roman" w:hAnsi="Times New Roman" w:cs="Times New Roman"/>
          <w:b/>
          <w:bCs/>
          <w:sz w:val="24"/>
          <w:szCs w:val="24"/>
          <w:rPrChange w:id="881" w:author="Krishna Adhikari" w:date="2020-03-18T11:16:00Z">
            <w:rPr>
              <w:b/>
              <w:bCs/>
            </w:rPr>
          </w:rPrChange>
        </w:rPr>
        <w:t xml:space="preserve"> in genomes]</w:t>
      </w:r>
    </w:p>
    <w:p w14:paraId="077A6229" w14:textId="77777777" w:rsidR="00B609DF" w:rsidRPr="00826785" w:rsidRDefault="00B609DF" w:rsidP="0045761C">
      <w:pPr>
        <w:pStyle w:val="NoSpacing"/>
        <w:ind w:left="360"/>
        <w:rPr>
          <w:rFonts w:ascii="Times New Roman" w:hAnsi="Times New Roman" w:cs="Times New Roman"/>
          <w:b/>
          <w:bCs/>
          <w:sz w:val="24"/>
          <w:szCs w:val="24"/>
          <w:rPrChange w:id="882" w:author="Krishna Adhikari" w:date="2020-03-18T11:16:00Z">
            <w:rPr>
              <w:b/>
              <w:bCs/>
            </w:rPr>
          </w:rPrChange>
        </w:rPr>
      </w:pPr>
    </w:p>
    <w:p w14:paraId="1AB3DAB8" w14:textId="00DA7E51" w:rsidR="0045761C" w:rsidRPr="00826785" w:rsidDel="00F35BD8" w:rsidRDefault="0045761C" w:rsidP="0045761C">
      <w:pPr>
        <w:pStyle w:val="NoSpacing"/>
        <w:ind w:left="360"/>
        <w:rPr>
          <w:del w:id="883" w:author="Krishna Adhikari" w:date="2020-04-03T09:08:00Z"/>
          <w:rFonts w:ascii="Times New Roman" w:hAnsi="Times New Roman" w:cs="Times New Roman"/>
          <w:b/>
          <w:bCs/>
          <w:sz w:val="24"/>
          <w:szCs w:val="24"/>
          <w:rPrChange w:id="884" w:author="Krishna Adhikari" w:date="2020-03-18T11:16:00Z">
            <w:rPr>
              <w:del w:id="885" w:author="Krishna Adhikari" w:date="2020-04-03T09:08:00Z"/>
              <w:b/>
              <w:bCs/>
            </w:rPr>
          </w:rPrChange>
        </w:rPr>
      </w:pPr>
    </w:p>
    <w:p w14:paraId="592CA91D" w14:textId="2160A683" w:rsidR="0045761C" w:rsidRPr="00826785" w:rsidDel="00F35BD8" w:rsidRDefault="0045761C" w:rsidP="0045761C">
      <w:pPr>
        <w:pStyle w:val="NoSpacing"/>
        <w:ind w:left="360"/>
        <w:rPr>
          <w:del w:id="886" w:author="Krishna Adhikari" w:date="2020-04-03T09:08:00Z"/>
          <w:rFonts w:ascii="Times New Roman" w:hAnsi="Times New Roman" w:cs="Times New Roman"/>
          <w:b/>
          <w:bCs/>
          <w:sz w:val="24"/>
          <w:szCs w:val="24"/>
          <w:rPrChange w:id="887" w:author="Krishna Adhikari" w:date="2020-03-18T11:16:00Z">
            <w:rPr>
              <w:del w:id="888" w:author="Krishna Adhikari" w:date="2020-04-03T09:08:00Z"/>
              <w:b/>
              <w:bCs/>
            </w:rPr>
          </w:rPrChange>
        </w:rPr>
      </w:pPr>
    </w:p>
    <w:p w14:paraId="13E0C0E4" w14:textId="3054A161" w:rsidR="0045761C" w:rsidRPr="00826785" w:rsidDel="00F35BD8" w:rsidRDefault="0045761C" w:rsidP="0045761C">
      <w:pPr>
        <w:pStyle w:val="NoSpacing"/>
        <w:ind w:left="360"/>
        <w:rPr>
          <w:del w:id="889" w:author="Krishna Adhikari" w:date="2020-04-03T09:08:00Z"/>
          <w:rFonts w:ascii="Times New Roman" w:hAnsi="Times New Roman" w:cs="Times New Roman"/>
          <w:b/>
          <w:bCs/>
          <w:sz w:val="24"/>
          <w:szCs w:val="24"/>
          <w:rPrChange w:id="890" w:author="Krishna Adhikari" w:date="2020-03-18T11:16:00Z">
            <w:rPr>
              <w:del w:id="891" w:author="Krishna Adhikari" w:date="2020-04-03T09:08:00Z"/>
              <w:b/>
              <w:bCs/>
            </w:rPr>
          </w:rPrChange>
        </w:rPr>
      </w:pPr>
    </w:p>
    <w:p w14:paraId="39BFC2B5" w14:textId="0C9D63A3" w:rsidR="0045761C" w:rsidRPr="00826785" w:rsidDel="008206DE" w:rsidRDefault="0045761C" w:rsidP="0045761C">
      <w:pPr>
        <w:pStyle w:val="NoSpacing"/>
        <w:ind w:left="360"/>
        <w:rPr>
          <w:del w:id="892" w:author="Krishna Adhikari" w:date="2020-03-30T10:21:00Z"/>
          <w:rFonts w:ascii="Times New Roman" w:hAnsi="Times New Roman" w:cs="Times New Roman"/>
          <w:b/>
          <w:bCs/>
          <w:sz w:val="24"/>
          <w:szCs w:val="24"/>
          <w:rPrChange w:id="893" w:author="Krishna Adhikari" w:date="2020-03-18T11:16:00Z">
            <w:rPr>
              <w:del w:id="894" w:author="Krishna Adhikari" w:date="2020-03-30T10:21:00Z"/>
              <w:b/>
              <w:bCs/>
            </w:rPr>
          </w:rPrChange>
        </w:rPr>
      </w:pPr>
    </w:p>
    <w:p w14:paraId="2081BC57" w14:textId="77777777" w:rsidR="004A7C6C" w:rsidRPr="00826785" w:rsidRDefault="004A7C6C">
      <w:pPr>
        <w:pStyle w:val="NoSpacing"/>
        <w:rPr>
          <w:ins w:id="895" w:author="Krishna Adhikari" w:date="2020-03-13T15:08:00Z"/>
          <w:rFonts w:ascii="Times New Roman" w:hAnsi="Times New Roman" w:cs="Times New Roman"/>
          <w:b/>
          <w:bCs/>
          <w:sz w:val="24"/>
          <w:szCs w:val="24"/>
          <w:highlight w:val="yellow"/>
          <w:rPrChange w:id="896" w:author="Krishna Adhikari" w:date="2020-03-18T11:16:00Z">
            <w:rPr>
              <w:ins w:id="897" w:author="Krishna Adhikari" w:date="2020-03-13T15:08:00Z"/>
              <w:b/>
              <w:bCs/>
              <w:sz w:val="24"/>
              <w:szCs w:val="28"/>
              <w:highlight w:val="yellow"/>
            </w:rPr>
          </w:rPrChange>
        </w:rPr>
        <w:pPrChange w:id="898" w:author="Krishna Adhikari" w:date="2020-04-03T09:08:00Z">
          <w:pPr>
            <w:pStyle w:val="NoSpacing"/>
            <w:ind w:left="360"/>
            <w:jc w:val="center"/>
          </w:pPr>
        </w:pPrChange>
      </w:pPr>
    </w:p>
    <w:p w14:paraId="5AFD0FD0" w14:textId="77777777" w:rsidR="004A7C6C" w:rsidRPr="00826785" w:rsidRDefault="004A7C6C" w:rsidP="004A7C6C">
      <w:pPr>
        <w:pStyle w:val="NoSpacing"/>
        <w:ind w:left="360"/>
        <w:jc w:val="center"/>
        <w:rPr>
          <w:ins w:id="899" w:author="Krishna Adhikari" w:date="2020-03-13T15:08:00Z"/>
          <w:rFonts w:ascii="Times New Roman" w:hAnsi="Times New Roman" w:cs="Times New Roman"/>
          <w:b/>
          <w:bCs/>
          <w:sz w:val="24"/>
          <w:szCs w:val="24"/>
          <w:highlight w:val="yellow"/>
          <w:rPrChange w:id="900" w:author="Krishna Adhikari" w:date="2020-03-18T11:16:00Z">
            <w:rPr>
              <w:ins w:id="901" w:author="Krishna Adhikari" w:date="2020-03-13T15:08:00Z"/>
              <w:b/>
              <w:bCs/>
              <w:sz w:val="24"/>
              <w:szCs w:val="28"/>
              <w:highlight w:val="yellow"/>
            </w:rPr>
          </w:rPrChange>
        </w:rPr>
      </w:pPr>
    </w:p>
    <w:p w14:paraId="3A505CB6" w14:textId="395479C0" w:rsidR="004A7C6C" w:rsidRPr="00826785" w:rsidRDefault="004A7C6C" w:rsidP="004A7C6C">
      <w:pPr>
        <w:pStyle w:val="NoSpacing"/>
        <w:ind w:left="360"/>
        <w:jc w:val="center"/>
        <w:rPr>
          <w:ins w:id="902" w:author="Krishna Adhikari" w:date="2020-03-13T15:08:00Z"/>
          <w:rFonts w:ascii="Times New Roman" w:hAnsi="Times New Roman" w:cs="Times New Roman"/>
          <w:b/>
          <w:bCs/>
          <w:sz w:val="24"/>
          <w:szCs w:val="24"/>
          <w:rPrChange w:id="903" w:author="Krishna Adhikari" w:date="2020-03-18T11:16:00Z">
            <w:rPr>
              <w:ins w:id="904" w:author="Krishna Adhikari" w:date="2020-03-13T15:08:00Z"/>
              <w:b/>
              <w:bCs/>
              <w:sz w:val="24"/>
              <w:szCs w:val="28"/>
            </w:rPr>
          </w:rPrChange>
        </w:rPr>
      </w:pPr>
      <w:ins w:id="905" w:author="Krishna Adhikari" w:date="2020-03-13T15:08:00Z">
        <w:r w:rsidRPr="00826785">
          <w:rPr>
            <w:rFonts w:ascii="Times New Roman" w:hAnsi="Times New Roman" w:cs="Times New Roman"/>
            <w:b/>
            <w:bCs/>
            <w:sz w:val="24"/>
            <w:szCs w:val="24"/>
            <w:highlight w:val="yellow"/>
            <w:rPrChange w:id="906" w:author="Krishna Adhikari" w:date="2020-03-18T11:16:00Z">
              <w:rPr>
                <w:b/>
                <w:bCs/>
              </w:rPr>
            </w:rPrChange>
          </w:rPr>
          <w:t>If mode 1 Passed</w:t>
        </w:r>
      </w:ins>
    </w:p>
    <w:p w14:paraId="78CF96C2" w14:textId="30C4EE50" w:rsidR="004A7C6C" w:rsidRPr="00826785" w:rsidRDefault="004A7C6C" w:rsidP="004A7C6C">
      <w:pPr>
        <w:pStyle w:val="NoSpacing"/>
        <w:numPr>
          <w:ilvl w:val="0"/>
          <w:numId w:val="9"/>
        </w:numPr>
        <w:rPr>
          <w:ins w:id="907" w:author="Krishna Adhikari" w:date="2020-03-13T15:09:00Z"/>
          <w:rFonts w:ascii="Times New Roman" w:hAnsi="Times New Roman" w:cs="Times New Roman"/>
          <w:sz w:val="24"/>
          <w:szCs w:val="24"/>
          <w:rPrChange w:id="908" w:author="Krishna Adhikari" w:date="2020-03-18T11:16:00Z">
            <w:rPr>
              <w:ins w:id="909" w:author="Krishna Adhikari" w:date="2020-03-13T15:09:00Z"/>
              <w:b/>
              <w:bCs/>
              <w:sz w:val="24"/>
              <w:szCs w:val="28"/>
            </w:rPr>
          </w:rPrChange>
        </w:rPr>
      </w:pPr>
      <w:proofErr w:type="spellStart"/>
      <w:ins w:id="910" w:author="Krishna Adhikari" w:date="2020-03-13T15:09:00Z">
        <w:r w:rsidRPr="00826785">
          <w:rPr>
            <w:rFonts w:ascii="Times New Roman" w:hAnsi="Times New Roman" w:cs="Times New Roman"/>
            <w:b/>
            <w:bCs/>
            <w:sz w:val="24"/>
            <w:szCs w:val="24"/>
            <w:rPrChange w:id="911" w:author="Krishna Adhikari" w:date="2020-03-18T11:16:00Z">
              <w:rPr>
                <w:b/>
                <w:bCs/>
                <w:sz w:val="24"/>
                <w:szCs w:val="28"/>
              </w:rPr>
            </w:rPrChange>
          </w:rPr>
          <w:t>Backward_best_hit_work_list</w:t>
        </w:r>
        <w:proofErr w:type="spellEnd"/>
        <w:r w:rsidRPr="00826785">
          <w:rPr>
            <w:rFonts w:ascii="Times New Roman" w:hAnsi="Times New Roman" w:cs="Times New Roman"/>
            <w:b/>
            <w:bCs/>
            <w:sz w:val="24"/>
            <w:szCs w:val="24"/>
            <w:rPrChange w:id="912" w:author="Krishna Adhikari" w:date="2020-03-18T11:16:00Z">
              <w:rPr>
                <w:b/>
                <w:bCs/>
                <w:sz w:val="24"/>
                <w:szCs w:val="28"/>
              </w:rPr>
            </w:rPrChange>
          </w:rPr>
          <w:t xml:space="preserve"> = </w:t>
        </w:r>
        <w:proofErr w:type="spellStart"/>
        <w:r w:rsidRPr="00826785">
          <w:rPr>
            <w:rFonts w:ascii="Times New Roman" w:hAnsi="Times New Roman" w:cs="Times New Roman"/>
            <w:b/>
            <w:bCs/>
            <w:sz w:val="24"/>
            <w:szCs w:val="24"/>
            <w:rPrChange w:id="913" w:author="Krishna Adhikari" w:date="2020-03-18T11:16:00Z">
              <w:rPr>
                <w:b/>
                <w:bCs/>
                <w:sz w:val="24"/>
                <w:szCs w:val="28"/>
              </w:rPr>
            </w:rPrChange>
          </w:rPr>
          <w:t>oneway_Threshold_Best_Hit</w:t>
        </w:r>
        <w:proofErr w:type="spellEnd"/>
        <w:r w:rsidRPr="00826785">
          <w:rPr>
            <w:rFonts w:ascii="Times New Roman" w:hAnsi="Times New Roman" w:cs="Times New Roman"/>
            <w:b/>
            <w:bCs/>
            <w:sz w:val="24"/>
            <w:szCs w:val="24"/>
            <w:rPrChange w:id="914" w:author="Krishna Adhikari" w:date="2020-03-18T11:16:00Z">
              <w:rPr>
                <w:b/>
                <w:bCs/>
                <w:sz w:val="24"/>
                <w:szCs w:val="28"/>
              </w:rPr>
            </w:rPrChange>
          </w:rPr>
          <w:t>(mode)</w:t>
        </w:r>
      </w:ins>
    </w:p>
    <w:p w14:paraId="0DF74BB5" w14:textId="0954CEBE" w:rsidR="004A7C6C" w:rsidRPr="00826785" w:rsidRDefault="004A7C6C">
      <w:pPr>
        <w:pStyle w:val="NoSpacing"/>
        <w:numPr>
          <w:ilvl w:val="0"/>
          <w:numId w:val="9"/>
        </w:numPr>
        <w:rPr>
          <w:ins w:id="915" w:author="Krishna Adhikari" w:date="2020-03-13T15:08:00Z"/>
          <w:rFonts w:ascii="Times New Roman" w:hAnsi="Times New Roman" w:cs="Times New Roman"/>
          <w:sz w:val="24"/>
          <w:szCs w:val="24"/>
          <w:rPrChange w:id="916" w:author="Krishna Adhikari" w:date="2020-03-18T11:16:00Z">
            <w:rPr>
              <w:ins w:id="917" w:author="Krishna Adhikari" w:date="2020-03-13T15:08:00Z"/>
              <w:b/>
              <w:bCs/>
            </w:rPr>
          </w:rPrChange>
        </w:rPr>
        <w:pPrChange w:id="918" w:author="Krishna Adhikari" w:date="2020-03-13T15:08:00Z">
          <w:pPr>
            <w:pStyle w:val="NoSpacing"/>
            <w:ind w:left="360"/>
          </w:pPr>
        </w:pPrChange>
      </w:pPr>
      <w:ins w:id="919" w:author="Krishna Adhikari" w:date="2020-03-13T15:09:00Z">
        <w:r w:rsidRPr="00826785">
          <w:rPr>
            <w:rFonts w:ascii="Times New Roman" w:hAnsi="Times New Roman" w:cs="Times New Roman"/>
            <w:b/>
            <w:bCs/>
            <w:sz w:val="24"/>
            <w:szCs w:val="24"/>
            <w:rPrChange w:id="920" w:author="Krishna Adhikari" w:date="2020-03-18T11:16:00Z">
              <w:rPr>
                <w:b/>
                <w:bCs/>
                <w:sz w:val="24"/>
                <w:szCs w:val="28"/>
              </w:rPr>
            </w:rPrChange>
          </w:rPr>
          <w:t xml:space="preserve">Pool = </w:t>
        </w:r>
        <w:proofErr w:type="spellStart"/>
        <w:proofErr w:type="gramStart"/>
        <w:r w:rsidRPr="00826785">
          <w:rPr>
            <w:rFonts w:ascii="Times New Roman" w:hAnsi="Times New Roman" w:cs="Times New Roman"/>
            <w:b/>
            <w:bCs/>
            <w:sz w:val="24"/>
            <w:szCs w:val="24"/>
            <w:rPrChange w:id="921" w:author="Krishna Adhikari" w:date="2020-03-18T11:16:00Z">
              <w:rPr>
                <w:b/>
                <w:bCs/>
                <w:sz w:val="24"/>
                <w:szCs w:val="28"/>
              </w:rPr>
            </w:rPrChange>
          </w:rPr>
          <w:t>multiprocessing.Pool</w:t>
        </w:r>
        <w:proofErr w:type="spellEnd"/>
        <w:proofErr w:type="gramEnd"/>
        <w:r w:rsidRPr="00826785">
          <w:rPr>
            <w:rFonts w:ascii="Times New Roman" w:hAnsi="Times New Roman" w:cs="Times New Roman"/>
            <w:b/>
            <w:bCs/>
            <w:sz w:val="24"/>
            <w:szCs w:val="24"/>
            <w:rPrChange w:id="922" w:author="Krishna Adhikari" w:date="2020-03-18T11:16:00Z">
              <w:rPr>
                <w:b/>
                <w:bCs/>
                <w:sz w:val="24"/>
                <w:szCs w:val="28"/>
              </w:rPr>
            </w:rPrChange>
          </w:rPr>
          <w:t>(</w:t>
        </w:r>
        <w:proofErr w:type="spellStart"/>
        <w:r w:rsidRPr="00826785">
          <w:rPr>
            <w:rFonts w:ascii="Times New Roman" w:hAnsi="Times New Roman" w:cs="Times New Roman"/>
            <w:b/>
            <w:bCs/>
            <w:sz w:val="24"/>
            <w:szCs w:val="24"/>
            <w:rPrChange w:id="923" w:author="Krishna Adhikari" w:date="2020-03-18T11:16:00Z">
              <w:rPr>
                <w:b/>
                <w:bCs/>
                <w:sz w:val="24"/>
                <w:szCs w:val="28"/>
              </w:rPr>
            </w:rPrChange>
          </w:rPr>
          <w:t>cpu_count</w:t>
        </w:r>
        <w:proofErr w:type="spellEnd"/>
        <w:r w:rsidRPr="00826785">
          <w:rPr>
            <w:rFonts w:ascii="Times New Roman" w:hAnsi="Times New Roman" w:cs="Times New Roman"/>
            <w:b/>
            <w:bCs/>
            <w:sz w:val="24"/>
            <w:szCs w:val="24"/>
            <w:rPrChange w:id="924" w:author="Krishna Adhikari" w:date="2020-03-18T11:16:00Z">
              <w:rPr>
                <w:b/>
                <w:bCs/>
                <w:sz w:val="24"/>
                <w:szCs w:val="28"/>
              </w:rPr>
            </w:rPrChange>
          </w:rPr>
          <w:t>)</w:t>
        </w:r>
      </w:ins>
    </w:p>
    <w:p w14:paraId="2B9D079F" w14:textId="423A263E" w:rsidR="004A7C6C" w:rsidRPr="00826785" w:rsidRDefault="004A7C6C" w:rsidP="0045761C">
      <w:pPr>
        <w:pStyle w:val="NoSpacing"/>
        <w:ind w:left="360"/>
        <w:rPr>
          <w:ins w:id="925" w:author="Krishna Adhikari" w:date="2020-03-13T15:08:00Z"/>
          <w:rFonts w:ascii="Times New Roman" w:hAnsi="Times New Roman" w:cs="Times New Roman"/>
          <w:b/>
          <w:bCs/>
          <w:sz w:val="24"/>
          <w:szCs w:val="24"/>
          <w:rPrChange w:id="926" w:author="Krishna Adhikari" w:date="2020-03-18T11:16:00Z">
            <w:rPr>
              <w:ins w:id="927" w:author="Krishna Adhikari" w:date="2020-03-13T15:08:00Z"/>
              <w:b/>
              <w:bCs/>
            </w:rPr>
          </w:rPrChange>
        </w:rPr>
      </w:pPr>
    </w:p>
    <w:p w14:paraId="4BD9FD4D" w14:textId="47F2C908" w:rsidR="004A7C6C" w:rsidRPr="00826785" w:rsidRDefault="004A7C6C" w:rsidP="0045761C">
      <w:pPr>
        <w:pStyle w:val="NoSpacing"/>
        <w:ind w:left="360"/>
        <w:rPr>
          <w:ins w:id="928" w:author="Krishna Adhikari" w:date="2020-03-13T15:08:00Z"/>
          <w:rFonts w:ascii="Times New Roman" w:hAnsi="Times New Roman" w:cs="Times New Roman"/>
          <w:b/>
          <w:bCs/>
          <w:sz w:val="24"/>
          <w:szCs w:val="24"/>
          <w:rPrChange w:id="929" w:author="Krishna Adhikari" w:date="2020-03-18T11:16:00Z">
            <w:rPr>
              <w:ins w:id="930" w:author="Krishna Adhikari" w:date="2020-03-13T15:08:00Z"/>
              <w:b/>
              <w:bCs/>
            </w:rPr>
          </w:rPrChange>
        </w:rPr>
      </w:pPr>
      <w:ins w:id="931" w:author="Krishna Adhikari" w:date="2020-03-13T15:08:00Z">
        <w:r w:rsidRPr="00826785">
          <w:rPr>
            <w:rFonts w:ascii="Times New Roman" w:hAnsi="Times New Roman" w:cs="Times New Roman"/>
            <w:b/>
            <w:bCs/>
            <w:sz w:val="24"/>
            <w:szCs w:val="24"/>
            <w:rPrChange w:id="932" w:author="Krishna Adhikari" w:date="2020-03-18T11:16:00Z">
              <w:rPr>
                <w:b/>
                <w:bCs/>
              </w:rPr>
            </w:rPrChange>
          </w:rPr>
          <w:t xml:space="preserve">   </w:t>
        </w:r>
      </w:ins>
    </w:p>
    <w:p w14:paraId="546DE4EE" w14:textId="16F45D06" w:rsidR="004A7C6C" w:rsidRPr="00826785" w:rsidRDefault="004A7C6C" w:rsidP="0045761C">
      <w:pPr>
        <w:pStyle w:val="NoSpacing"/>
        <w:ind w:left="360"/>
        <w:rPr>
          <w:ins w:id="933" w:author="Krishna Adhikari" w:date="2020-03-13T15:08:00Z"/>
          <w:rFonts w:ascii="Times New Roman" w:hAnsi="Times New Roman" w:cs="Times New Roman"/>
          <w:b/>
          <w:bCs/>
          <w:sz w:val="24"/>
          <w:szCs w:val="24"/>
          <w:rPrChange w:id="934" w:author="Krishna Adhikari" w:date="2020-03-18T11:16:00Z">
            <w:rPr>
              <w:ins w:id="935" w:author="Krishna Adhikari" w:date="2020-03-13T15:08:00Z"/>
              <w:b/>
              <w:bCs/>
            </w:rPr>
          </w:rPrChange>
        </w:rPr>
      </w:pPr>
    </w:p>
    <w:p w14:paraId="37A16B7F" w14:textId="46A5C971" w:rsidR="004A7C6C" w:rsidRPr="00826785" w:rsidRDefault="004A7C6C" w:rsidP="0045761C">
      <w:pPr>
        <w:pStyle w:val="NoSpacing"/>
        <w:ind w:left="360"/>
        <w:rPr>
          <w:ins w:id="936" w:author="Krishna Adhikari" w:date="2020-03-13T15:08:00Z"/>
          <w:rFonts w:ascii="Times New Roman" w:hAnsi="Times New Roman" w:cs="Times New Roman"/>
          <w:b/>
          <w:bCs/>
          <w:sz w:val="24"/>
          <w:szCs w:val="24"/>
          <w:rPrChange w:id="937" w:author="Krishna Adhikari" w:date="2020-03-18T11:16:00Z">
            <w:rPr>
              <w:ins w:id="938" w:author="Krishna Adhikari" w:date="2020-03-13T15:08:00Z"/>
              <w:b/>
              <w:bCs/>
            </w:rPr>
          </w:rPrChange>
        </w:rPr>
      </w:pPr>
    </w:p>
    <w:p w14:paraId="612DD9E0" w14:textId="370C60CF" w:rsidR="004A7C6C" w:rsidRPr="00826785" w:rsidRDefault="004A7C6C" w:rsidP="0045761C">
      <w:pPr>
        <w:pStyle w:val="NoSpacing"/>
        <w:ind w:left="360"/>
        <w:rPr>
          <w:ins w:id="939" w:author="Krishna Adhikari" w:date="2020-03-13T15:08:00Z"/>
          <w:rFonts w:ascii="Times New Roman" w:hAnsi="Times New Roman" w:cs="Times New Roman"/>
          <w:b/>
          <w:bCs/>
          <w:sz w:val="24"/>
          <w:szCs w:val="24"/>
          <w:rPrChange w:id="940" w:author="Krishna Adhikari" w:date="2020-03-18T11:16:00Z">
            <w:rPr>
              <w:ins w:id="941" w:author="Krishna Adhikari" w:date="2020-03-13T15:08:00Z"/>
              <w:b/>
              <w:bCs/>
            </w:rPr>
          </w:rPrChange>
        </w:rPr>
      </w:pPr>
    </w:p>
    <w:p w14:paraId="70EAB765" w14:textId="778A817E" w:rsidR="004A7C6C" w:rsidRPr="00826785" w:rsidRDefault="004A7C6C" w:rsidP="0045761C">
      <w:pPr>
        <w:pStyle w:val="NoSpacing"/>
        <w:ind w:left="360"/>
        <w:rPr>
          <w:ins w:id="942" w:author="Krishna Adhikari" w:date="2020-03-13T15:08:00Z"/>
          <w:rFonts w:ascii="Times New Roman" w:hAnsi="Times New Roman" w:cs="Times New Roman"/>
          <w:b/>
          <w:bCs/>
          <w:sz w:val="24"/>
          <w:szCs w:val="24"/>
          <w:rPrChange w:id="943" w:author="Krishna Adhikari" w:date="2020-03-18T11:16:00Z">
            <w:rPr>
              <w:ins w:id="944" w:author="Krishna Adhikari" w:date="2020-03-13T15:08:00Z"/>
              <w:b/>
              <w:bCs/>
            </w:rPr>
          </w:rPrChange>
        </w:rPr>
      </w:pPr>
    </w:p>
    <w:p w14:paraId="1796BCE1" w14:textId="0CD8D231" w:rsidR="004A7C6C" w:rsidRPr="00826785" w:rsidRDefault="004A7C6C" w:rsidP="0045761C">
      <w:pPr>
        <w:pStyle w:val="NoSpacing"/>
        <w:ind w:left="360"/>
        <w:rPr>
          <w:ins w:id="945" w:author="Krishna Adhikari" w:date="2020-03-13T15:08:00Z"/>
          <w:rFonts w:ascii="Times New Roman" w:hAnsi="Times New Roman" w:cs="Times New Roman"/>
          <w:b/>
          <w:bCs/>
          <w:sz w:val="24"/>
          <w:szCs w:val="24"/>
          <w:rPrChange w:id="946" w:author="Krishna Adhikari" w:date="2020-03-18T11:16:00Z">
            <w:rPr>
              <w:ins w:id="947" w:author="Krishna Adhikari" w:date="2020-03-13T15:08:00Z"/>
              <w:b/>
              <w:bCs/>
            </w:rPr>
          </w:rPrChange>
        </w:rPr>
      </w:pPr>
    </w:p>
    <w:p w14:paraId="75045C18" w14:textId="434DEAB2" w:rsidR="004A7C6C" w:rsidRPr="00826785" w:rsidRDefault="004A7C6C" w:rsidP="0045761C">
      <w:pPr>
        <w:pStyle w:val="NoSpacing"/>
        <w:ind w:left="360"/>
        <w:rPr>
          <w:ins w:id="948" w:author="Krishna Adhikari" w:date="2020-03-13T15:08:00Z"/>
          <w:rFonts w:ascii="Times New Roman" w:hAnsi="Times New Roman" w:cs="Times New Roman"/>
          <w:b/>
          <w:bCs/>
          <w:sz w:val="24"/>
          <w:szCs w:val="24"/>
          <w:rPrChange w:id="949" w:author="Krishna Adhikari" w:date="2020-03-18T11:16:00Z">
            <w:rPr>
              <w:ins w:id="950" w:author="Krishna Adhikari" w:date="2020-03-13T15:08:00Z"/>
              <w:b/>
              <w:bCs/>
            </w:rPr>
          </w:rPrChange>
        </w:rPr>
      </w:pPr>
    </w:p>
    <w:p w14:paraId="1F3190BF" w14:textId="4B8AC04F" w:rsidR="004A7C6C" w:rsidRPr="00826785" w:rsidRDefault="004A7C6C" w:rsidP="0045761C">
      <w:pPr>
        <w:pStyle w:val="NoSpacing"/>
        <w:ind w:left="360"/>
        <w:rPr>
          <w:ins w:id="951" w:author="Krishna Adhikari" w:date="2020-03-13T15:08:00Z"/>
          <w:rFonts w:ascii="Times New Roman" w:hAnsi="Times New Roman" w:cs="Times New Roman"/>
          <w:b/>
          <w:bCs/>
          <w:sz w:val="24"/>
          <w:szCs w:val="24"/>
          <w:rPrChange w:id="952" w:author="Krishna Adhikari" w:date="2020-03-18T11:16:00Z">
            <w:rPr>
              <w:ins w:id="953" w:author="Krishna Adhikari" w:date="2020-03-13T15:08:00Z"/>
              <w:b/>
              <w:bCs/>
            </w:rPr>
          </w:rPrChange>
        </w:rPr>
      </w:pPr>
    </w:p>
    <w:p w14:paraId="25007722" w14:textId="142FA15A" w:rsidR="004A7C6C" w:rsidRDefault="004A7C6C" w:rsidP="0045761C">
      <w:pPr>
        <w:pStyle w:val="NoSpacing"/>
        <w:ind w:left="360"/>
        <w:rPr>
          <w:ins w:id="954" w:author="Krishna Adhikari" w:date="2020-03-30T10:21:00Z"/>
          <w:rFonts w:ascii="Times New Roman" w:hAnsi="Times New Roman" w:cs="Times New Roman"/>
          <w:b/>
          <w:bCs/>
          <w:sz w:val="24"/>
          <w:szCs w:val="24"/>
        </w:rPr>
      </w:pPr>
    </w:p>
    <w:p w14:paraId="024DC8E6" w14:textId="2E6B145B" w:rsidR="008206DE" w:rsidRDefault="008206DE" w:rsidP="0045761C">
      <w:pPr>
        <w:pStyle w:val="NoSpacing"/>
        <w:ind w:left="360"/>
        <w:rPr>
          <w:ins w:id="955" w:author="Krishna Adhikari" w:date="2020-04-09T09:51:00Z"/>
          <w:rFonts w:ascii="Times New Roman" w:hAnsi="Times New Roman" w:cs="Times New Roman"/>
          <w:b/>
          <w:bCs/>
          <w:sz w:val="24"/>
          <w:szCs w:val="24"/>
        </w:rPr>
      </w:pPr>
    </w:p>
    <w:p w14:paraId="5CF8C458" w14:textId="4E914347" w:rsidR="00512BE3" w:rsidRDefault="00512BE3" w:rsidP="0045761C">
      <w:pPr>
        <w:pStyle w:val="NoSpacing"/>
        <w:ind w:left="360"/>
        <w:rPr>
          <w:ins w:id="956" w:author="Krishna Adhikari" w:date="2020-04-09T09:51:00Z"/>
          <w:rFonts w:ascii="Times New Roman" w:hAnsi="Times New Roman" w:cs="Times New Roman"/>
          <w:b/>
          <w:bCs/>
          <w:sz w:val="24"/>
          <w:szCs w:val="24"/>
        </w:rPr>
      </w:pPr>
    </w:p>
    <w:p w14:paraId="35CED66E" w14:textId="5B05196B" w:rsidR="00512BE3" w:rsidRDefault="00512BE3" w:rsidP="0045761C">
      <w:pPr>
        <w:pStyle w:val="NoSpacing"/>
        <w:ind w:left="360"/>
        <w:rPr>
          <w:ins w:id="957" w:author="Krishna Adhikari" w:date="2020-04-09T09:51:00Z"/>
          <w:rFonts w:ascii="Times New Roman" w:hAnsi="Times New Roman" w:cs="Times New Roman"/>
          <w:b/>
          <w:bCs/>
          <w:sz w:val="24"/>
          <w:szCs w:val="24"/>
        </w:rPr>
      </w:pPr>
    </w:p>
    <w:p w14:paraId="6DAD0771" w14:textId="220377A2" w:rsidR="00512BE3" w:rsidRDefault="00512BE3" w:rsidP="0045761C">
      <w:pPr>
        <w:pStyle w:val="NoSpacing"/>
        <w:ind w:left="360"/>
        <w:rPr>
          <w:ins w:id="958" w:author="Krishna Adhikari" w:date="2020-04-09T09:51:00Z"/>
          <w:rFonts w:ascii="Times New Roman" w:hAnsi="Times New Roman" w:cs="Times New Roman"/>
          <w:b/>
          <w:bCs/>
          <w:sz w:val="24"/>
          <w:szCs w:val="24"/>
        </w:rPr>
      </w:pPr>
    </w:p>
    <w:p w14:paraId="7A1145CF" w14:textId="03B00CBD" w:rsidR="00512BE3" w:rsidRDefault="00512BE3" w:rsidP="0045761C">
      <w:pPr>
        <w:pStyle w:val="NoSpacing"/>
        <w:ind w:left="360"/>
        <w:rPr>
          <w:ins w:id="959" w:author="Krishna Adhikari" w:date="2020-04-09T09:51:00Z"/>
          <w:rFonts w:ascii="Times New Roman" w:hAnsi="Times New Roman" w:cs="Times New Roman"/>
          <w:b/>
          <w:bCs/>
          <w:sz w:val="24"/>
          <w:szCs w:val="24"/>
        </w:rPr>
      </w:pPr>
    </w:p>
    <w:p w14:paraId="13E56FED" w14:textId="64039297" w:rsidR="00512BE3" w:rsidRDefault="00512BE3" w:rsidP="0045761C">
      <w:pPr>
        <w:pStyle w:val="NoSpacing"/>
        <w:ind w:left="360"/>
        <w:rPr>
          <w:ins w:id="960" w:author="Krishna Adhikari" w:date="2020-04-09T09:51:00Z"/>
          <w:rFonts w:ascii="Times New Roman" w:hAnsi="Times New Roman" w:cs="Times New Roman"/>
          <w:b/>
          <w:bCs/>
          <w:sz w:val="24"/>
          <w:szCs w:val="24"/>
        </w:rPr>
      </w:pPr>
    </w:p>
    <w:p w14:paraId="781B8D3C" w14:textId="54062398" w:rsidR="00512BE3" w:rsidRDefault="00512BE3" w:rsidP="0045761C">
      <w:pPr>
        <w:pStyle w:val="NoSpacing"/>
        <w:ind w:left="360"/>
        <w:rPr>
          <w:ins w:id="961" w:author="Krishna Adhikari" w:date="2020-04-09T09:51:00Z"/>
          <w:rFonts w:ascii="Times New Roman" w:hAnsi="Times New Roman" w:cs="Times New Roman"/>
          <w:b/>
          <w:bCs/>
          <w:sz w:val="24"/>
          <w:szCs w:val="24"/>
        </w:rPr>
      </w:pPr>
    </w:p>
    <w:p w14:paraId="540F2A15" w14:textId="77777777" w:rsidR="00512BE3" w:rsidRDefault="00512BE3" w:rsidP="0045761C">
      <w:pPr>
        <w:pStyle w:val="NoSpacing"/>
        <w:ind w:left="360"/>
        <w:rPr>
          <w:ins w:id="962" w:author="Krishna Adhikari" w:date="2020-03-30T10:21:00Z"/>
          <w:rFonts w:ascii="Times New Roman" w:hAnsi="Times New Roman" w:cs="Times New Roman"/>
          <w:b/>
          <w:bCs/>
          <w:sz w:val="24"/>
          <w:szCs w:val="24"/>
        </w:rPr>
      </w:pPr>
    </w:p>
    <w:p w14:paraId="6F440BF7" w14:textId="77777777" w:rsidR="008206DE" w:rsidRPr="00826785" w:rsidRDefault="008206DE" w:rsidP="0045761C">
      <w:pPr>
        <w:pStyle w:val="NoSpacing"/>
        <w:ind w:left="360"/>
        <w:rPr>
          <w:ins w:id="963" w:author="Krishna Adhikari" w:date="2020-03-13T15:08:00Z"/>
          <w:rFonts w:ascii="Times New Roman" w:hAnsi="Times New Roman" w:cs="Times New Roman"/>
          <w:b/>
          <w:bCs/>
          <w:sz w:val="24"/>
          <w:szCs w:val="24"/>
          <w:rPrChange w:id="964" w:author="Krishna Adhikari" w:date="2020-03-18T11:16:00Z">
            <w:rPr>
              <w:ins w:id="965" w:author="Krishna Adhikari" w:date="2020-03-13T15:08:00Z"/>
              <w:b/>
              <w:bCs/>
            </w:rPr>
          </w:rPrChange>
        </w:rPr>
      </w:pPr>
    </w:p>
    <w:p w14:paraId="663B09FA" w14:textId="77777777" w:rsidR="004A7C6C" w:rsidRPr="00826785" w:rsidDel="008206DE" w:rsidRDefault="004A7C6C" w:rsidP="0045761C">
      <w:pPr>
        <w:pStyle w:val="NoSpacing"/>
        <w:ind w:left="360"/>
        <w:rPr>
          <w:del w:id="966" w:author="Krishna Adhikari" w:date="2020-03-30T10:20:00Z"/>
          <w:rFonts w:ascii="Times New Roman" w:hAnsi="Times New Roman" w:cs="Times New Roman"/>
          <w:b/>
          <w:bCs/>
          <w:sz w:val="24"/>
          <w:szCs w:val="24"/>
          <w:rPrChange w:id="967" w:author="Krishna Adhikari" w:date="2020-03-18T11:16:00Z">
            <w:rPr>
              <w:del w:id="968" w:author="Krishna Adhikari" w:date="2020-03-30T10:20:00Z"/>
              <w:b/>
              <w:bCs/>
            </w:rPr>
          </w:rPrChange>
        </w:rPr>
      </w:pPr>
    </w:p>
    <w:p w14:paraId="3F588261" w14:textId="418EA445" w:rsidR="0045761C" w:rsidRPr="00826785" w:rsidDel="008206DE" w:rsidRDefault="0045761C" w:rsidP="0045761C">
      <w:pPr>
        <w:pStyle w:val="NoSpacing"/>
        <w:ind w:left="360"/>
        <w:rPr>
          <w:del w:id="969" w:author="Krishna Adhikari" w:date="2020-03-30T10:20:00Z"/>
          <w:rFonts w:ascii="Times New Roman" w:hAnsi="Times New Roman" w:cs="Times New Roman"/>
          <w:b/>
          <w:bCs/>
          <w:sz w:val="24"/>
          <w:szCs w:val="24"/>
          <w:rPrChange w:id="970" w:author="Krishna Adhikari" w:date="2020-03-18T11:16:00Z">
            <w:rPr>
              <w:del w:id="971" w:author="Krishna Adhikari" w:date="2020-03-30T10:20:00Z"/>
              <w:b/>
              <w:bCs/>
            </w:rPr>
          </w:rPrChange>
        </w:rPr>
      </w:pPr>
    </w:p>
    <w:p w14:paraId="1840CD86" w14:textId="09195B16" w:rsidR="0045761C" w:rsidRPr="00826785" w:rsidDel="008206DE" w:rsidRDefault="0045761C" w:rsidP="0045761C">
      <w:pPr>
        <w:pStyle w:val="NoSpacing"/>
        <w:ind w:left="360"/>
        <w:rPr>
          <w:del w:id="972" w:author="Krishna Adhikari" w:date="2020-03-30T10:20:00Z"/>
          <w:rFonts w:ascii="Times New Roman" w:hAnsi="Times New Roman" w:cs="Times New Roman"/>
          <w:b/>
          <w:bCs/>
          <w:sz w:val="24"/>
          <w:szCs w:val="24"/>
          <w:rPrChange w:id="973" w:author="Krishna Adhikari" w:date="2020-03-18T11:16:00Z">
            <w:rPr>
              <w:del w:id="974" w:author="Krishna Adhikari" w:date="2020-03-30T10:20:00Z"/>
              <w:b/>
              <w:bCs/>
            </w:rPr>
          </w:rPrChange>
        </w:rPr>
      </w:pPr>
    </w:p>
    <w:p w14:paraId="2CC80075" w14:textId="0FC65B74" w:rsidR="0045761C" w:rsidRPr="00826785" w:rsidDel="008206DE" w:rsidRDefault="0045761C" w:rsidP="0045761C">
      <w:pPr>
        <w:pStyle w:val="NoSpacing"/>
        <w:ind w:left="360"/>
        <w:rPr>
          <w:del w:id="975" w:author="Krishna Adhikari" w:date="2020-03-30T10:20:00Z"/>
          <w:rFonts w:ascii="Times New Roman" w:hAnsi="Times New Roman" w:cs="Times New Roman"/>
          <w:b/>
          <w:bCs/>
          <w:sz w:val="24"/>
          <w:szCs w:val="24"/>
          <w:rPrChange w:id="976" w:author="Krishna Adhikari" w:date="2020-03-18T11:16:00Z">
            <w:rPr>
              <w:del w:id="977" w:author="Krishna Adhikari" w:date="2020-03-30T10:20:00Z"/>
              <w:b/>
              <w:bCs/>
            </w:rPr>
          </w:rPrChange>
        </w:rPr>
      </w:pPr>
    </w:p>
    <w:p w14:paraId="47AF278A" w14:textId="258CAE07" w:rsidR="0045761C" w:rsidRPr="00826785" w:rsidDel="008206DE" w:rsidRDefault="0045761C" w:rsidP="0045761C">
      <w:pPr>
        <w:pStyle w:val="NoSpacing"/>
        <w:ind w:left="360"/>
        <w:rPr>
          <w:del w:id="978" w:author="Krishna Adhikari" w:date="2020-03-30T10:20:00Z"/>
          <w:rFonts w:ascii="Times New Roman" w:hAnsi="Times New Roman" w:cs="Times New Roman"/>
          <w:b/>
          <w:bCs/>
          <w:sz w:val="24"/>
          <w:szCs w:val="24"/>
          <w:rPrChange w:id="979" w:author="Krishna Adhikari" w:date="2020-03-18T11:16:00Z">
            <w:rPr>
              <w:del w:id="980" w:author="Krishna Adhikari" w:date="2020-03-30T10:20:00Z"/>
              <w:b/>
              <w:bCs/>
            </w:rPr>
          </w:rPrChange>
        </w:rPr>
      </w:pPr>
    </w:p>
    <w:p w14:paraId="20FD14AB" w14:textId="280E9A99" w:rsidR="0045761C" w:rsidRPr="00826785" w:rsidDel="008206DE" w:rsidRDefault="0045761C" w:rsidP="0045761C">
      <w:pPr>
        <w:pStyle w:val="NoSpacing"/>
        <w:ind w:left="360"/>
        <w:rPr>
          <w:del w:id="981" w:author="Krishna Adhikari" w:date="2020-03-30T10:20:00Z"/>
          <w:rFonts w:ascii="Times New Roman" w:hAnsi="Times New Roman" w:cs="Times New Roman"/>
          <w:b/>
          <w:bCs/>
          <w:sz w:val="24"/>
          <w:szCs w:val="24"/>
          <w:rPrChange w:id="982" w:author="Krishna Adhikari" w:date="2020-03-18T11:16:00Z">
            <w:rPr>
              <w:del w:id="983" w:author="Krishna Adhikari" w:date="2020-03-30T10:20:00Z"/>
              <w:b/>
              <w:bCs/>
            </w:rPr>
          </w:rPrChange>
        </w:rPr>
      </w:pPr>
    </w:p>
    <w:p w14:paraId="534D9514" w14:textId="625D14A1" w:rsidR="0045761C" w:rsidRPr="00826785" w:rsidDel="008206DE" w:rsidRDefault="0045761C" w:rsidP="0045761C">
      <w:pPr>
        <w:pStyle w:val="NoSpacing"/>
        <w:ind w:left="360"/>
        <w:rPr>
          <w:del w:id="984" w:author="Krishna Adhikari" w:date="2020-03-30T10:20:00Z"/>
          <w:rFonts w:ascii="Times New Roman" w:hAnsi="Times New Roman" w:cs="Times New Roman"/>
          <w:b/>
          <w:bCs/>
          <w:sz w:val="24"/>
          <w:szCs w:val="24"/>
          <w:rPrChange w:id="985" w:author="Krishna Adhikari" w:date="2020-03-18T11:16:00Z">
            <w:rPr>
              <w:del w:id="986" w:author="Krishna Adhikari" w:date="2020-03-30T10:20:00Z"/>
              <w:b/>
              <w:bCs/>
            </w:rPr>
          </w:rPrChange>
        </w:rPr>
      </w:pPr>
    </w:p>
    <w:p w14:paraId="27ED41B3" w14:textId="53FE485E" w:rsidR="0045761C" w:rsidRPr="00826785" w:rsidDel="008206DE" w:rsidRDefault="0045761C" w:rsidP="0045761C">
      <w:pPr>
        <w:pStyle w:val="NoSpacing"/>
        <w:ind w:left="360"/>
        <w:rPr>
          <w:del w:id="987" w:author="Krishna Adhikari" w:date="2020-03-30T10:20:00Z"/>
          <w:rFonts w:ascii="Times New Roman" w:hAnsi="Times New Roman" w:cs="Times New Roman"/>
          <w:b/>
          <w:bCs/>
          <w:sz w:val="24"/>
          <w:szCs w:val="24"/>
          <w:rPrChange w:id="988" w:author="Krishna Adhikari" w:date="2020-03-18T11:16:00Z">
            <w:rPr>
              <w:del w:id="989" w:author="Krishna Adhikari" w:date="2020-03-30T10:20:00Z"/>
              <w:b/>
              <w:bCs/>
            </w:rPr>
          </w:rPrChange>
        </w:rPr>
      </w:pPr>
    </w:p>
    <w:p w14:paraId="5D2B1DE8" w14:textId="5A272C5D" w:rsidR="0045761C" w:rsidRPr="00826785" w:rsidDel="008206DE" w:rsidRDefault="0045761C" w:rsidP="0045761C">
      <w:pPr>
        <w:pStyle w:val="NoSpacing"/>
        <w:ind w:left="360"/>
        <w:rPr>
          <w:del w:id="990" w:author="Krishna Adhikari" w:date="2020-03-30T10:20:00Z"/>
          <w:rFonts w:ascii="Times New Roman" w:hAnsi="Times New Roman" w:cs="Times New Roman"/>
          <w:b/>
          <w:bCs/>
          <w:sz w:val="24"/>
          <w:szCs w:val="24"/>
          <w:rPrChange w:id="991" w:author="Krishna Adhikari" w:date="2020-03-18T11:16:00Z">
            <w:rPr>
              <w:del w:id="992" w:author="Krishna Adhikari" w:date="2020-03-30T10:20:00Z"/>
              <w:b/>
              <w:bCs/>
            </w:rPr>
          </w:rPrChange>
        </w:rPr>
      </w:pPr>
    </w:p>
    <w:p w14:paraId="2BDDD8E2" w14:textId="34CCD5F6" w:rsidR="0045761C" w:rsidRPr="00826785" w:rsidRDefault="0045761C">
      <w:pPr>
        <w:pStyle w:val="NoSpacing"/>
        <w:rPr>
          <w:rFonts w:ascii="Times New Roman" w:hAnsi="Times New Roman" w:cs="Times New Roman"/>
          <w:b/>
          <w:bCs/>
          <w:sz w:val="24"/>
          <w:szCs w:val="24"/>
          <w:rPrChange w:id="993" w:author="Krishna Adhikari" w:date="2020-03-18T11:16:00Z">
            <w:rPr>
              <w:b/>
              <w:bCs/>
              <w:sz w:val="22"/>
              <w:szCs w:val="24"/>
            </w:rPr>
          </w:rPrChange>
        </w:rPr>
        <w:pPrChange w:id="994" w:author="Krishna Adhikari" w:date="2020-03-30T10:20:00Z">
          <w:pPr>
            <w:pStyle w:val="NoSpacing"/>
            <w:ind w:left="360"/>
          </w:pPr>
        </w:pPrChange>
      </w:pPr>
    </w:p>
    <w:p w14:paraId="313905B3" w14:textId="77777777" w:rsidR="0045761C" w:rsidRPr="00826785" w:rsidRDefault="0045761C" w:rsidP="0045761C">
      <w:pPr>
        <w:pStyle w:val="NoSpacing"/>
        <w:ind w:left="360"/>
        <w:rPr>
          <w:rFonts w:ascii="Times New Roman" w:hAnsi="Times New Roman" w:cs="Times New Roman"/>
          <w:b/>
          <w:bCs/>
          <w:sz w:val="24"/>
          <w:szCs w:val="24"/>
          <w:rPrChange w:id="995" w:author="Krishna Adhikari" w:date="2020-03-18T11:16:00Z">
            <w:rPr>
              <w:b/>
              <w:bCs/>
              <w:sz w:val="22"/>
              <w:szCs w:val="24"/>
            </w:rPr>
          </w:rPrChange>
        </w:rPr>
      </w:pPr>
    </w:p>
    <w:p w14:paraId="48EC2566" w14:textId="739C7ADE" w:rsidR="0045761C" w:rsidRPr="00826785" w:rsidRDefault="0045761C" w:rsidP="0045761C">
      <w:pPr>
        <w:pStyle w:val="NoSpacing"/>
        <w:ind w:left="360"/>
        <w:jc w:val="center"/>
        <w:rPr>
          <w:rFonts w:ascii="Times New Roman" w:hAnsi="Times New Roman" w:cs="Times New Roman"/>
          <w:b/>
          <w:bCs/>
          <w:sz w:val="24"/>
          <w:szCs w:val="24"/>
          <w:rPrChange w:id="996" w:author="Krishna Adhikari" w:date="2020-03-18T11:16:00Z">
            <w:rPr>
              <w:b/>
              <w:bCs/>
              <w:sz w:val="22"/>
              <w:szCs w:val="24"/>
            </w:rPr>
          </w:rPrChange>
        </w:rPr>
      </w:pPr>
      <w:r w:rsidRPr="00826785">
        <w:rPr>
          <w:rFonts w:ascii="Times New Roman" w:hAnsi="Times New Roman" w:cs="Times New Roman"/>
          <w:b/>
          <w:bCs/>
          <w:sz w:val="24"/>
          <w:szCs w:val="24"/>
          <w:highlight w:val="yellow"/>
          <w:rPrChange w:id="997" w:author="Krishna Adhikari" w:date="2020-03-18T11:16:00Z">
            <w:rPr>
              <w:b/>
              <w:bCs/>
              <w:sz w:val="22"/>
              <w:szCs w:val="24"/>
              <w:highlight w:val="yellow"/>
            </w:rPr>
          </w:rPrChange>
        </w:rPr>
        <w:lastRenderedPageBreak/>
        <w:t>Description of All Variables</w:t>
      </w:r>
    </w:p>
    <w:p w14:paraId="7CA45890" w14:textId="07970DD8" w:rsidR="0045761C" w:rsidRPr="00826785" w:rsidRDefault="0045761C" w:rsidP="0045761C">
      <w:pPr>
        <w:pStyle w:val="NoSpacing"/>
        <w:numPr>
          <w:ilvl w:val="0"/>
          <w:numId w:val="8"/>
        </w:numPr>
        <w:rPr>
          <w:ins w:id="998" w:author="Krishna Adhikari" w:date="2020-03-13T14:26:00Z"/>
          <w:rFonts w:ascii="Times New Roman" w:hAnsi="Times New Roman" w:cs="Times New Roman"/>
          <w:sz w:val="24"/>
          <w:szCs w:val="24"/>
          <w:rPrChange w:id="999" w:author="Krishna Adhikari" w:date="2020-03-18T11:16:00Z">
            <w:rPr>
              <w:ins w:id="1000" w:author="Krishna Adhikari" w:date="2020-03-13T14:26:00Z"/>
              <w:sz w:val="22"/>
              <w:szCs w:val="24"/>
            </w:rPr>
          </w:rPrChange>
        </w:rPr>
      </w:pPr>
      <w:r w:rsidRPr="00826785">
        <w:rPr>
          <w:rFonts w:ascii="Times New Roman" w:hAnsi="Times New Roman" w:cs="Times New Roman"/>
          <w:b/>
          <w:bCs/>
          <w:sz w:val="24"/>
          <w:szCs w:val="24"/>
          <w:rPrChange w:id="1001" w:author="Krishna Adhikari" w:date="2020-03-18T11:16:00Z">
            <w:rPr>
              <w:sz w:val="22"/>
              <w:szCs w:val="24"/>
            </w:rPr>
          </w:rPrChange>
        </w:rPr>
        <w:t>Mode</w:t>
      </w:r>
      <w:r w:rsidRPr="00826785">
        <w:rPr>
          <w:rFonts w:ascii="Times New Roman" w:hAnsi="Times New Roman" w:cs="Times New Roman"/>
          <w:sz w:val="24"/>
          <w:szCs w:val="24"/>
          <w:rPrChange w:id="1002" w:author="Krishna Adhikari" w:date="2020-03-18T11:16:00Z">
            <w:rPr>
              <w:sz w:val="22"/>
              <w:szCs w:val="24"/>
            </w:rPr>
          </w:rPrChange>
        </w:rPr>
        <w:t xml:space="preserve"> = User input to select Mode (1 is for Blastp</w:t>
      </w:r>
      <w:del w:id="1003" w:author="Krishna Adhikari" w:date="2020-03-13T14:17:00Z">
        <w:r w:rsidRPr="00826785" w:rsidDel="00C056F4">
          <w:rPr>
            <w:rFonts w:ascii="Times New Roman" w:hAnsi="Times New Roman" w:cs="Times New Roman"/>
            <w:sz w:val="24"/>
            <w:szCs w:val="24"/>
            <w:rPrChange w:id="1004" w:author="Krishna Adhikari" w:date="2020-03-18T11:16:00Z">
              <w:rPr>
                <w:sz w:val="22"/>
                <w:szCs w:val="24"/>
              </w:rPr>
            </w:rPrChange>
          </w:rPr>
          <w:delText xml:space="preserve"> </w:delText>
        </w:r>
      </w:del>
      <w:r w:rsidRPr="00826785">
        <w:rPr>
          <w:rFonts w:ascii="Times New Roman" w:hAnsi="Times New Roman" w:cs="Times New Roman"/>
          <w:sz w:val="24"/>
          <w:szCs w:val="24"/>
          <w:rPrChange w:id="1005" w:author="Krishna Adhikari" w:date="2020-03-18T11:16:00Z">
            <w:rPr>
              <w:sz w:val="22"/>
              <w:szCs w:val="24"/>
            </w:rPr>
          </w:rPrChange>
        </w:rPr>
        <w:t>. 2. Blastp using precalculated data 3. Clustering</w:t>
      </w:r>
    </w:p>
    <w:p w14:paraId="48FABE95" w14:textId="2E5F6DA1" w:rsidR="00C056F4" w:rsidRDefault="00C056F4" w:rsidP="0073368F">
      <w:pPr>
        <w:pStyle w:val="NoSpacing"/>
        <w:tabs>
          <w:tab w:val="left" w:pos="1236"/>
        </w:tabs>
        <w:ind w:left="720"/>
        <w:rPr>
          <w:ins w:id="1006" w:author="Krishna Adhikari" w:date="2020-03-23T09:59:00Z"/>
          <w:rFonts w:ascii="Times New Roman" w:hAnsi="Times New Roman" w:cs="Times New Roman"/>
          <w:sz w:val="24"/>
          <w:szCs w:val="24"/>
        </w:rPr>
      </w:pPr>
      <w:ins w:id="1007" w:author="Krishna Adhikari" w:date="2020-03-13T14:26:00Z">
        <w:r w:rsidRPr="00826785">
          <w:rPr>
            <w:rFonts w:ascii="Times New Roman" w:hAnsi="Times New Roman" w:cs="Times New Roman"/>
            <w:b/>
            <w:bCs/>
            <w:sz w:val="24"/>
            <w:szCs w:val="24"/>
            <w:highlight w:val="yellow"/>
            <w:rPrChange w:id="1008" w:author="Krishna Adhikari" w:date="2020-03-18T11:16:00Z">
              <w:rPr>
                <w:b/>
                <w:bCs/>
                <w:sz w:val="22"/>
                <w:szCs w:val="24"/>
              </w:rPr>
            </w:rPrChange>
          </w:rPr>
          <w:t>1</w:t>
        </w:r>
      </w:ins>
      <w:ins w:id="1009" w:author="Krishna Adhikari" w:date="2020-03-23T09:54:00Z">
        <w:r w:rsidR="0073368F">
          <w:rPr>
            <w:rFonts w:ascii="Times New Roman" w:hAnsi="Times New Roman" w:cs="Times New Roman"/>
            <w:b/>
            <w:bCs/>
            <w:sz w:val="24"/>
            <w:szCs w:val="24"/>
          </w:rPr>
          <w:t xml:space="preserve"> </w:t>
        </w:r>
        <w:r w:rsidR="0073368F">
          <w:rPr>
            <w:rFonts w:ascii="Times New Roman" w:hAnsi="Times New Roman" w:cs="Times New Roman"/>
            <w:sz w:val="24"/>
            <w:szCs w:val="24"/>
          </w:rPr>
          <w:t>When you use the mode 2, if all of or a part of precalculated data in regard of selected genomes are not existed, the add</w:t>
        </w:r>
      </w:ins>
      <w:ins w:id="1010" w:author="Krishna Adhikari" w:date="2020-03-23T09:55:00Z">
        <w:r w:rsidR="0073368F">
          <w:rPr>
            <w:rFonts w:ascii="Times New Roman" w:hAnsi="Times New Roman" w:cs="Times New Roman"/>
            <w:sz w:val="24"/>
            <w:szCs w:val="24"/>
          </w:rPr>
          <w:t xml:space="preserve">itional calculation will be conducted to make the blastp score data. Inputting the mode 3 alone, it will not </w:t>
        </w:r>
        <w:proofErr w:type="gramStart"/>
        <w:r w:rsidR="0073368F">
          <w:rPr>
            <w:rFonts w:ascii="Times New Roman" w:hAnsi="Times New Roman" w:cs="Times New Roman"/>
            <w:sz w:val="24"/>
            <w:szCs w:val="24"/>
          </w:rPr>
          <w:t>worked properly</w:t>
        </w:r>
        <w:proofErr w:type="gramEnd"/>
        <w:r w:rsidR="0073368F">
          <w:rPr>
            <w:rFonts w:ascii="Times New Roman" w:hAnsi="Times New Roman" w:cs="Times New Roman"/>
            <w:sz w:val="24"/>
            <w:szCs w:val="24"/>
          </w:rPr>
          <w:t>.</w:t>
        </w:r>
      </w:ins>
      <w:ins w:id="1011" w:author="Krishna Adhikari" w:date="2020-03-23T09:56:00Z">
        <w:r w:rsidR="0073368F">
          <w:rPr>
            <w:rFonts w:ascii="Times New Roman" w:hAnsi="Times New Roman" w:cs="Times New Roman"/>
            <w:sz w:val="24"/>
            <w:szCs w:val="24"/>
          </w:rPr>
          <w:t xml:space="preserve"> If you want to use the blastp score data which are made newly, move the file of new </w:t>
        </w:r>
      </w:ins>
      <w:ins w:id="1012" w:author="Krishna Adhikari" w:date="2020-03-23T09:57:00Z">
        <w:r w:rsidR="0073368F">
          <w:rPr>
            <w:rFonts w:ascii="Times New Roman" w:hAnsi="Times New Roman" w:cs="Times New Roman"/>
            <w:sz w:val="24"/>
            <w:szCs w:val="24"/>
          </w:rPr>
          <w:t xml:space="preserve">blastp score </w:t>
        </w:r>
        <w:proofErr w:type="spellStart"/>
        <w:r w:rsidR="0073368F">
          <w:rPr>
            <w:rFonts w:ascii="Times New Roman" w:hAnsi="Times New Roman" w:cs="Times New Roman"/>
            <w:sz w:val="24"/>
            <w:szCs w:val="24"/>
          </w:rPr>
          <w:t>datea</w:t>
        </w:r>
        <w:proofErr w:type="spellEnd"/>
        <w:r w:rsidR="0073368F">
          <w:rPr>
            <w:rFonts w:ascii="Times New Roman" w:hAnsi="Times New Roman" w:cs="Times New Roman"/>
            <w:sz w:val="24"/>
            <w:szCs w:val="24"/>
          </w:rPr>
          <w:t xml:space="preserve">, </w:t>
        </w:r>
        <w:proofErr w:type="gramStart"/>
        <w:r w:rsidR="0073368F">
          <w:rPr>
            <w:rFonts w:ascii="Times New Roman" w:hAnsi="Times New Roman" w:cs="Times New Roman"/>
            <w:sz w:val="24"/>
            <w:szCs w:val="24"/>
          </w:rPr>
          <w:t>is  *</w:t>
        </w:r>
        <w:proofErr w:type="gramEnd"/>
        <w:r w:rsidR="0073368F">
          <w:rPr>
            <w:rFonts w:ascii="Times New Roman" w:hAnsi="Times New Roman" w:cs="Times New Roman"/>
            <w:sz w:val="24"/>
            <w:szCs w:val="24"/>
          </w:rPr>
          <w:t>_*_one_way_best_hit_*, to the directory of blastp_data from the directory of sc</w:t>
        </w:r>
      </w:ins>
      <w:ins w:id="1013" w:author="Krishna Adhikari" w:date="2020-03-23T09:58:00Z">
        <w:r w:rsidR="0073368F">
          <w:rPr>
            <w:rFonts w:ascii="Times New Roman" w:hAnsi="Times New Roman" w:cs="Times New Roman"/>
            <w:sz w:val="24"/>
            <w:szCs w:val="24"/>
          </w:rPr>
          <w:t xml:space="preserve">ore_file. And then use the mode 2, 3 </w:t>
        </w:r>
      </w:ins>
    </w:p>
    <w:p w14:paraId="1DFD91AE" w14:textId="77777777" w:rsidR="0073368F" w:rsidRDefault="0073368F" w:rsidP="0073368F">
      <w:pPr>
        <w:pStyle w:val="NoSpacing"/>
        <w:tabs>
          <w:tab w:val="left" w:pos="1236"/>
        </w:tabs>
        <w:ind w:left="720"/>
        <w:rPr>
          <w:ins w:id="1014" w:author="Krishna Adhikari" w:date="2020-03-23T09:59:00Z"/>
          <w:rFonts w:ascii="Times New Roman" w:hAnsi="Times New Roman" w:cs="Times New Roman"/>
          <w:sz w:val="24"/>
          <w:szCs w:val="24"/>
        </w:rPr>
      </w:pPr>
    </w:p>
    <w:p w14:paraId="669FA4EB" w14:textId="1D67B38A" w:rsidR="0073368F" w:rsidRPr="0073368F" w:rsidDel="0073368F" w:rsidRDefault="0073368F">
      <w:pPr>
        <w:pStyle w:val="NoSpacing"/>
        <w:numPr>
          <w:ilvl w:val="0"/>
          <w:numId w:val="8"/>
        </w:numPr>
        <w:tabs>
          <w:tab w:val="left" w:pos="1236"/>
        </w:tabs>
        <w:rPr>
          <w:del w:id="1015" w:author="Krishna Adhikari" w:date="2020-03-23T09:59:00Z"/>
          <w:rFonts w:ascii="Times New Roman" w:hAnsi="Times New Roman" w:cs="Times New Roman"/>
          <w:sz w:val="24"/>
          <w:szCs w:val="24"/>
          <w:rPrChange w:id="1016" w:author="Krishna Adhikari" w:date="2020-03-23T09:54:00Z">
            <w:rPr>
              <w:del w:id="1017" w:author="Krishna Adhikari" w:date="2020-03-23T09:59:00Z"/>
              <w:sz w:val="22"/>
              <w:szCs w:val="24"/>
            </w:rPr>
          </w:rPrChange>
        </w:rPr>
        <w:pPrChange w:id="1018" w:author="Krishna Adhikari" w:date="2020-03-23T09:59:00Z">
          <w:pPr>
            <w:pStyle w:val="NoSpacing"/>
            <w:numPr>
              <w:numId w:val="8"/>
            </w:numPr>
            <w:ind w:left="720" w:hanging="360"/>
          </w:pPr>
        </w:pPrChange>
      </w:pPr>
    </w:p>
    <w:p w14:paraId="7F5C2F8B" w14:textId="0C585102" w:rsidR="00E36D0E" w:rsidRPr="00E36D0E" w:rsidRDefault="0091518E">
      <w:pPr>
        <w:pStyle w:val="NoSpacing"/>
        <w:numPr>
          <w:ilvl w:val="0"/>
          <w:numId w:val="8"/>
        </w:numPr>
        <w:rPr>
          <w:ins w:id="1019" w:author="Krishna Adhikari" w:date="2020-03-13T14:26:00Z"/>
          <w:rFonts w:ascii="Times New Roman" w:hAnsi="Times New Roman" w:cs="Times New Roman"/>
          <w:b/>
          <w:bCs/>
          <w:sz w:val="24"/>
          <w:szCs w:val="24"/>
          <w:rPrChange w:id="1020" w:author="Krishna Adhikari" w:date="2020-03-19T16:41:00Z">
            <w:rPr>
              <w:ins w:id="1021" w:author="Krishna Adhikari" w:date="2020-03-13T14:26:00Z"/>
              <w:sz w:val="22"/>
              <w:szCs w:val="24"/>
            </w:rPr>
          </w:rPrChange>
        </w:rPr>
      </w:pPr>
      <w:proofErr w:type="spellStart"/>
      <w:r w:rsidRPr="00826785">
        <w:rPr>
          <w:rFonts w:ascii="Times New Roman" w:hAnsi="Times New Roman" w:cs="Times New Roman"/>
          <w:b/>
          <w:bCs/>
          <w:sz w:val="24"/>
          <w:szCs w:val="24"/>
          <w:rPrChange w:id="1022" w:author="Krishna Adhikari" w:date="2020-03-18T11:16:00Z">
            <w:rPr>
              <w:sz w:val="22"/>
              <w:szCs w:val="24"/>
            </w:rPr>
          </w:rPrChange>
        </w:rPr>
        <w:t>Selected_species_dic</w:t>
      </w:r>
      <w:proofErr w:type="spellEnd"/>
      <w:r w:rsidRPr="00826785">
        <w:rPr>
          <w:rFonts w:ascii="Times New Roman" w:hAnsi="Times New Roman" w:cs="Times New Roman"/>
          <w:sz w:val="24"/>
          <w:szCs w:val="24"/>
          <w:rPrChange w:id="1023" w:author="Krishna Adhikari" w:date="2020-03-18T11:16:00Z">
            <w:rPr>
              <w:sz w:val="22"/>
              <w:szCs w:val="24"/>
            </w:rPr>
          </w:rPrChange>
        </w:rPr>
        <w:t xml:space="preserve"> = Dictionary value of all species inside species Folder</w:t>
      </w:r>
      <w:ins w:id="1024" w:author="Krishna Adhikari" w:date="2020-03-13T14:28:00Z">
        <w:r w:rsidR="00F439E0" w:rsidRPr="00826785">
          <w:rPr>
            <w:rFonts w:ascii="Times New Roman" w:hAnsi="Times New Roman" w:cs="Times New Roman"/>
            <w:sz w:val="24"/>
            <w:szCs w:val="24"/>
            <w:rPrChange w:id="1025" w:author="Krishna Adhikari" w:date="2020-03-18T11:16:00Z">
              <w:rPr>
                <w:sz w:val="22"/>
                <w:szCs w:val="24"/>
              </w:rPr>
            </w:rPrChange>
          </w:rPr>
          <w:t xml:space="preserve"> </w:t>
        </w:r>
        <w:r w:rsidR="00F439E0" w:rsidRPr="00826785">
          <w:rPr>
            <w:rFonts w:ascii="Times New Roman" w:hAnsi="Times New Roman" w:cs="Times New Roman"/>
            <w:b/>
            <w:bCs/>
            <w:sz w:val="24"/>
            <w:szCs w:val="24"/>
            <w:highlight w:val="yellow"/>
            <w:rPrChange w:id="1026" w:author="Krishna Adhikari" w:date="2020-03-18T11:16:00Z">
              <w:rPr>
                <w:b/>
                <w:bCs/>
                <w:sz w:val="22"/>
                <w:szCs w:val="24"/>
              </w:rPr>
            </w:rPrChange>
          </w:rPr>
          <w:t>1</w:t>
        </w:r>
      </w:ins>
    </w:p>
    <w:p w14:paraId="2EE690DF" w14:textId="2D5566B0" w:rsidR="00C056F4" w:rsidRPr="00826785" w:rsidDel="00F439E0" w:rsidRDefault="00C056F4">
      <w:pPr>
        <w:pStyle w:val="NoSpacing"/>
        <w:ind w:left="720"/>
        <w:rPr>
          <w:del w:id="1027" w:author="Krishna Adhikari" w:date="2020-03-13T14:28:00Z"/>
          <w:rFonts w:ascii="Times New Roman" w:hAnsi="Times New Roman" w:cs="Times New Roman"/>
          <w:sz w:val="24"/>
          <w:szCs w:val="24"/>
          <w:rPrChange w:id="1028" w:author="Krishna Adhikari" w:date="2020-03-18T11:16:00Z">
            <w:rPr>
              <w:del w:id="1029" w:author="Krishna Adhikari" w:date="2020-03-13T14:28:00Z"/>
              <w:sz w:val="22"/>
              <w:szCs w:val="24"/>
            </w:rPr>
          </w:rPrChange>
        </w:rPr>
        <w:pPrChange w:id="1030" w:author="Krishna Adhikari" w:date="2020-03-13T14:26:00Z">
          <w:pPr>
            <w:pStyle w:val="NoSpacing"/>
            <w:numPr>
              <w:numId w:val="8"/>
            </w:numPr>
            <w:ind w:left="720" w:hanging="360"/>
          </w:pPr>
        </w:pPrChange>
      </w:pPr>
    </w:p>
    <w:p w14:paraId="7C3D0B96" w14:textId="5BCA68ED" w:rsidR="0091518E" w:rsidRPr="00826785" w:rsidRDefault="0091518E" w:rsidP="0045761C">
      <w:pPr>
        <w:pStyle w:val="NoSpacing"/>
        <w:numPr>
          <w:ilvl w:val="0"/>
          <w:numId w:val="8"/>
        </w:numPr>
        <w:rPr>
          <w:rFonts w:ascii="Times New Roman" w:hAnsi="Times New Roman" w:cs="Times New Roman"/>
          <w:sz w:val="24"/>
          <w:szCs w:val="24"/>
          <w:rPrChange w:id="1031" w:author="Krishna Adhikari" w:date="2020-03-18T11:16:00Z">
            <w:rPr>
              <w:sz w:val="22"/>
              <w:szCs w:val="24"/>
            </w:rPr>
          </w:rPrChange>
        </w:rPr>
      </w:pPr>
      <w:proofErr w:type="spellStart"/>
      <w:r w:rsidRPr="00826785">
        <w:rPr>
          <w:rFonts w:ascii="Times New Roman" w:hAnsi="Times New Roman" w:cs="Times New Roman"/>
          <w:b/>
          <w:bCs/>
          <w:sz w:val="24"/>
          <w:szCs w:val="24"/>
          <w:rPrChange w:id="1032" w:author="Krishna Adhikari" w:date="2020-03-18T11:16:00Z">
            <w:rPr>
              <w:sz w:val="22"/>
              <w:szCs w:val="24"/>
            </w:rPr>
          </w:rPrChange>
        </w:rPr>
        <w:t>Backward_selected_species_dic</w:t>
      </w:r>
      <w:proofErr w:type="spellEnd"/>
      <w:r w:rsidRPr="00826785">
        <w:rPr>
          <w:rFonts w:ascii="Times New Roman" w:hAnsi="Times New Roman" w:cs="Times New Roman"/>
          <w:sz w:val="24"/>
          <w:szCs w:val="24"/>
          <w:rPrChange w:id="1033" w:author="Krishna Adhikari" w:date="2020-03-18T11:16:00Z">
            <w:rPr>
              <w:sz w:val="22"/>
              <w:szCs w:val="24"/>
            </w:rPr>
          </w:rPrChange>
        </w:rPr>
        <w:t xml:space="preserve"> </w:t>
      </w:r>
      <w:ins w:id="1034" w:author="Krishna Adhikari" w:date="2020-03-13T14:17:00Z">
        <w:r w:rsidR="00C056F4" w:rsidRPr="00826785">
          <w:rPr>
            <w:rFonts w:ascii="Times New Roman" w:hAnsi="Times New Roman" w:cs="Times New Roman"/>
            <w:sz w:val="24"/>
            <w:szCs w:val="24"/>
            <w:rPrChange w:id="1035" w:author="Krishna Adhikari" w:date="2020-03-18T11:16:00Z">
              <w:rPr>
                <w:sz w:val="22"/>
                <w:szCs w:val="24"/>
              </w:rPr>
            </w:rPrChange>
          </w:rPr>
          <w:t xml:space="preserve"> </w:t>
        </w:r>
      </w:ins>
      <w:del w:id="1036" w:author="Krishna Adhikari" w:date="2020-03-13T14:17:00Z">
        <w:r w:rsidRPr="00826785" w:rsidDel="00C056F4">
          <w:rPr>
            <w:rFonts w:ascii="Times New Roman" w:hAnsi="Times New Roman" w:cs="Times New Roman"/>
            <w:sz w:val="24"/>
            <w:szCs w:val="24"/>
            <w:rPrChange w:id="1037" w:author="Krishna Adhikari" w:date="2020-03-18T11:16:00Z">
              <w:rPr>
                <w:sz w:val="22"/>
                <w:szCs w:val="24"/>
              </w:rPr>
            </w:rPrChange>
          </w:rPr>
          <w:delText xml:space="preserve"> </w:delText>
        </w:r>
      </w:del>
      <w:r w:rsidRPr="00826785">
        <w:rPr>
          <w:rFonts w:ascii="Times New Roman" w:hAnsi="Times New Roman" w:cs="Times New Roman"/>
          <w:sz w:val="24"/>
          <w:szCs w:val="24"/>
          <w:rPrChange w:id="1038" w:author="Krishna Adhikari" w:date="2020-03-18T11:16:00Z">
            <w:rPr>
              <w:sz w:val="22"/>
              <w:szCs w:val="24"/>
            </w:rPr>
          </w:rPrChange>
        </w:rPr>
        <w:t>= Same as 2 But the Dictionary is Opposite</w:t>
      </w:r>
    </w:p>
    <w:p w14:paraId="478514CA" w14:textId="318D6E94" w:rsidR="0091518E" w:rsidRDefault="0091518E">
      <w:pPr>
        <w:pStyle w:val="NoSpacing"/>
        <w:ind w:left="720"/>
        <w:rPr>
          <w:ins w:id="1039" w:author="Krishna Adhikari" w:date="2020-03-19T16:41:00Z"/>
          <w:rFonts w:ascii="Times New Roman" w:hAnsi="Times New Roman" w:cs="Times New Roman"/>
          <w:b/>
          <w:bCs/>
          <w:sz w:val="24"/>
          <w:szCs w:val="24"/>
        </w:rPr>
      </w:pPr>
      <w:proofErr w:type="spellStart"/>
      <w:r w:rsidRPr="00826785">
        <w:rPr>
          <w:rFonts w:ascii="Times New Roman" w:hAnsi="Times New Roman" w:cs="Times New Roman"/>
          <w:b/>
          <w:bCs/>
          <w:sz w:val="24"/>
          <w:szCs w:val="24"/>
          <w:rPrChange w:id="1040" w:author="Krishna Adhikari" w:date="2020-03-18T11:16:00Z">
            <w:rPr>
              <w:sz w:val="22"/>
              <w:szCs w:val="24"/>
            </w:rPr>
          </w:rPrChange>
        </w:rPr>
        <w:t>Number_i</w:t>
      </w:r>
      <w:proofErr w:type="spellEnd"/>
      <w:r w:rsidRPr="00826785">
        <w:rPr>
          <w:rFonts w:ascii="Times New Roman" w:hAnsi="Times New Roman" w:cs="Times New Roman"/>
          <w:sz w:val="24"/>
          <w:szCs w:val="24"/>
          <w:rPrChange w:id="1041" w:author="Krishna Adhikari" w:date="2020-03-18T11:16:00Z">
            <w:rPr>
              <w:sz w:val="22"/>
              <w:szCs w:val="24"/>
            </w:rPr>
          </w:rPrChange>
        </w:rPr>
        <w:t xml:space="preserve"> = length of File inside species </w:t>
      </w:r>
      <w:proofErr w:type="gramStart"/>
      <w:r w:rsidRPr="00826785">
        <w:rPr>
          <w:rFonts w:ascii="Times New Roman" w:hAnsi="Times New Roman" w:cs="Times New Roman"/>
          <w:sz w:val="24"/>
          <w:szCs w:val="24"/>
          <w:rPrChange w:id="1042" w:author="Krishna Adhikari" w:date="2020-03-18T11:16:00Z">
            <w:rPr>
              <w:sz w:val="22"/>
              <w:szCs w:val="24"/>
            </w:rPr>
          </w:rPrChange>
        </w:rPr>
        <w:t>Folder</w:t>
      </w:r>
      <w:ins w:id="1043" w:author="Krishna Adhikari" w:date="2020-03-13T14:28:00Z">
        <w:r w:rsidR="00F439E0" w:rsidRPr="00826785">
          <w:rPr>
            <w:rFonts w:ascii="Times New Roman" w:hAnsi="Times New Roman" w:cs="Times New Roman"/>
            <w:sz w:val="24"/>
            <w:szCs w:val="24"/>
            <w:rPrChange w:id="1044" w:author="Krishna Adhikari" w:date="2020-03-18T11:16:00Z">
              <w:rPr>
                <w:sz w:val="22"/>
                <w:szCs w:val="24"/>
              </w:rPr>
            </w:rPrChange>
          </w:rPr>
          <w:t xml:space="preserve">  </w:t>
        </w:r>
        <w:r w:rsidR="00F439E0" w:rsidRPr="00826785">
          <w:rPr>
            <w:rFonts w:ascii="Times New Roman" w:hAnsi="Times New Roman" w:cs="Times New Roman"/>
            <w:b/>
            <w:bCs/>
            <w:sz w:val="24"/>
            <w:szCs w:val="24"/>
            <w:highlight w:val="yellow"/>
            <w:rPrChange w:id="1045" w:author="Krishna Adhikari" w:date="2020-03-18T11:16:00Z">
              <w:rPr>
                <w:b/>
                <w:bCs/>
                <w:sz w:val="22"/>
                <w:szCs w:val="24"/>
                <w:highlight w:val="yellow"/>
              </w:rPr>
            </w:rPrChange>
          </w:rPr>
          <w:t>4</w:t>
        </w:r>
      </w:ins>
      <w:proofErr w:type="gramEnd"/>
      <w:ins w:id="1046" w:author="Krishna Adhikari" w:date="2020-03-19T16:41:00Z">
        <w:r w:rsidR="00E36D0E">
          <w:rPr>
            <w:rFonts w:ascii="Times New Roman" w:hAnsi="Times New Roman" w:cs="Times New Roman"/>
            <w:b/>
            <w:bCs/>
            <w:sz w:val="24"/>
            <w:szCs w:val="24"/>
          </w:rPr>
          <w:t xml:space="preserve"> </w:t>
        </w:r>
      </w:ins>
    </w:p>
    <w:p w14:paraId="19D804CD" w14:textId="6D832E90" w:rsidR="00E36D0E" w:rsidRPr="00826785" w:rsidRDefault="00E36D0E">
      <w:pPr>
        <w:pStyle w:val="NoSpacing"/>
        <w:numPr>
          <w:ilvl w:val="0"/>
          <w:numId w:val="8"/>
        </w:numPr>
        <w:rPr>
          <w:ins w:id="1047" w:author="Krishna Adhikari" w:date="2020-03-13T14:26:00Z"/>
          <w:rFonts w:ascii="Times New Roman" w:hAnsi="Times New Roman" w:cs="Times New Roman"/>
          <w:sz w:val="24"/>
          <w:szCs w:val="24"/>
          <w:rPrChange w:id="1048" w:author="Krishna Adhikari" w:date="2020-03-18T11:16:00Z">
            <w:rPr>
              <w:ins w:id="1049" w:author="Krishna Adhikari" w:date="2020-03-13T14:26:00Z"/>
              <w:sz w:val="22"/>
              <w:szCs w:val="24"/>
            </w:rPr>
          </w:rPrChange>
        </w:rPr>
      </w:pPr>
      <w:ins w:id="1050" w:author="Krishna Adhikari" w:date="2020-03-19T16:41:00Z">
        <w:r>
          <w:rPr>
            <w:rFonts w:ascii="Times New Roman" w:hAnsi="Times New Roman" w:cs="Times New Roman"/>
            <w:b/>
            <w:bCs/>
            <w:sz w:val="24"/>
            <w:szCs w:val="24"/>
          </w:rPr>
          <w:t>blastp</w:t>
        </w:r>
      </w:ins>
      <w:ins w:id="1051" w:author="Krishna Adhikari" w:date="2020-03-19T16:42:00Z">
        <w:r>
          <w:rPr>
            <w:rFonts w:ascii="Times New Roman" w:hAnsi="Times New Roman" w:cs="Times New Roman"/>
            <w:b/>
            <w:bCs/>
            <w:sz w:val="24"/>
            <w:szCs w:val="24"/>
          </w:rPr>
          <w:t xml:space="preserve">-score </w:t>
        </w:r>
        <w:r w:rsidRPr="00E36D0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is the blastp return </w:t>
        </w:r>
        <w:proofErr w:type="gramStart"/>
        <w:r>
          <w:rPr>
            <w:rFonts w:ascii="Times New Roman" w:hAnsi="Times New Roman" w:cs="Times New Roman"/>
            <w:b/>
            <w:bCs/>
            <w:sz w:val="24"/>
            <w:szCs w:val="24"/>
          </w:rPr>
          <w:t>value(</w:t>
        </w:r>
        <w:proofErr w:type="gramEnd"/>
        <w:r>
          <w:rPr>
            <w:rFonts w:ascii="Times New Roman" w:hAnsi="Times New Roman" w:cs="Times New Roman"/>
            <w:b/>
            <w:bCs/>
            <w:sz w:val="24"/>
            <w:szCs w:val="24"/>
          </w:rPr>
          <w:t>)</w:t>
        </w:r>
      </w:ins>
      <w:ins w:id="1052" w:author="Krishna Adhikari" w:date="2020-03-19T16:41:00Z">
        <w:r>
          <w:rPr>
            <w:rFonts w:ascii="Times New Roman" w:hAnsi="Times New Roman" w:cs="Times New Roman"/>
            <w:b/>
            <w:bCs/>
            <w:sz w:val="24"/>
            <w:szCs w:val="24"/>
          </w:rPr>
          <w:t>_</w:t>
        </w:r>
      </w:ins>
    </w:p>
    <w:p w14:paraId="26389C41" w14:textId="0B5C89F6" w:rsidR="00F439E0" w:rsidRPr="00826785" w:rsidDel="00F439E0" w:rsidRDefault="00F439E0">
      <w:pPr>
        <w:pStyle w:val="NoSpacing"/>
        <w:ind w:left="720"/>
        <w:rPr>
          <w:del w:id="1053" w:author="Krishna Adhikari" w:date="2020-03-13T14:28:00Z"/>
          <w:rFonts w:ascii="Times New Roman" w:hAnsi="Times New Roman" w:cs="Times New Roman"/>
          <w:sz w:val="24"/>
          <w:szCs w:val="24"/>
          <w:rPrChange w:id="1054" w:author="Krishna Adhikari" w:date="2020-03-18T11:16:00Z">
            <w:rPr>
              <w:del w:id="1055" w:author="Krishna Adhikari" w:date="2020-03-13T14:28:00Z"/>
              <w:sz w:val="22"/>
              <w:szCs w:val="24"/>
            </w:rPr>
          </w:rPrChange>
        </w:rPr>
        <w:pPrChange w:id="1056" w:author="Krishna Adhikari" w:date="2020-03-13T14:26:00Z">
          <w:pPr>
            <w:pStyle w:val="NoSpacing"/>
            <w:numPr>
              <w:numId w:val="8"/>
            </w:numPr>
            <w:ind w:left="720" w:hanging="360"/>
          </w:pPr>
        </w:pPrChange>
      </w:pPr>
    </w:p>
    <w:p w14:paraId="6183DD74" w14:textId="6A30EC8A" w:rsidR="0091518E" w:rsidRPr="00826785" w:rsidRDefault="0091518E" w:rsidP="0045761C">
      <w:pPr>
        <w:pStyle w:val="NoSpacing"/>
        <w:numPr>
          <w:ilvl w:val="0"/>
          <w:numId w:val="8"/>
        </w:numPr>
        <w:rPr>
          <w:rFonts w:ascii="Times New Roman" w:hAnsi="Times New Roman" w:cs="Times New Roman"/>
          <w:sz w:val="24"/>
          <w:szCs w:val="24"/>
          <w:rPrChange w:id="1057" w:author="Krishna Adhikari" w:date="2020-03-18T11:16:00Z">
            <w:rPr>
              <w:sz w:val="22"/>
              <w:szCs w:val="24"/>
            </w:rPr>
          </w:rPrChange>
        </w:rPr>
      </w:pPr>
      <w:proofErr w:type="spellStart"/>
      <w:r w:rsidRPr="00826785">
        <w:rPr>
          <w:rFonts w:ascii="Times New Roman" w:hAnsi="Times New Roman" w:cs="Times New Roman"/>
          <w:b/>
          <w:bCs/>
          <w:sz w:val="24"/>
          <w:szCs w:val="24"/>
          <w:rPrChange w:id="1058" w:author="Krishna Adhikari" w:date="2020-03-18T11:16:00Z">
            <w:rPr>
              <w:sz w:val="22"/>
              <w:szCs w:val="24"/>
            </w:rPr>
          </w:rPrChange>
        </w:rPr>
        <w:t>Selected_number</w:t>
      </w:r>
      <w:proofErr w:type="spellEnd"/>
      <w:r w:rsidRPr="00826785">
        <w:rPr>
          <w:rFonts w:ascii="Times New Roman" w:hAnsi="Times New Roman" w:cs="Times New Roman"/>
          <w:sz w:val="24"/>
          <w:szCs w:val="24"/>
          <w:rPrChange w:id="1059" w:author="Krishna Adhikari" w:date="2020-03-18T11:16:00Z">
            <w:rPr>
              <w:sz w:val="22"/>
              <w:szCs w:val="24"/>
            </w:rPr>
          </w:rPrChange>
        </w:rPr>
        <w:t xml:space="preserve"> = Number to select Gene like 1.AAE</w:t>
      </w:r>
      <w:r w:rsidR="00C82D8E" w:rsidRPr="00826785">
        <w:rPr>
          <w:rFonts w:ascii="Times New Roman" w:hAnsi="Times New Roman" w:cs="Times New Roman"/>
          <w:sz w:val="24"/>
          <w:szCs w:val="24"/>
          <w:rPrChange w:id="1060" w:author="Krishna Adhikari" w:date="2020-03-18T11:16:00Z">
            <w:rPr>
              <w:sz w:val="22"/>
              <w:szCs w:val="24"/>
            </w:rPr>
          </w:rPrChange>
        </w:rPr>
        <w:t xml:space="preserve"> Gene Position in the Folder. This value is Used to take Out Species </w:t>
      </w:r>
    </w:p>
    <w:p w14:paraId="40CD85E9" w14:textId="5988E3EE" w:rsidR="0091518E" w:rsidRPr="00826785" w:rsidRDefault="00C056F4" w:rsidP="0045761C">
      <w:pPr>
        <w:pStyle w:val="NoSpacing"/>
        <w:numPr>
          <w:ilvl w:val="0"/>
          <w:numId w:val="8"/>
        </w:numPr>
        <w:rPr>
          <w:rFonts w:ascii="Times New Roman" w:hAnsi="Times New Roman" w:cs="Times New Roman"/>
          <w:sz w:val="24"/>
          <w:szCs w:val="24"/>
          <w:rPrChange w:id="1061" w:author="Krishna Adhikari" w:date="2020-03-18T11:16:00Z">
            <w:rPr>
              <w:sz w:val="22"/>
              <w:szCs w:val="24"/>
            </w:rPr>
          </w:rPrChange>
        </w:rPr>
      </w:pPr>
      <w:proofErr w:type="spellStart"/>
      <w:r w:rsidRPr="00826785">
        <w:rPr>
          <w:rFonts w:ascii="Times New Roman" w:hAnsi="Times New Roman" w:cs="Times New Roman"/>
          <w:b/>
          <w:bCs/>
          <w:sz w:val="24"/>
          <w:szCs w:val="24"/>
          <w:rPrChange w:id="1062" w:author="Krishna Adhikari" w:date="2020-03-18T11:16:00Z">
            <w:rPr>
              <w:sz w:val="22"/>
              <w:szCs w:val="24"/>
            </w:rPr>
          </w:rPrChange>
        </w:rPr>
        <w:t>cpu_count</w:t>
      </w:r>
      <w:proofErr w:type="spellEnd"/>
      <w:r w:rsidRPr="00826785">
        <w:rPr>
          <w:rFonts w:ascii="Times New Roman" w:hAnsi="Times New Roman" w:cs="Times New Roman"/>
          <w:sz w:val="24"/>
          <w:szCs w:val="24"/>
          <w:rPrChange w:id="1063" w:author="Krishna Adhikari" w:date="2020-03-18T11:16:00Z">
            <w:rPr>
              <w:sz w:val="22"/>
              <w:szCs w:val="24"/>
            </w:rPr>
          </w:rPrChange>
        </w:rPr>
        <w:t xml:space="preserve"> = The Value of CPU For Parallel </w:t>
      </w:r>
      <w:r w:rsidR="00F439E0" w:rsidRPr="00826785">
        <w:rPr>
          <w:rFonts w:ascii="Times New Roman" w:hAnsi="Times New Roman" w:cs="Times New Roman"/>
          <w:sz w:val="24"/>
          <w:szCs w:val="24"/>
          <w:rPrChange w:id="1064" w:author="Krishna Adhikari" w:date="2020-03-18T11:16:00Z">
            <w:rPr>
              <w:sz w:val="22"/>
              <w:szCs w:val="24"/>
            </w:rPr>
          </w:rPrChange>
        </w:rPr>
        <w:t>Counting (</w:t>
      </w:r>
      <w:r w:rsidRPr="00826785">
        <w:rPr>
          <w:rFonts w:ascii="Times New Roman" w:hAnsi="Times New Roman" w:cs="Times New Roman"/>
          <w:sz w:val="24"/>
          <w:szCs w:val="24"/>
          <w:rPrChange w:id="1065" w:author="Krishna Adhikari" w:date="2020-03-18T11:16:00Z">
            <w:rPr>
              <w:sz w:val="22"/>
              <w:szCs w:val="24"/>
            </w:rPr>
          </w:rPrChange>
        </w:rPr>
        <w:t xml:space="preserve">For Our Training We Only Use </w:t>
      </w:r>
      <w:r w:rsidR="00F439E0" w:rsidRPr="00826785">
        <w:rPr>
          <w:rFonts w:ascii="Times New Roman" w:hAnsi="Times New Roman" w:cs="Times New Roman"/>
          <w:sz w:val="24"/>
          <w:szCs w:val="24"/>
          <w:highlight w:val="yellow"/>
          <w:rPrChange w:id="1066" w:author="Krishna Adhikari" w:date="2020-03-18T11:16:00Z">
            <w:rPr>
              <w:sz w:val="22"/>
              <w:szCs w:val="24"/>
            </w:rPr>
          </w:rPrChange>
        </w:rPr>
        <w:t>1</w:t>
      </w:r>
      <w:r w:rsidR="00F439E0" w:rsidRPr="00826785">
        <w:rPr>
          <w:rFonts w:ascii="Times New Roman" w:hAnsi="Times New Roman" w:cs="Times New Roman"/>
          <w:sz w:val="24"/>
          <w:szCs w:val="24"/>
          <w:rPrChange w:id="1067" w:author="Krishna Adhikari" w:date="2020-03-18T11:16:00Z">
            <w:rPr>
              <w:sz w:val="22"/>
              <w:szCs w:val="24"/>
            </w:rPr>
          </w:rPrChange>
        </w:rPr>
        <w:t>) \</w:t>
      </w:r>
    </w:p>
    <w:p w14:paraId="31FB0FBA" w14:textId="74B2BFD7" w:rsidR="00C056F4" w:rsidRPr="00826785" w:rsidRDefault="00A8106F" w:rsidP="0045761C">
      <w:pPr>
        <w:pStyle w:val="NoSpacing"/>
        <w:numPr>
          <w:ilvl w:val="0"/>
          <w:numId w:val="8"/>
        </w:numPr>
        <w:rPr>
          <w:rFonts w:ascii="Times New Roman" w:hAnsi="Times New Roman" w:cs="Times New Roman"/>
          <w:sz w:val="24"/>
          <w:szCs w:val="24"/>
          <w:rPrChange w:id="1068" w:author="Krishna Adhikari" w:date="2020-03-18T11:16:00Z">
            <w:rPr>
              <w:sz w:val="22"/>
              <w:szCs w:val="24"/>
            </w:rPr>
          </w:rPrChange>
        </w:rPr>
      </w:pPr>
      <w:r w:rsidRPr="00826785">
        <w:rPr>
          <w:rFonts w:ascii="Times New Roman" w:hAnsi="Times New Roman" w:cs="Times New Roman"/>
          <w:b/>
          <w:bCs/>
          <w:sz w:val="24"/>
          <w:szCs w:val="24"/>
          <w:rPrChange w:id="1069" w:author="Krishna Adhikari" w:date="2020-03-18T11:16:00Z">
            <w:rPr>
              <w:sz w:val="22"/>
              <w:szCs w:val="24"/>
            </w:rPr>
          </w:rPrChange>
        </w:rPr>
        <w:t>score_file</w:t>
      </w:r>
      <w:r w:rsidRPr="00826785">
        <w:rPr>
          <w:rFonts w:ascii="Times New Roman" w:hAnsi="Times New Roman" w:cs="Times New Roman"/>
          <w:sz w:val="24"/>
          <w:szCs w:val="24"/>
          <w:rPrChange w:id="1070" w:author="Krishna Adhikari" w:date="2020-03-18T11:16:00Z">
            <w:rPr>
              <w:sz w:val="22"/>
              <w:szCs w:val="24"/>
            </w:rPr>
          </w:rPrChange>
        </w:rPr>
        <w:t xml:space="preserve"> = command_</w:t>
      </w:r>
      <w:proofErr w:type="gramStart"/>
      <w:r w:rsidRPr="00826785">
        <w:rPr>
          <w:rFonts w:ascii="Times New Roman" w:hAnsi="Times New Roman" w:cs="Times New Roman"/>
          <w:sz w:val="24"/>
          <w:szCs w:val="24"/>
          <w:rPrChange w:id="1071" w:author="Krishna Adhikari" w:date="2020-03-18T11:16:00Z">
            <w:rPr>
              <w:sz w:val="22"/>
              <w:szCs w:val="24"/>
            </w:rPr>
          </w:rPrChange>
        </w:rPr>
        <w:t>options.score</w:t>
      </w:r>
      <w:proofErr w:type="gramEnd"/>
      <w:r w:rsidRPr="00826785">
        <w:rPr>
          <w:rFonts w:ascii="Times New Roman" w:hAnsi="Times New Roman" w:cs="Times New Roman"/>
          <w:sz w:val="24"/>
          <w:szCs w:val="24"/>
          <w:rPrChange w:id="1072" w:author="Krishna Adhikari" w:date="2020-03-18T11:16:00Z">
            <w:rPr>
              <w:sz w:val="22"/>
              <w:szCs w:val="24"/>
            </w:rPr>
          </w:rPrChange>
        </w:rPr>
        <w:t>_file  (User input File)</w:t>
      </w:r>
    </w:p>
    <w:p w14:paraId="08767E8A" w14:textId="4BC17F50" w:rsidR="005D70D2" w:rsidRPr="00826785" w:rsidRDefault="005D70D2" w:rsidP="0045761C">
      <w:pPr>
        <w:pStyle w:val="NoSpacing"/>
        <w:numPr>
          <w:ilvl w:val="0"/>
          <w:numId w:val="8"/>
        </w:numPr>
        <w:rPr>
          <w:rFonts w:ascii="Times New Roman" w:hAnsi="Times New Roman" w:cs="Times New Roman"/>
          <w:sz w:val="24"/>
          <w:szCs w:val="24"/>
          <w:rPrChange w:id="1073" w:author="Krishna Adhikari" w:date="2020-03-18T11:16:00Z">
            <w:rPr>
              <w:sz w:val="22"/>
              <w:szCs w:val="24"/>
            </w:rPr>
          </w:rPrChange>
        </w:rPr>
      </w:pPr>
      <w:proofErr w:type="spellStart"/>
      <w:r w:rsidRPr="00826785">
        <w:rPr>
          <w:rFonts w:ascii="Times New Roman" w:hAnsi="Times New Roman" w:cs="Times New Roman"/>
          <w:b/>
          <w:bCs/>
          <w:sz w:val="24"/>
          <w:szCs w:val="24"/>
          <w:rPrChange w:id="1074" w:author="Krishna Adhikari" w:date="2020-03-18T11:16:00Z">
            <w:rPr>
              <w:b/>
              <w:bCs/>
              <w:sz w:val="22"/>
              <w:szCs w:val="24"/>
            </w:rPr>
          </w:rPrChange>
        </w:rPr>
        <w:t>queryV</w:t>
      </w:r>
      <w:proofErr w:type="spellEnd"/>
      <w:r w:rsidRPr="00826785">
        <w:rPr>
          <w:rFonts w:ascii="Times New Roman" w:hAnsi="Times New Roman" w:cs="Times New Roman"/>
          <w:b/>
          <w:bCs/>
          <w:sz w:val="24"/>
          <w:szCs w:val="24"/>
          <w:rPrChange w:id="1075" w:author="Krishna Adhikari" w:date="2020-03-18T11:16:00Z">
            <w:rPr>
              <w:b/>
              <w:bCs/>
              <w:sz w:val="22"/>
              <w:szCs w:val="24"/>
            </w:rPr>
          </w:rPrChange>
        </w:rPr>
        <w:t xml:space="preserve"> = </w:t>
      </w:r>
      <w:proofErr w:type="spellStart"/>
      <w:r w:rsidRPr="00826785">
        <w:rPr>
          <w:rFonts w:ascii="Times New Roman" w:hAnsi="Times New Roman" w:cs="Times New Roman"/>
          <w:sz w:val="24"/>
          <w:szCs w:val="24"/>
          <w:rPrChange w:id="1076" w:author="Krishna Adhikari" w:date="2020-03-18T11:16:00Z">
            <w:rPr>
              <w:sz w:val="22"/>
              <w:szCs w:val="24"/>
            </w:rPr>
          </w:rPrChange>
        </w:rPr>
        <w:t>GetQuerySequence</w:t>
      </w:r>
      <w:proofErr w:type="spellEnd"/>
      <w:r w:rsidRPr="00826785">
        <w:rPr>
          <w:rFonts w:ascii="Times New Roman" w:hAnsi="Times New Roman" w:cs="Times New Roman"/>
          <w:sz w:val="24"/>
          <w:szCs w:val="24"/>
          <w:rPrChange w:id="1077" w:author="Krishna Adhikari" w:date="2020-03-18T11:16:00Z">
            <w:rPr>
              <w:sz w:val="22"/>
              <w:szCs w:val="24"/>
            </w:rPr>
          </w:rPrChange>
        </w:rPr>
        <w:t>(</w:t>
      </w:r>
      <w:proofErr w:type="spellStart"/>
      <w:r w:rsidRPr="00826785">
        <w:rPr>
          <w:rFonts w:ascii="Times New Roman" w:hAnsi="Times New Roman" w:cs="Times New Roman"/>
          <w:sz w:val="24"/>
          <w:szCs w:val="24"/>
          <w:rPrChange w:id="1078" w:author="Krishna Adhikari" w:date="2020-03-18T11:16:00Z">
            <w:rPr>
              <w:sz w:val="22"/>
              <w:szCs w:val="24"/>
            </w:rPr>
          </w:rPrChange>
        </w:rPr>
        <w:t>selected_species_dic</w:t>
      </w:r>
      <w:proofErr w:type="spellEnd"/>
      <w:r w:rsidRPr="00826785">
        <w:rPr>
          <w:rFonts w:ascii="Times New Roman" w:hAnsi="Times New Roman" w:cs="Times New Roman"/>
          <w:sz w:val="24"/>
          <w:szCs w:val="24"/>
          <w:rPrChange w:id="1079" w:author="Krishna Adhikari" w:date="2020-03-18T11:16:00Z">
            <w:rPr>
              <w:sz w:val="22"/>
              <w:szCs w:val="24"/>
            </w:rPr>
          </w:rPrChange>
        </w:rPr>
        <w:t>[</w:t>
      </w:r>
      <w:proofErr w:type="spellStart"/>
      <w:r w:rsidRPr="00826785">
        <w:rPr>
          <w:rFonts w:ascii="Times New Roman" w:hAnsi="Times New Roman" w:cs="Times New Roman"/>
          <w:sz w:val="24"/>
          <w:szCs w:val="24"/>
          <w:rPrChange w:id="1080" w:author="Krishna Adhikari" w:date="2020-03-18T11:16:00Z">
            <w:rPr>
              <w:sz w:val="22"/>
              <w:szCs w:val="24"/>
            </w:rPr>
          </w:rPrChange>
        </w:rPr>
        <w:t>i</w:t>
      </w:r>
      <w:proofErr w:type="spellEnd"/>
      <w:r w:rsidRPr="00826785">
        <w:rPr>
          <w:rFonts w:ascii="Times New Roman" w:hAnsi="Times New Roman" w:cs="Times New Roman"/>
          <w:sz w:val="24"/>
          <w:szCs w:val="24"/>
          <w:rPrChange w:id="1081" w:author="Krishna Adhikari" w:date="2020-03-18T11:16:00Z">
            <w:rPr>
              <w:sz w:val="22"/>
              <w:szCs w:val="24"/>
            </w:rPr>
          </w:rPrChange>
        </w:rPr>
        <w:t>]</w:t>
      </w:r>
      <w:proofErr w:type="gramStart"/>
      <w:r w:rsidRPr="00826785">
        <w:rPr>
          <w:rFonts w:ascii="Times New Roman" w:hAnsi="Times New Roman" w:cs="Times New Roman"/>
          <w:sz w:val="24"/>
          <w:szCs w:val="24"/>
          <w:rPrChange w:id="1082" w:author="Krishna Adhikari" w:date="2020-03-18T11:16:00Z">
            <w:rPr>
              <w:sz w:val="22"/>
              <w:szCs w:val="24"/>
            </w:rPr>
          </w:rPrChange>
        </w:rPr>
        <w:t>) .</w:t>
      </w:r>
      <w:proofErr w:type="gramEnd"/>
      <w:r w:rsidRPr="00826785">
        <w:rPr>
          <w:rFonts w:ascii="Times New Roman" w:hAnsi="Times New Roman" w:cs="Times New Roman"/>
          <w:sz w:val="24"/>
          <w:szCs w:val="24"/>
          <w:rPrChange w:id="1083" w:author="Krishna Adhikari" w:date="2020-03-18T11:16:00Z">
            <w:rPr>
              <w:sz w:val="22"/>
              <w:szCs w:val="24"/>
            </w:rPr>
          </w:rPrChange>
        </w:rPr>
        <w:t xml:space="preserve"> List format of sequence with a specific Gene</w:t>
      </w:r>
    </w:p>
    <w:p w14:paraId="365CB2C7" w14:textId="6784A004" w:rsidR="008E13CE" w:rsidRPr="0073368F" w:rsidRDefault="005D70D2">
      <w:pPr>
        <w:pStyle w:val="NoSpacing"/>
        <w:numPr>
          <w:ilvl w:val="0"/>
          <w:numId w:val="8"/>
        </w:numPr>
        <w:rPr>
          <w:rFonts w:ascii="Times New Roman" w:hAnsi="Times New Roman" w:cs="Times New Roman"/>
          <w:sz w:val="24"/>
          <w:szCs w:val="24"/>
          <w:rPrChange w:id="1084" w:author="Krishna Adhikari" w:date="2020-03-23T09:50:00Z">
            <w:rPr>
              <w:b/>
              <w:bCs/>
              <w:sz w:val="22"/>
              <w:szCs w:val="24"/>
            </w:rPr>
          </w:rPrChange>
        </w:rPr>
      </w:pPr>
      <w:proofErr w:type="spellStart"/>
      <w:r w:rsidRPr="00826785">
        <w:rPr>
          <w:rFonts w:ascii="Times New Roman" w:hAnsi="Times New Roman" w:cs="Times New Roman"/>
          <w:b/>
          <w:bCs/>
          <w:sz w:val="24"/>
          <w:szCs w:val="24"/>
          <w:rPrChange w:id="1085" w:author="Krishna Adhikari" w:date="2020-03-18T11:16:00Z">
            <w:rPr>
              <w:b/>
              <w:bCs/>
              <w:sz w:val="22"/>
              <w:szCs w:val="24"/>
            </w:rPr>
          </w:rPrChange>
        </w:rPr>
        <w:t>queryV_len</w:t>
      </w:r>
      <w:proofErr w:type="spellEnd"/>
      <w:r w:rsidRPr="00826785">
        <w:rPr>
          <w:rFonts w:ascii="Times New Roman" w:hAnsi="Times New Roman" w:cs="Times New Roman"/>
          <w:b/>
          <w:bCs/>
          <w:sz w:val="24"/>
          <w:szCs w:val="24"/>
          <w:rPrChange w:id="1086" w:author="Krishna Adhikari" w:date="2020-03-18T11:16:00Z">
            <w:rPr>
              <w:b/>
              <w:bCs/>
              <w:sz w:val="22"/>
              <w:szCs w:val="24"/>
            </w:rPr>
          </w:rPrChange>
        </w:rPr>
        <w:t xml:space="preserve"> = </w:t>
      </w:r>
      <w:proofErr w:type="spellStart"/>
      <w:r w:rsidRPr="00826785">
        <w:rPr>
          <w:rFonts w:ascii="Times New Roman" w:hAnsi="Times New Roman" w:cs="Times New Roman"/>
          <w:b/>
          <w:bCs/>
          <w:sz w:val="24"/>
          <w:szCs w:val="24"/>
          <w:rPrChange w:id="1087" w:author="Krishna Adhikari" w:date="2020-03-18T11:16:00Z">
            <w:rPr>
              <w:b/>
              <w:bCs/>
              <w:sz w:val="22"/>
              <w:szCs w:val="24"/>
            </w:rPr>
          </w:rPrChange>
        </w:rPr>
        <w:t>len</w:t>
      </w:r>
      <w:proofErr w:type="spellEnd"/>
      <w:r w:rsidRPr="00826785">
        <w:rPr>
          <w:rFonts w:ascii="Times New Roman" w:hAnsi="Times New Roman" w:cs="Times New Roman"/>
          <w:b/>
          <w:bCs/>
          <w:sz w:val="24"/>
          <w:szCs w:val="24"/>
          <w:rPrChange w:id="1088" w:author="Krishna Adhikari" w:date="2020-03-18T11:16:00Z">
            <w:rPr>
              <w:b/>
              <w:bCs/>
              <w:sz w:val="22"/>
              <w:szCs w:val="24"/>
            </w:rPr>
          </w:rPrChange>
        </w:rPr>
        <w:t>(</w:t>
      </w:r>
      <w:proofErr w:type="spellStart"/>
      <w:r w:rsidRPr="00826785">
        <w:rPr>
          <w:rFonts w:ascii="Times New Roman" w:hAnsi="Times New Roman" w:cs="Times New Roman"/>
          <w:b/>
          <w:bCs/>
          <w:sz w:val="24"/>
          <w:szCs w:val="24"/>
          <w:rPrChange w:id="1089" w:author="Krishna Adhikari" w:date="2020-03-18T11:16:00Z">
            <w:rPr>
              <w:b/>
              <w:bCs/>
              <w:sz w:val="22"/>
              <w:szCs w:val="24"/>
            </w:rPr>
          </w:rPrChange>
        </w:rPr>
        <w:t>queryV</w:t>
      </w:r>
      <w:proofErr w:type="spellEnd"/>
      <w:r w:rsidRPr="00826785">
        <w:rPr>
          <w:rFonts w:ascii="Times New Roman" w:hAnsi="Times New Roman" w:cs="Times New Roman"/>
          <w:b/>
          <w:bCs/>
          <w:sz w:val="24"/>
          <w:szCs w:val="24"/>
          <w:rPrChange w:id="1090" w:author="Krishna Adhikari" w:date="2020-03-18T11:16:00Z">
            <w:rPr>
              <w:b/>
              <w:bCs/>
              <w:sz w:val="22"/>
              <w:szCs w:val="24"/>
            </w:rPr>
          </w:rPrChange>
        </w:rPr>
        <w:t>)</w:t>
      </w:r>
    </w:p>
    <w:p w14:paraId="488881DB" w14:textId="0489C5B2" w:rsidR="0007288C" w:rsidRPr="0073368F" w:rsidRDefault="00203F01">
      <w:pPr>
        <w:pStyle w:val="NoSpacing"/>
        <w:numPr>
          <w:ilvl w:val="0"/>
          <w:numId w:val="8"/>
        </w:numPr>
        <w:rPr>
          <w:rFonts w:ascii="Times New Roman" w:hAnsi="Times New Roman" w:cs="Times New Roman"/>
          <w:sz w:val="24"/>
          <w:szCs w:val="24"/>
          <w:rPrChange w:id="1091" w:author="Krishna Adhikari" w:date="2020-03-23T09:50:00Z">
            <w:rPr/>
          </w:rPrChange>
        </w:rPr>
      </w:pPr>
      <w:proofErr w:type="spellStart"/>
      <w:r w:rsidRPr="00826785">
        <w:rPr>
          <w:rFonts w:ascii="Times New Roman" w:hAnsi="Times New Roman" w:cs="Times New Roman"/>
          <w:b/>
          <w:bCs/>
          <w:sz w:val="24"/>
          <w:szCs w:val="24"/>
          <w:rPrChange w:id="1092" w:author="Krishna Adhikari" w:date="2020-03-18T11:16:00Z">
            <w:rPr>
              <w:b/>
              <w:bCs/>
              <w:sz w:val="22"/>
              <w:szCs w:val="24"/>
            </w:rPr>
          </w:rPrChange>
        </w:rPr>
        <w:t>backward_best_hit_work_list</w:t>
      </w:r>
      <w:proofErr w:type="spellEnd"/>
      <w:r w:rsidRPr="00826785">
        <w:rPr>
          <w:rFonts w:ascii="Times New Roman" w:hAnsi="Times New Roman" w:cs="Times New Roman"/>
          <w:b/>
          <w:bCs/>
          <w:sz w:val="24"/>
          <w:szCs w:val="24"/>
          <w:rPrChange w:id="1093" w:author="Krishna Adhikari" w:date="2020-03-18T11:16:00Z">
            <w:rPr>
              <w:b/>
              <w:bCs/>
              <w:sz w:val="22"/>
              <w:szCs w:val="24"/>
            </w:rPr>
          </w:rPrChange>
        </w:rPr>
        <w:t xml:space="preserve"> = </w:t>
      </w:r>
      <w:proofErr w:type="spellStart"/>
      <w:r w:rsidRPr="00826785">
        <w:rPr>
          <w:rFonts w:ascii="Times New Roman" w:hAnsi="Times New Roman" w:cs="Times New Roman"/>
          <w:sz w:val="24"/>
          <w:szCs w:val="24"/>
          <w:rPrChange w:id="1094" w:author="Krishna Adhikari" w:date="2020-03-18T11:16:00Z">
            <w:rPr>
              <w:sz w:val="22"/>
              <w:szCs w:val="24"/>
            </w:rPr>
          </w:rPrChange>
        </w:rPr>
        <w:t>Oneway_Threshold_Best_Hit</w:t>
      </w:r>
      <w:proofErr w:type="spellEnd"/>
      <w:r w:rsidRPr="00826785">
        <w:rPr>
          <w:rFonts w:ascii="Times New Roman" w:hAnsi="Times New Roman" w:cs="Times New Roman"/>
          <w:sz w:val="24"/>
          <w:szCs w:val="24"/>
          <w:rPrChange w:id="1095" w:author="Krishna Adhikari" w:date="2020-03-18T11:16:00Z">
            <w:rPr>
              <w:sz w:val="22"/>
              <w:szCs w:val="24"/>
            </w:rPr>
          </w:rPrChange>
        </w:rPr>
        <w:t>(mode) (Return Value by the Function)</w:t>
      </w:r>
    </w:p>
    <w:p w14:paraId="7A090653" w14:textId="5034E120" w:rsidR="0007288C" w:rsidRPr="0073368F" w:rsidRDefault="0007288C">
      <w:pPr>
        <w:pStyle w:val="NoSpacing"/>
        <w:numPr>
          <w:ilvl w:val="0"/>
          <w:numId w:val="8"/>
        </w:numPr>
        <w:rPr>
          <w:rFonts w:ascii="Times New Roman" w:hAnsi="Times New Roman" w:cs="Times New Roman"/>
          <w:sz w:val="24"/>
          <w:szCs w:val="24"/>
          <w:rPrChange w:id="1096" w:author="Krishna Adhikari" w:date="2020-03-23T09:50:00Z">
            <w:rPr/>
          </w:rPrChange>
        </w:rPr>
      </w:pPr>
      <w:r>
        <w:rPr>
          <w:rFonts w:ascii="Times New Roman" w:hAnsi="Times New Roman" w:cs="Times New Roman"/>
          <w:sz w:val="24"/>
          <w:szCs w:val="24"/>
        </w:rPr>
        <w:t xml:space="preserve">inflation-factor </w:t>
      </w:r>
      <w:r w:rsidRPr="0007288C">
        <w:rPr>
          <w:rFonts w:ascii="Times New Roman" w:hAnsi="Times New Roman" w:cs="Times New Roman"/>
          <w:sz w:val="24"/>
          <w:szCs w:val="24"/>
        </w:rPr>
        <w:sym w:font="Wingdings" w:char="F0E0"/>
      </w:r>
      <w:r>
        <w:rPr>
          <w:rFonts w:ascii="Times New Roman" w:hAnsi="Times New Roman" w:cs="Times New Roman"/>
          <w:sz w:val="24"/>
          <w:szCs w:val="24"/>
        </w:rPr>
        <w:t xml:space="preserve"> inflation factor for clustering</w:t>
      </w:r>
      <w:r w:rsidR="0073368F">
        <w:rPr>
          <w:rFonts w:ascii="Times New Roman" w:hAnsi="Times New Roman" w:cs="Times New Roman"/>
          <w:sz w:val="24"/>
          <w:szCs w:val="24"/>
        </w:rPr>
        <w:t xml:space="preserve"> 1.4</w:t>
      </w:r>
    </w:p>
    <w:p w14:paraId="76A5F120" w14:textId="77777777" w:rsidR="00393E01" w:rsidRDefault="0007288C" w:rsidP="0045761C">
      <w:pPr>
        <w:pStyle w:val="NoSpacing"/>
        <w:numPr>
          <w:ilvl w:val="0"/>
          <w:numId w:val="8"/>
        </w:numPr>
        <w:rPr>
          <w:rFonts w:ascii="Times New Roman" w:hAnsi="Times New Roman" w:cs="Times New Roman"/>
          <w:sz w:val="24"/>
          <w:szCs w:val="24"/>
        </w:rPr>
      </w:pPr>
      <w:proofErr w:type="spellStart"/>
      <w:r w:rsidRPr="00393E01">
        <w:rPr>
          <w:rFonts w:ascii="Times New Roman" w:hAnsi="Times New Roman" w:cs="Times New Roman"/>
          <w:sz w:val="24"/>
          <w:szCs w:val="24"/>
          <w:highlight w:val="yellow"/>
          <w:rPrChange w:id="1097" w:author="Krishna Adhikari" w:date="2020-03-23T15:12:00Z">
            <w:rPr>
              <w:rFonts w:ascii="Times New Roman" w:hAnsi="Times New Roman" w:cs="Times New Roman"/>
              <w:sz w:val="24"/>
              <w:szCs w:val="24"/>
            </w:rPr>
          </w:rPrChange>
        </w:rPr>
        <w:t>Cluster_out</w:t>
      </w:r>
      <w:proofErr w:type="spellEnd"/>
      <w:r>
        <w:rPr>
          <w:rFonts w:ascii="Times New Roman" w:hAnsi="Times New Roman" w:cs="Times New Roman"/>
          <w:sz w:val="24"/>
          <w:szCs w:val="24"/>
        </w:rPr>
        <w:t xml:space="preserve"> </w:t>
      </w:r>
      <w:r w:rsidRPr="0007288C">
        <w:rPr>
          <w:rFonts w:ascii="Times New Roman" w:hAnsi="Times New Roman" w:cs="Times New Roman"/>
          <w:sz w:val="24"/>
          <w:szCs w:val="24"/>
        </w:rPr>
        <w:sym w:font="Wingdings" w:char="F0E0"/>
      </w:r>
      <w:r w:rsidR="00393E01">
        <w:rPr>
          <w:rFonts w:ascii="Times New Roman" w:hAnsi="Times New Roman" w:cs="Times New Roman"/>
          <w:sz w:val="24"/>
          <w:szCs w:val="24"/>
        </w:rPr>
        <w:t>Specify the path and name to save the name of the cluster output file. The default path is current working directory and file name is result.</w:t>
      </w:r>
    </w:p>
    <w:p w14:paraId="1DC2B711" w14:textId="0C676C83" w:rsidR="001420C9" w:rsidRPr="00393E01" w:rsidRDefault="0007288C">
      <w:pPr>
        <w:pStyle w:val="NoSpacing"/>
        <w:ind w:left="720"/>
        <w:rPr>
          <w:rFonts w:ascii="Times New Roman" w:hAnsi="Times New Roman" w:cs="Times New Roman"/>
          <w:b/>
          <w:bCs/>
          <w:sz w:val="22"/>
          <w:u w:val="single"/>
          <w:rPrChange w:id="1098" w:author="Krishna Adhikari" w:date="2020-03-23T15:14:00Z">
            <w:rPr>
              <w:rFonts w:ascii="Times New Roman" w:hAnsi="Times New Roman" w:cs="Times New Roman"/>
              <w:sz w:val="24"/>
              <w:szCs w:val="24"/>
            </w:rPr>
          </w:rPrChange>
        </w:rPr>
      </w:pPr>
      <w:r w:rsidRPr="00393E01">
        <w:rPr>
          <w:rFonts w:ascii="Times New Roman" w:hAnsi="Times New Roman" w:cs="Times New Roman"/>
          <w:b/>
          <w:bCs/>
          <w:sz w:val="22"/>
          <w:u w:val="single"/>
          <w:rPrChange w:id="1099" w:author="Krishna Adhikari" w:date="2020-03-23T15:14:00Z">
            <w:rPr>
              <w:rFonts w:ascii="Times New Roman" w:hAnsi="Times New Roman" w:cs="Times New Roman"/>
              <w:sz w:val="24"/>
              <w:szCs w:val="24"/>
            </w:rPr>
          </w:rPrChange>
        </w:rPr>
        <w:t xml:space="preserve"> name for clustering output</w:t>
      </w:r>
      <w:r w:rsidR="00AE1F32" w:rsidRPr="00393E01">
        <w:rPr>
          <w:rFonts w:ascii="Times New Roman" w:hAnsi="Times New Roman" w:cs="Times New Roman"/>
          <w:b/>
          <w:bCs/>
          <w:sz w:val="22"/>
          <w:u w:val="single"/>
          <w:rPrChange w:id="1100" w:author="Krishna Adhikari" w:date="2020-03-23T15:14:00Z">
            <w:rPr>
              <w:rFonts w:ascii="Times New Roman" w:hAnsi="Times New Roman" w:cs="Times New Roman"/>
              <w:sz w:val="24"/>
              <w:szCs w:val="24"/>
            </w:rPr>
          </w:rPrChange>
        </w:rPr>
        <w:t xml:space="preserve"> </w:t>
      </w:r>
      <w:proofErr w:type="gramStart"/>
      <w:r w:rsidR="00AE1F32" w:rsidRPr="00393E01">
        <w:rPr>
          <w:rFonts w:ascii="Times New Roman" w:hAnsi="Times New Roman" w:cs="Times New Roman"/>
          <w:b/>
          <w:bCs/>
          <w:sz w:val="22"/>
          <w:highlight w:val="yellow"/>
          <w:u w:val="single"/>
          <w:rPrChange w:id="1101" w:author="Krishna Adhikari" w:date="2020-03-23T15:14:00Z">
            <w:rPr>
              <w:rFonts w:ascii="Times New Roman" w:hAnsi="Times New Roman" w:cs="Times New Roman"/>
              <w:sz w:val="24"/>
              <w:szCs w:val="24"/>
            </w:rPr>
          </w:rPrChange>
        </w:rPr>
        <w:t>“</w:t>
      </w:r>
      <w:r w:rsidR="0073368F" w:rsidRPr="00393E01">
        <w:rPr>
          <w:rFonts w:ascii="Times New Roman" w:hAnsi="Times New Roman" w:cs="Times New Roman"/>
          <w:b/>
          <w:bCs/>
          <w:sz w:val="22"/>
          <w:highlight w:val="yellow"/>
          <w:u w:val="single"/>
          <w:rPrChange w:id="1102" w:author="Krishna Adhikari" w:date="2020-03-23T15:14:00Z">
            <w:rPr>
              <w:rFonts w:ascii="Times New Roman" w:hAnsi="Times New Roman" w:cs="Times New Roman"/>
              <w:sz w:val="24"/>
              <w:szCs w:val="24"/>
            </w:rPr>
          </w:rPrChange>
        </w:rPr>
        <w:t>./</w:t>
      </w:r>
      <w:proofErr w:type="spellStart"/>
      <w:proofErr w:type="gramEnd"/>
      <w:r w:rsidR="0073368F" w:rsidRPr="00393E01">
        <w:rPr>
          <w:rFonts w:ascii="Times New Roman" w:hAnsi="Times New Roman" w:cs="Times New Roman"/>
          <w:b/>
          <w:bCs/>
          <w:sz w:val="22"/>
          <w:highlight w:val="yellow"/>
          <w:u w:val="single"/>
          <w:rPrChange w:id="1103" w:author="Krishna Adhikari" w:date="2020-03-23T15:14:00Z">
            <w:rPr>
              <w:rFonts w:ascii="Times New Roman" w:hAnsi="Times New Roman" w:cs="Times New Roman"/>
              <w:sz w:val="24"/>
              <w:szCs w:val="24"/>
            </w:rPr>
          </w:rPrChange>
        </w:rPr>
        <w:t>cluster_out</w:t>
      </w:r>
      <w:proofErr w:type="spellEnd"/>
      <w:r w:rsidR="0073368F" w:rsidRPr="00393E01">
        <w:rPr>
          <w:rFonts w:ascii="Times New Roman" w:hAnsi="Times New Roman" w:cs="Times New Roman"/>
          <w:b/>
          <w:bCs/>
          <w:sz w:val="22"/>
          <w:highlight w:val="yellow"/>
          <w:u w:val="single"/>
          <w:rPrChange w:id="1104" w:author="Krishna Adhikari" w:date="2020-03-23T15:14:00Z">
            <w:rPr>
              <w:rFonts w:ascii="Times New Roman" w:hAnsi="Times New Roman" w:cs="Times New Roman"/>
              <w:sz w:val="24"/>
              <w:szCs w:val="24"/>
            </w:rPr>
          </w:rPrChange>
        </w:rPr>
        <w:t>”</w:t>
      </w:r>
      <w:r w:rsidR="0073368F" w:rsidRPr="00393E01">
        <w:rPr>
          <w:rFonts w:ascii="Times New Roman" w:hAnsi="Times New Roman" w:cs="Times New Roman"/>
          <w:b/>
          <w:bCs/>
          <w:sz w:val="22"/>
          <w:u w:val="single"/>
          <w:rPrChange w:id="1105" w:author="Krishna Adhikari" w:date="2020-03-23T15:14:00Z">
            <w:rPr>
              <w:rFonts w:ascii="Times New Roman" w:hAnsi="Times New Roman" w:cs="Times New Roman"/>
              <w:sz w:val="24"/>
              <w:szCs w:val="24"/>
            </w:rPr>
          </w:rPrChange>
        </w:rPr>
        <w:t xml:space="preserve"> this is folder or Not</w:t>
      </w:r>
      <w:r w:rsidR="00393E01" w:rsidRPr="00393E01">
        <w:rPr>
          <w:rFonts w:ascii="Times New Roman" w:hAnsi="Times New Roman" w:cs="Times New Roman"/>
          <w:b/>
          <w:bCs/>
          <w:sz w:val="22"/>
          <w:u w:val="single"/>
          <w:rPrChange w:id="1106" w:author="Krishna Adhikari" w:date="2020-03-23T15:14:00Z">
            <w:rPr>
              <w:rFonts w:ascii="Times New Roman" w:hAnsi="Times New Roman" w:cs="Times New Roman"/>
              <w:sz w:val="24"/>
              <w:szCs w:val="24"/>
            </w:rPr>
          </w:rPrChange>
        </w:rPr>
        <w:t xml:space="preserve"> </w:t>
      </w:r>
      <w:r w:rsidR="001420C9" w:rsidRPr="00393E01">
        <w:rPr>
          <w:rFonts w:ascii="Times New Roman" w:hAnsi="Times New Roman" w:cs="Times New Roman"/>
          <w:b/>
          <w:bCs/>
          <w:sz w:val="22"/>
          <w:u w:val="single"/>
          <w:rPrChange w:id="1107" w:author="Krishna Adhikari" w:date="2020-03-23T15:14:00Z">
            <w:rPr>
              <w:rFonts w:ascii="Times New Roman" w:hAnsi="Times New Roman" w:cs="Times New Roman"/>
              <w:sz w:val="24"/>
              <w:szCs w:val="24"/>
            </w:rPr>
          </w:rPrChange>
        </w:rPr>
        <w:t>results</w:t>
      </w:r>
    </w:p>
    <w:p w14:paraId="4718F809" w14:textId="77777777" w:rsidR="001420C9" w:rsidRDefault="001420C9">
      <w:pPr>
        <w:pStyle w:val="NoSpacing"/>
        <w:ind w:left="720"/>
        <w:rPr>
          <w:rFonts w:ascii="Times New Roman" w:hAnsi="Times New Roman" w:cs="Times New Roman"/>
          <w:sz w:val="24"/>
          <w:szCs w:val="24"/>
        </w:rPr>
        <w:pPrChange w:id="1108" w:author="Krishna Adhikari" w:date="2020-03-23T10:49:00Z">
          <w:pPr>
            <w:pStyle w:val="NoSpacing"/>
            <w:numPr>
              <w:numId w:val="8"/>
            </w:numPr>
            <w:ind w:left="720" w:hanging="360"/>
          </w:pPr>
        </w:pPrChange>
      </w:pPr>
    </w:p>
    <w:p w14:paraId="0A1513E3" w14:textId="42402892" w:rsidR="0007288C"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Species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Folder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species/” </w:t>
      </w:r>
      <w:r w:rsidRPr="0073368F">
        <w:rPr>
          <w:rFonts w:ascii="Times New Roman" w:hAnsi="Times New Roman" w:cs="Times New Roman"/>
          <w:sz w:val="24"/>
          <w:szCs w:val="24"/>
          <w:highlight w:val="yellow"/>
          <w:rPrChange w:id="1109" w:author="Krishna Adhikari" w:date="2020-03-23T09:51:00Z">
            <w:rPr>
              <w:rFonts w:ascii="Times New Roman" w:hAnsi="Times New Roman" w:cs="Times New Roman"/>
              <w:sz w:val="24"/>
              <w:szCs w:val="24"/>
            </w:rPr>
          </w:rPrChange>
        </w:rPr>
        <w:t>Folder</w:t>
      </w:r>
    </w:p>
    <w:p w14:paraId="32614A99" w14:textId="208BFF7D" w:rsidR="0073368F" w:rsidRDefault="0073368F" w:rsidP="0045761C">
      <w:pPr>
        <w:pStyle w:val="NoSpacing"/>
        <w:numPr>
          <w:ilvl w:val="0"/>
          <w:numId w:val="8"/>
        </w:numPr>
        <w:rPr>
          <w:ins w:id="1110" w:author="Krishna Adhikari" w:date="2020-03-30T10:21:00Z"/>
          <w:rFonts w:ascii="Times New Roman" w:hAnsi="Times New Roman" w:cs="Times New Roman"/>
          <w:sz w:val="24"/>
          <w:szCs w:val="24"/>
        </w:rPr>
      </w:pPr>
      <w:r>
        <w:rPr>
          <w:rFonts w:ascii="Times New Roman" w:hAnsi="Times New Roman" w:cs="Times New Roman"/>
          <w:sz w:val="24"/>
          <w:szCs w:val="24"/>
        </w:rPr>
        <w:t xml:space="preserve">Verbose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False</w:t>
      </w:r>
    </w:p>
    <w:p w14:paraId="35D52285" w14:textId="228FCB7C" w:rsidR="008206DE" w:rsidRDefault="008206DE" w:rsidP="0045761C">
      <w:pPr>
        <w:pStyle w:val="NoSpacing"/>
        <w:numPr>
          <w:ilvl w:val="0"/>
          <w:numId w:val="8"/>
        </w:numPr>
        <w:rPr>
          <w:rFonts w:ascii="Times New Roman" w:hAnsi="Times New Roman" w:cs="Times New Roman"/>
          <w:sz w:val="24"/>
          <w:szCs w:val="24"/>
        </w:rPr>
      </w:pPr>
      <w:ins w:id="1111" w:author="Krishna Adhikari" w:date="2020-03-30T10:21:00Z">
        <w:r>
          <w:rPr>
            <w:rFonts w:ascii="Times New Roman" w:hAnsi="Times New Roman" w:cs="Times New Roman"/>
            <w:sz w:val="24"/>
            <w:szCs w:val="24"/>
          </w:rPr>
          <w:t xml:space="preserve">Results = </w:t>
        </w:r>
        <w:proofErr w:type="spellStart"/>
        <w:r>
          <w:rPr>
            <w:rFonts w:ascii="Times New Roman" w:hAnsi="Times New Roman" w:cs="Times New Roman"/>
            <w:sz w:val="24"/>
            <w:szCs w:val="24"/>
          </w:rPr>
          <w:t>pool.map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backward_best_</w:t>
        </w:r>
        <w:proofErr w:type="gramStart"/>
        <w:r>
          <w:rPr>
            <w:rFonts w:ascii="Times New Roman" w:hAnsi="Times New Roman" w:cs="Times New Roman"/>
            <w:sz w:val="24"/>
            <w:szCs w:val="24"/>
          </w:rPr>
          <w:t>hit,backward</w:t>
        </w:r>
        <w:proofErr w:type="gramEnd"/>
        <w:r>
          <w:rPr>
            <w:rFonts w:ascii="Times New Roman" w:hAnsi="Times New Roman" w:cs="Times New Roman"/>
            <w:sz w:val="24"/>
            <w:szCs w:val="24"/>
          </w:rPr>
          <w:t>_best_</w:t>
        </w:r>
      </w:ins>
      <w:ins w:id="1112" w:author="Krishna Adhikari" w:date="2020-03-30T10:22:00Z">
        <w:r>
          <w:rPr>
            <w:rFonts w:ascii="Times New Roman" w:hAnsi="Times New Roman" w:cs="Times New Roman"/>
            <w:sz w:val="24"/>
            <w:szCs w:val="24"/>
          </w:rPr>
          <w:t>hit_work_list</w:t>
        </w:r>
        <w:proofErr w:type="spellEnd"/>
        <w:r>
          <w:rPr>
            <w:rFonts w:ascii="Times New Roman" w:hAnsi="Times New Roman" w:cs="Times New Roman"/>
            <w:sz w:val="24"/>
            <w:szCs w:val="24"/>
          </w:rPr>
          <w:t>) #This will crea</w:t>
        </w:r>
      </w:ins>
      <w:ins w:id="1113" w:author="Krishna Adhikari" w:date="2020-03-30T10:23:00Z">
        <w:r>
          <w:rPr>
            <w:rFonts w:ascii="Times New Roman" w:hAnsi="Times New Roman" w:cs="Times New Roman"/>
            <w:sz w:val="24"/>
            <w:szCs w:val="24"/>
          </w:rPr>
          <w:t>te only after mode 1 or  exists. If mode 3 only selected then this may will not exists.</w:t>
        </w:r>
      </w:ins>
    </w:p>
    <w:p w14:paraId="509220E6" w14:textId="11A38A82" w:rsidR="0073368F"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Infinite-loop = 60</w:t>
      </w:r>
    </w:p>
    <w:p w14:paraId="4A054CCE" w14:textId="09121E29" w:rsidR="0073368F" w:rsidRDefault="0073368F" w:rsidP="0045761C">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Log file </w:t>
      </w:r>
      <w:r w:rsidRPr="0073368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4A63B3">
        <w:rPr>
          <w:rFonts w:ascii="Times New Roman" w:hAnsi="Times New Roman" w:cs="Times New Roman"/>
          <w:sz w:val="24"/>
          <w:szCs w:val="24"/>
        </w:rPr>
        <w:t xml:space="preserve">log file will </w:t>
      </w:r>
      <w:proofErr w:type="gramStart"/>
      <w:r w:rsidR="004A63B3">
        <w:rPr>
          <w:rFonts w:ascii="Times New Roman" w:hAnsi="Times New Roman" w:cs="Times New Roman"/>
          <w:sz w:val="24"/>
          <w:szCs w:val="24"/>
        </w:rPr>
        <w:t>named</w:t>
      </w:r>
      <w:proofErr w:type="gramEnd"/>
      <w:r w:rsidR="004A63B3">
        <w:rPr>
          <w:rFonts w:ascii="Times New Roman" w:hAnsi="Times New Roman" w:cs="Times New Roman"/>
          <w:sz w:val="24"/>
          <w:szCs w:val="24"/>
        </w:rPr>
        <w:t xml:space="preserve"> to name of file_s5_1.4.log (reverse score: 5, inflation factor :1.4)” in the mode 1 3 or 2 3</w:t>
      </w:r>
    </w:p>
    <w:p w14:paraId="56A74E39" w14:textId="75057346" w:rsidR="004A63B3" w:rsidRDefault="004A63B3" w:rsidP="004A63B3">
      <w:pPr>
        <w:pStyle w:val="NoSpacing"/>
        <w:rPr>
          <w:rFonts w:ascii="Times New Roman" w:hAnsi="Times New Roman" w:cs="Times New Roman"/>
          <w:sz w:val="24"/>
          <w:szCs w:val="24"/>
        </w:rPr>
      </w:pPr>
      <w:r w:rsidRPr="004A63B3">
        <w:rPr>
          <w:rFonts w:ascii="Times New Roman" w:hAnsi="Times New Roman" w:cs="Times New Roman"/>
          <w:sz w:val="24"/>
          <w:szCs w:val="24"/>
          <w:highlight w:val="yellow"/>
          <w:rPrChange w:id="1114" w:author="Krishna Adhikari" w:date="2020-03-23T10:02:00Z">
            <w:rPr>
              <w:rFonts w:ascii="Times New Roman" w:hAnsi="Times New Roman" w:cs="Times New Roman"/>
              <w:sz w:val="24"/>
              <w:szCs w:val="24"/>
            </w:rPr>
          </w:rPrChange>
        </w:rPr>
        <w:t>(Tip:</w:t>
      </w:r>
      <w:r>
        <w:rPr>
          <w:rFonts w:ascii="Times New Roman" w:hAnsi="Times New Roman" w:cs="Times New Roman"/>
          <w:sz w:val="24"/>
          <w:szCs w:val="24"/>
        </w:rPr>
        <w:t xml:space="preserve"> if you want to calculate addedly new genomes with already calculated the set of genomes, use the mode2)</w:t>
      </w:r>
    </w:p>
    <w:p w14:paraId="6D24477A" w14:textId="27C00459" w:rsidR="00A24827" w:rsidRDefault="00A24827" w:rsidP="00A24827">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Threshold_score </w:t>
      </w:r>
      <w:r w:rsidRPr="00A24827">
        <w:rPr>
          <w:rFonts w:ascii="Times New Roman" w:hAnsi="Times New Roman" w:cs="Times New Roman"/>
          <w:sz w:val="24"/>
          <w:szCs w:val="24"/>
        </w:rPr>
        <w:sym w:font="Wingdings" w:char="F0E0"/>
      </w:r>
      <w:r>
        <w:rPr>
          <w:rFonts w:ascii="Times New Roman" w:hAnsi="Times New Roman" w:cs="Times New Roman"/>
          <w:sz w:val="24"/>
          <w:szCs w:val="24"/>
        </w:rPr>
        <w:t xml:space="preserve"> The threshold refers to a ce</w:t>
      </w:r>
      <w:ins w:id="1115" w:author="Krishna Adhikari" w:date="2020-03-30T10:24:00Z">
        <w:r w:rsidR="008206DE">
          <w:rPr>
            <w:rFonts w:ascii="Times New Roman" w:hAnsi="Times New Roman" w:cs="Times New Roman"/>
            <w:sz w:val="24"/>
            <w:szCs w:val="24"/>
          </w:rPr>
          <w:t>r</w:t>
        </w:r>
      </w:ins>
      <w:r>
        <w:rPr>
          <w:rFonts w:ascii="Times New Roman" w:hAnsi="Times New Roman" w:cs="Times New Roman"/>
          <w:sz w:val="24"/>
          <w:szCs w:val="24"/>
        </w:rPr>
        <w:t xml:space="preserve">tain point in the ratings system. In order to understand the threshold, a </w:t>
      </w:r>
      <w:del w:id="1116" w:author="Krishna Adhikari" w:date="2020-03-30T10:24:00Z">
        <w:r w:rsidDel="008206DE">
          <w:rPr>
            <w:rFonts w:ascii="Times New Roman" w:hAnsi="Times New Roman" w:cs="Times New Roman"/>
            <w:sz w:val="24"/>
            <w:szCs w:val="24"/>
          </w:rPr>
          <w:delText>definintion</w:delText>
        </w:r>
      </w:del>
      <w:ins w:id="1117" w:author="Krishna Adhikari" w:date="2020-03-30T10:24:00Z">
        <w:r w:rsidR="008206DE">
          <w:rPr>
            <w:rFonts w:ascii="Times New Roman" w:hAnsi="Times New Roman" w:cs="Times New Roman"/>
            <w:sz w:val="24"/>
            <w:szCs w:val="24"/>
          </w:rPr>
          <w:t>definition</w:t>
        </w:r>
      </w:ins>
      <w:r>
        <w:rPr>
          <w:rFonts w:ascii="Times New Roman" w:hAnsi="Times New Roman" w:cs="Times New Roman"/>
          <w:sz w:val="24"/>
          <w:szCs w:val="24"/>
        </w:rPr>
        <w:t xml:space="preserve"> of the rating system must be given. The rating is a system used to rate either </w:t>
      </w:r>
      <w:proofErr w:type="spellStart"/>
      <w:r>
        <w:rPr>
          <w:rFonts w:ascii="Times New Roman" w:hAnsi="Times New Roman" w:cs="Times New Roman"/>
          <w:sz w:val="24"/>
          <w:szCs w:val="24"/>
        </w:rPr>
        <w:t>ment</w:t>
      </w:r>
      <w:proofErr w:type="spellEnd"/>
      <w:r>
        <w:rPr>
          <w:rFonts w:ascii="Times New Roman" w:hAnsi="Times New Roman" w:cs="Times New Roman"/>
          <w:sz w:val="24"/>
          <w:szCs w:val="24"/>
        </w:rPr>
        <w:t xml:space="preserve"> or women and it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a score out 10.</w:t>
      </w:r>
      <w:ins w:id="1118" w:author="Krishna Adhikari" w:date="2020-04-08T10:29:00Z">
        <w:r w:rsidR="009C2948">
          <w:rPr>
            <w:rFonts w:ascii="Times New Roman" w:hAnsi="Times New Roman" w:cs="Times New Roman"/>
            <w:sz w:val="24"/>
            <w:szCs w:val="24"/>
          </w:rPr>
          <w:t xml:space="preserve"> The default threshold score pa</w:t>
        </w:r>
      </w:ins>
      <w:ins w:id="1119" w:author="Krishna Adhikari" w:date="2020-04-08T10:30:00Z">
        <w:r w:rsidR="009C2948">
          <w:rPr>
            <w:rFonts w:ascii="Times New Roman" w:hAnsi="Times New Roman" w:cs="Times New Roman"/>
            <w:sz w:val="24"/>
            <w:szCs w:val="24"/>
          </w:rPr>
          <w:t>ssed in the program is 5</w:t>
        </w:r>
      </w:ins>
      <w:del w:id="1120" w:author="Krishna Adhikari" w:date="2020-04-08T10:29:00Z">
        <w:r w:rsidDel="009C2948">
          <w:rPr>
            <w:rFonts w:ascii="Times New Roman" w:hAnsi="Times New Roman" w:cs="Times New Roman"/>
            <w:sz w:val="24"/>
            <w:szCs w:val="24"/>
          </w:rPr>
          <w:delText xml:space="preserve"> </w:delText>
        </w:r>
      </w:del>
    </w:p>
    <w:p w14:paraId="3417AA5F" w14:textId="3AAF8CC3" w:rsidR="00393E01" w:rsidRDefault="00393E01" w:rsidP="00A24827">
      <w:pPr>
        <w:pStyle w:val="NoSpacing"/>
        <w:numPr>
          <w:ilvl w:val="0"/>
          <w:numId w:val="8"/>
        </w:numPr>
        <w:rPr>
          <w:rFonts w:ascii="Times New Roman" w:hAnsi="Times New Roman" w:cs="Times New Roman"/>
          <w:sz w:val="24"/>
          <w:szCs w:val="24"/>
        </w:rPr>
      </w:pPr>
      <w:proofErr w:type="spellStart"/>
      <w:r>
        <w:rPr>
          <w:rFonts w:ascii="Times New Roman" w:hAnsi="Times New Roman" w:cs="Times New Roman"/>
          <w:sz w:val="24"/>
          <w:szCs w:val="24"/>
        </w:rPr>
        <w:t>Infinite_loop</w:t>
      </w:r>
      <w:proofErr w:type="spellEnd"/>
      <w:r>
        <w:rPr>
          <w:rFonts w:ascii="Times New Roman" w:hAnsi="Times New Roman" w:cs="Times New Roman"/>
          <w:sz w:val="24"/>
          <w:szCs w:val="24"/>
        </w:rPr>
        <w:t xml:space="preserve"> </w:t>
      </w:r>
      <w:r w:rsidRPr="00393E01">
        <w:rPr>
          <w:rFonts w:ascii="Times New Roman" w:hAnsi="Times New Roman" w:cs="Times New Roman"/>
          <w:sz w:val="24"/>
          <w:szCs w:val="24"/>
        </w:rPr>
        <w:sym w:font="Wingdings" w:char="F0E0"/>
      </w:r>
      <w:r>
        <w:rPr>
          <w:rFonts w:ascii="Times New Roman" w:hAnsi="Times New Roman" w:cs="Times New Roman"/>
          <w:sz w:val="24"/>
          <w:szCs w:val="24"/>
        </w:rPr>
        <w:t xml:space="preserve"> the </w:t>
      </w:r>
      <w:del w:id="1121" w:author="Krishna Adhikari" w:date="2020-03-30T10:24:00Z">
        <w:r w:rsidDel="008206DE">
          <w:rPr>
            <w:rFonts w:ascii="Times New Roman" w:hAnsi="Times New Roman" w:cs="Times New Roman"/>
            <w:sz w:val="24"/>
            <w:szCs w:val="24"/>
          </w:rPr>
          <w:delText>maximumnumber</w:delText>
        </w:r>
      </w:del>
      <w:ins w:id="1122" w:author="Krishna Adhikari" w:date="2020-03-30T10:24:00Z">
        <w:r w:rsidR="008206DE">
          <w:rPr>
            <w:rFonts w:ascii="Times New Roman" w:hAnsi="Times New Roman" w:cs="Times New Roman"/>
            <w:sz w:val="24"/>
            <w:szCs w:val="24"/>
          </w:rPr>
          <w:t>maximum number</w:t>
        </w:r>
      </w:ins>
      <w:r>
        <w:rPr>
          <w:rFonts w:ascii="Times New Roman" w:hAnsi="Times New Roman" w:cs="Times New Roman"/>
          <w:sz w:val="24"/>
          <w:szCs w:val="24"/>
        </w:rPr>
        <w:t xml:space="preserve"> of executions of the MCL algorithm to avoid an infinite loop during run of the MCL algorithm. The default value is “60”. 60 is the value that is strictly enforced. Recommended that you </w:t>
      </w:r>
      <w:del w:id="1123" w:author="Krishna Adhikari" w:date="2020-03-30T10:24:00Z">
        <w:r w:rsidDel="008206DE">
          <w:rPr>
            <w:rFonts w:ascii="Times New Roman" w:hAnsi="Times New Roman" w:cs="Times New Roman"/>
            <w:sz w:val="24"/>
            <w:szCs w:val="24"/>
          </w:rPr>
          <w:delText>donot</w:delText>
        </w:r>
      </w:del>
      <w:ins w:id="1124" w:author="Krishna Adhikari" w:date="2020-03-30T10:24:00Z">
        <w:r w:rsidR="008206DE">
          <w:rPr>
            <w:rFonts w:ascii="Times New Roman" w:hAnsi="Times New Roman" w:cs="Times New Roman"/>
            <w:sz w:val="24"/>
            <w:szCs w:val="24"/>
          </w:rPr>
          <w:t>do not</w:t>
        </w:r>
      </w:ins>
      <w:r>
        <w:rPr>
          <w:rFonts w:ascii="Times New Roman" w:hAnsi="Times New Roman" w:cs="Times New Roman"/>
          <w:sz w:val="24"/>
          <w:szCs w:val="24"/>
        </w:rPr>
        <w:t xml:space="preserve"> exceed 100.There is a case of an infinite loop calculation during the execution of MCL algorithm. In this case if the value is set too high, the calculation time increases.</w:t>
      </w:r>
    </w:p>
    <w:p w14:paraId="10B5D0EB" w14:textId="3939F72D" w:rsidR="00393E01" w:rsidRPr="00826785" w:rsidRDefault="001E585C">
      <w:pPr>
        <w:pStyle w:val="NoSpacing"/>
        <w:numPr>
          <w:ilvl w:val="0"/>
          <w:numId w:val="8"/>
        </w:numPr>
        <w:rPr>
          <w:rFonts w:ascii="Times New Roman" w:hAnsi="Times New Roman" w:cs="Times New Roman"/>
          <w:sz w:val="24"/>
          <w:szCs w:val="24"/>
          <w:rPrChange w:id="1125" w:author="Krishna Adhikari" w:date="2020-03-18T11:16:00Z">
            <w:rPr>
              <w:b/>
              <w:bCs/>
              <w:sz w:val="22"/>
              <w:szCs w:val="24"/>
            </w:rPr>
          </w:rPrChange>
        </w:rPr>
      </w:pPr>
      <w:proofErr w:type="spellStart"/>
      <w:ins w:id="1126" w:author="Krishna Adhikari" w:date="2020-03-30T10:53:00Z">
        <w:r>
          <w:rPr>
            <w:rFonts w:ascii="Times New Roman" w:hAnsi="Times New Roman" w:cs="Times New Roman"/>
            <w:sz w:val="24"/>
            <w:szCs w:val="24"/>
          </w:rPr>
          <w:t>Queue.Que</w:t>
        </w:r>
        <w:proofErr w:type="spellEnd"/>
        <w:r>
          <w:rPr>
            <w:rFonts w:ascii="Times New Roman" w:hAnsi="Times New Roman" w:cs="Times New Roman"/>
            <w:sz w:val="24"/>
            <w:szCs w:val="24"/>
          </w:rPr>
          <w:t>() = Create a queue object with a given maximum size.</w:t>
        </w:r>
      </w:ins>
      <w:ins w:id="1127" w:author="Krishna Adhikari" w:date="2020-03-30T10:54:00Z">
        <w:r>
          <w:rPr>
            <w:rFonts w:ascii="Times New Roman" w:hAnsi="Times New Roman" w:cs="Times New Roman"/>
            <w:sz w:val="24"/>
            <w:szCs w:val="24"/>
          </w:rPr>
          <w:t xml:space="preserve"> </w:t>
        </w:r>
      </w:ins>
      <w:ins w:id="1128" w:author="Krishna Adhikari" w:date="2020-03-30T10:53:00Z">
        <w:r>
          <w:rPr>
            <w:rFonts w:ascii="Times New Roman" w:hAnsi="Times New Roman" w:cs="Times New Roman"/>
            <w:sz w:val="24"/>
            <w:szCs w:val="24"/>
          </w:rPr>
          <w:t xml:space="preserve">If </w:t>
        </w:r>
        <w:r w:rsidRPr="001E585C">
          <w:rPr>
            <w:rFonts w:ascii="Times New Roman" w:hAnsi="Times New Roman" w:cs="Times New Roman"/>
            <w:b/>
            <w:bCs/>
            <w:sz w:val="24"/>
            <w:szCs w:val="24"/>
            <w:rPrChange w:id="1129" w:author="Krishna Adhikari" w:date="2020-03-30T10:54:00Z">
              <w:rPr>
                <w:rFonts w:ascii="Times New Roman" w:hAnsi="Times New Roman" w:cs="Times New Roman"/>
                <w:sz w:val="24"/>
                <w:szCs w:val="24"/>
              </w:rPr>
            </w:rPrChange>
          </w:rPr>
          <w:t>maximum is &lt;=</w:t>
        </w:r>
      </w:ins>
      <w:ins w:id="1130" w:author="Krishna Adhikari" w:date="2020-03-30T10:54:00Z">
        <w:r w:rsidRPr="001E585C">
          <w:rPr>
            <w:rFonts w:ascii="Times New Roman" w:hAnsi="Times New Roman" w:cs="Times New Roman"/>
            <w:b/>
            <w:bCs/>
            <w:sz w:val="24"/>
            <w:szCs w:val="24"/>
            <w:rPrChange w:id="1131" w:author="Krishna Adhikari" w:date="2020-03-30T10:54:00Z">
              <w:rPr>
                <w:rFonts w:ascii="Times New Roman" w:hAnsi="Times New Roman" w:cs="Times New Roman"/>
                <w:sz w:val="24"/>
                <w:szCs w:val="24"/>
              </w:rPr>
            </w:rPrChange>
          </w:rPr>
          <w:t>0,</w:t>
        </w:r>
        <w:r>
          <w:rPr>
            <w:rFonts w:ascii="Times New Roman" w:hAnsi="Times New Roman" w:cs="Times New Roman"/>
            <w:sz w:val="24"/>
            <w:szCs w:val="24"/>
          </w:rPr>
          <w:t xml:space="preserve"> the queue size is </w:t>
        </w:r>
        <w:proofErr w:type="spellStart"/>
        <w:r>
          <w:rPr>
            <w:rFonts w:ascii="Times New Roman" w:hAnsi="Times New Roman" w:cs="Times New Roman"/>
            <w:sz w:val="24"/>
            <w:szCs w:val="24"/>
          </w:rPr>
          <w:t>infinite.default</w:t>
        </w:r>
        <w:proofErr w:type="spellEnd"/>
        <w:r>
          <w:rPr>
            <w:rFonts w:ascii="Times New Roman" w:hAnsi="Times New Roman" w:cs="Times New Roman"/>
            <w:sz w:val="24"/>
            <w:szCs w:val="24"/>
          </w:rPr>
          <w:t xml:space="preserve"> is maximum size = 0</w:t>
        </w:r>
      </w:ins>
    </w:p>
    <w:p w14:paraId="0E2DEB0B" w14:textId="0163CC64" w:rsidR="00203F01" w:rsidRDefault="00203F01" w:rsidP="008E13CE">
      <w:pPr>
        <w:pStyle w:val="NoSpacing"/>
        <w:rPr>
          <w:rFonts w:ascii="Times New Roman" w:hAnsi="Times New Roman" w:cs="Times New Roman"/>
          <w:sz w:val="24"/>
          <w:szCs w:val="24"/>
        </w:rPr>
      </w:pPr>
    </w:p>
    <w:p w14:paraId="6CA4D218" w14:textId="77777777" w:rsidR="004A63B3" w:rsidRPr="00826785" w:rsidRDefault="004A63B3" w:rsidP="008E13CE">
      <w:pPr>
        <w:pStyle w:val="NoSpacing"/>
        <w:rPr>
          <w:rFonts w:ascii="Times New Roman" w:hAnsi="Times New Roman" w:cs="Times New Roman"/>
          <w:sz w:val="24"/>
          <w:szCs w:val="24"/>
          <w:rPrChange w:id="1132" w:author="Krishna Adhikari" w:date="2020-03-18T11:16:00Z">
            <w:rPr>
              <w:sz w:val="22"/>
              <w:szCs w:val="24"/>
            </w:rPr>
          </w:rPrChange>
        </w:rPr>
      </w:pPr>
    </w:p>
    <w:p w14:paraId="39803CB7" w14:textId="07A61911" w:rsidR="008E13CE" w:rsidRPr="00826785" w:rsidRDefault="008E13CE" w:rsidP="008E13CE">
      <w:pPr>
        <w:pStyle w:val="NoSpacing"/>
        <w:rPr>
          <w:rFonts w:ascii="Times New Roman" w:hAnsi="Times New Roman" w:cs="Times New Roman"/>
          <w:sz w:val="24"/>
          <w:szCs w:val="24"/>
          <w:rPrChange w:id="1133" w:author="Krishna Adhikari" w:date="2020-03-18T11:16:00Z">
            <w:rPr>
              <w:sz w:val="22"/>
              <w:szCs w:val="24"/>
            </w:rPr>
          </w:rPrChange>
        </w:rPr>
      </w:pPr>
    </w:p>
    <w:p w14:paraId="0A1C59D3" w14:textId="7CAEB36A" w:rsidR="008E13CE" w:rsidRPr="00826785" w:rsidRDefault="008E13CE" w:rsidP="008E13CE">
      <w:pPr>
        <w:pStyle w:val="NoSpacing"/>
        <w:rPr>
          <w:rFonts w:ascii="Times New Roman" w:hAnsi="Times New Roman" w:cs="Times New Roman"/>
          <w:sz w:val="24"/>
          <w:szCs w:val="24"/>
          <w:rPrChange w:id="1134" w:author="Krishna Adhikari" w:date="2020-03-18T11:16:00Z">
            <w:rPr>
              <w:sz w:val="22"/>
              <w:szCs w:val="24"/>
            </w:rPr>
          </w:rPrChange>
        </w:rPr>
      </w:pPr>
    </w:p>
    <w:p w14:paraId="5525D973" w14:textId="2813F901" w:rsidR="008E13CE" w:rsidRPr="00826785" w:rsidRDefault="008E13CE" w:rsidP="008E13CE">
      <w:pPr>
        <w:pStyle w:val="NoSpacing"/>
        <w:rPr>
          <w:rFonts w:ascii="Times New Roman" w:hAnsi="Times New Roman" w:cs="Times New Roman"/>
          <w:sz w:val="24"/>
          <w:szCs w:val="24"/>
          <w:rPrChange w:id="1135" w:author="Krishna Adhikari" w:date="2020-03-18T11:16:00Z">
            <w:rPr>
              <w:sz w:val="22"/>
              <w:szCs w:val="24"/>
            </w:rPr>
          </w:rPrChange>
        </w:rPr>
      </w:pPr>
    </w:p>
    <w:p w14:paraId="2144683E" w14:textId="585FD3EF" w:rsidR="008E13CE" w:rsidRPr="00826785" w:rsidRDefault="008E13CE" w:rsidP="008E13CE">
      <w:pPr>
        <w:pStyle w:val="NoSpacing"/>
        <w:rPr>
          <w:rFonts w:ascii="Times New Roman" w:hAnsi="Times New Roman" w:cs="Times New Roman"/>
          <w:sz w:val="24"/>
          <w:szCs w:val="24"/>
          <w:rPrChange w:id="1136" w:author="Krishna Adhikari" w:date="2020-03-18T11:16:00Z">
            <w:rPr>
              <w:sz w:val="22"/>
              <w:szCs w:val="24"/>
            </w:rPr>
          </w:rPrChange>
        </w:rPr>
      </w:pPr>
    </w:p>
    <w:p w14:paraId="6F52679D" w14:textId="475DF289" w:rsidR="008E13CE" w:rsidRPr="00826785" w:rsidRDefault="008E13CE" w:rsidP="008E13CE">
      <w:pPr>
        <w:pStyle w:val="NoSpacing"/>
        <w:rPr>
          <w:rFonts w:ascii="Times New Roman" w:hAnsi="Times New Roman" w:cs="Times New Roman"/>
          <w:sz w:val="24"/>
          <w:szCs w:val="24"/>
          <w:rPrChange w:id="1137" w:author="Krishna Adhikari" w:date="2020-03-18T11:16:00Z">
            <w:rPr>
              <w:sz w:val="22"/>
              <w:szCs w:val="24"/>
            </w:rPr>
          </w:rPrChange>
        </w:rPr>
      </w:pPr>
    </w:p>
    <w:p w14:paraId="7A2E5F63" w14:textId="600E4F33" w:rsidR="008E13CE" w:rsidRPr="00826785" w:rsidRDefault="008E13CE" w:rsidP="008E13CE">
      <w:pPr>
        <w:pStyle w:val="NoSpacing"/>
        <w:rPr>
          <w:rFonts w:ascii="Times New Roman" w:hAnsi="Times New Roman" w:cs="Times New Roman"/>
          <w:sz w:val="24"/>
          <w:szCs w:val="24"/>
          <w:rPrChange w:id="1138" w:author="Krishna Adhikari" w:date="2020-03-18T11:16:00Z">
            <w:rPr>
              <w:sz w:val="22"/>
              <w:szCs w:val="24"/>
            </w:rPr>
          </w:rPrChange>
        </w:rPr>
      </w:pPr>
    </w:p>
    <w:p w14:paraId="200149A5" w14:textId="6C730AEB" w:rsidR="008E13CE" w:rsidRPr="00826785" w:rsidRDefault="008E13CE" w:rsidP="008E13CE">
      <w:pPr>
        <w:pStyle w:val="NoSpacing"/>
        <w:rPr>
          <w:rFonts w:ascii="Times New Roman" w:hAnsi="Times New Roman" w:cs="Times New Roman"/>
          <w:sz w:val="24"/>
          <w:szCs w:val="24"/>
          <w:rPrChange w:id="1139" w:author="Krishna Adhikari" w:date="2020-03-18T11:16:00Z">
            <w:rPr>
              <w:sz w:val="22"/>
              <w:szCs w:val="24"/>
            </w:rPr>
          </w:rPrChange>
        </w:rPr>
      </w:pPr>
    </w:p>
    <w:p w14:paraId="1476BA42" w14:textId="29D42436" w:rsidR="008E13CE" w:rsidRPr="00826785" w:rsidRDefault="008E13CE" w:rsidP="008E13CE">
      <w:pPr>
        <w:pStyle w:val="NoSpacing"/>
        <w:rPr>
          <w:rFonts w:ascii="Times New Roman" w:hAnsi="Times New Roman" w:cs="Times New Roman"/>
          <w:sz w:val="24"/>
          <w:szCs w:val="24"/>
          <w:rPrChange w:id="1140" w:author="Krishna Adhikari" w:date="2020-03-18T11:16:00Z">
            <w:rPr>
              <w:sz w:val="22"/>
              <w:szCs w:val="24"/>
            </w:rPr>
          </w:rPrChange>
        </w:rPr>
      </w:pPr>
    </w:p>
    <w:p w14:paraId="4A7DE1DD" w14:textId="5A4EC89B" w:rsidR="008E13CE" w:rsidRPr="00826785" w:rsidRDefault="008E13CE" w:rsidP="008E13CE">
      <w:pPr>
        <w:pStyle w:val="NoSpacing"/>
        <w:rPr>
          <w:rFonts w:ascii="Times New Roman" w:hAnsi="Times New Roman" w:cs="Times New Roman"/>
          <w:sz w:val="24"/>
          <w:szCs w:val="24"/>
          <w:rPrChange w:id="1141" w:author="Krishna Adhikari" w:date="2020-03-18T11:16:00Z">
            <w:rPr>
              <w:sz w:val="22"/>
              <w:szCs w:val="24"/>
            </w:rPr>
          </w:rPrChange>
        </w:rPr>
      </w:pPr>
    </w:p>
    <w:p w14:paraId="1B72BCAD" w14:textId="1BBCEE93" w:rsidR="008E13CE" w:rsidRPr="00826785" w:rsidRDefault="008E13CE" w:rsidP="008E13CE">
      <w:pPr>
        <w:pStyle w:val="NoSpacing"/>
        <w:rPr>
          <w:rFonts w:ascii="Times New Roman" w:hAnsi="Times New Roman" w:cs="Times New Roman"/>
          <w:sz w:val="24"/>
          <w:szCs w:val="24"/>
          <w:rPrChange w:id="1142" w:author="Krishna Adhikari" w:date="2020-03-18T11:16:00Z">
            <w:rPr>
              <w:sz w:val="22"/>
              <w:szCs w:val="24"/>
            </w:rPr>
          </w:rPrChange>
        </w:rPr>
      </w:pPr>
    </w:p>
    <w:p w14:paraId="3A1939F2" w14:textId="17CFB1A4" w:rsidR="008E13CE" w:rsidRPr="00826785" w:rsidRDefault="001008EF" w:rsidP="00B609DF">
      <w:pPr>
        <w:pStyle w:val="NoSpacing"/>
        <w:jc w:val="center"/>
        <w:rPr>
          <w:rFonts w:ascii="Times New Roman" w:hAnsi="Times New Roman" w:cs="Times New Roman"/>
          <w:b/>
          <w:bCs/>
          <w:sz w:val="24"/>
          <w:szCs w:val="24"/>
          <w:rPrChange w:id="1143" w:author="Krishna Adhikari" w:date="2020-03-18T11:16:00Z">
            <w:rPr>
              <w:b/>
              <w:bCs/>
              <w:sz w:val="22"/>
              <w:szCs w:val="24"/>
            </w:rPr>
          </w:rPrChange>
        </w:rPr>
      </w:pPr>
      <w:r w:rsidRPr="00826785">
        <w:rPr>
          <w:rFonts w:ascii="Times New Roman" w:hAnsi="Times New Roman" w:cs="Times New Roman"/>
          <w:b/>
          <w:bCs/>
          <w:sz w:val="24"/>
          <w:szCs w:val="24"/>
          <w:rPrChange w:id="1144" w:author="Krishna Adhikari" w:date="2020-03-18T11:16:00Z">
            <w:rPr>
              <w:b/>
              <w:bCs/>
              <w:sz w:val="22"/>
              <w:szCs w:val="24"/>
            </w:rPr>
          </w:rPrChange>
        </w:rPr>
        <w:lastRenderedPageBreak/>
        <w:t>Important</w:t>
      </w:r>
      <w:r w:rsidR="00B609DF" w:rsidRPr="00826785">
        <w:rPr>
          <w:rFonts w:ascii="Times New Roman" w:hAnsi="Times New Roman" w:cs="Times New Roman"/>
          <w:b/>
          <w:bCs/>
          <w:sz w:val="24"/>
          <w:szCs w:val="24"/>
          <w:rPrChange w:id="1145" w:author="Krishna Adhikari" w:date="2020-03-18T11:16:00Z">
            <w:rPr>
              <w:b/>
              <w:bCs/>
              <w:sz w:val="22"/>
              <w:szCs w:val="24"/>
            </w:rPr>
          </w:rPrChange>
        </w:rPr>
        <w:t xml:space="preserve"> Note</w:t>
      </w:r>
    </w:p>
    <w:p w14:paraId="5868F645" w14:textId="7D146D92" w:rsidR="00B609DF" w:rsidRPr="00826785" w:rsidRDefault="00B609DF" w:rsidP="00B609DF">
      <w:pPr>
        <w:pStyle w:val="NoSpacing"/>
        <w:rPr>
          <w:rFonts w:ascii="Times New Roman" w:hAnsi="Times New Roman" w:cs="Times New Roman"/>
          <w:sz w:val="24"/>
          <w:szCs w:val="24"/>
          <w:rPrChange w:id="1146" w:author="Krishna Adhikari" w:date="2020-03-18T11:16:00Z">
            <w:rPr>
              <w:sz w:val="22"/>
              <w:szCs w:val="24"/>
            </w:rPr>
          </w:rPrChange>
        </w:rPr>
      </w:pPr>
      <w:r w:rsidRPr="00826785">
        <w:rPr>
          <w:rFonts w:ascii="Times New Roman" w:hAnsi="Times New Roman" w:cs="Times New Roman"/>
          <w:b/>
          <w:bCs/>
          <w:sz w:val="24"/>
          <w:szCs w:val="24"/>
          <w:rPrChange w:id="1147" w:author="Krishna Adhikari" w:date="2020-03-18T11:16:00Z">
            <w:rPr>
              <w:b/>
              <w:bCs/>
              <w:sz w:val="22"/>
              <w:szCs w:val="24"/>
            </w:rPr>
          </w:rPrChange>
        </w:rPr>
        <w:t xml:space="preserve">PAM </w:t>
      </w:r>
      <w:r w:rsidRPr="00826785">
        <w:rPr>
          <w:rFonts w:ascii="Times New Roman" w:hAnsi="Times New Roman" w:cs="Times New Roman"/>
          <w:b/>
          <w:bCs/>
          <w:sz w:val="24"/>
          <w:szCs w:val="24"/>
          <w:rPrChange w:id="1148" w:author="Krishna Adhikari" w:date="2020-03-18T11:16:00Z">
            <w:rPr>
              <w:b/>
              <w:bCs/>
              <w:sz w:val="22"/>
              <w:szCs w:val="24"/>
            </w:rPr>
          </w:rPrChange>
        </w:rPr>
        <w:sym w:font="Wingdings" w:char="F0E0"/>
      </w:r>
      <w:r w:rsidRPr="00826785">
        <w:rPr>
          <w:rFonts w:ascii="Times New Roman" w:hAnsi="Times New Roman" w:cs="Times New Roman"/>
          <w:b/>
          <w:bCs/>
          <w:sz w:val="24"/>
          <w:szCs w:val="24"/>
          <w:rPrChange w:id="1149" w:author="Krishna Adhikari" w:date="2020-03-18T11:16:00Z">
            <w:rPr>
              <w:b/>
              <w:bCs/>
              <w:sz w:val="22"/>
              <w:szCs w:val="24"/>
            </w:rPr>
          </w:rPrChange>
        </w:rPr>
        <w:t xml:space="preserve"> </w:t>
      </w:r>
      <w:r w:rsidRPr="00826785">
        <w:rPr>
          <w:rFonts w:ascii="Times New Roman" w:hAnsi="Times New Roman" w:cs="Times New Roman"/>
          <w:sz w:val="24"/>
          <w:szCs w:val="24"/>
          <w:rPrChange w:id="1150" w:author="Krishna Adhikari" w:date="2020-03-18T11:16:00Z">
            <w:rPr>
              <w:b/>
              <w:bCs/>
              <w:sz w:val="22"/>
              <w:szCs w:val="24"/>
            </w:rPr>
          </w:rPrChange>
        </w:rPr>
        <w:t>Point Accepted Mutation</w:t>
      </w:r>
      <w:r w:rsidRPr="00826785">
        <w:rPr>
          <w:rFonts w:ascii="Times New Roman" w:hAnsi="Times New Roman" w:cs="Times New Roman"/>
          <w:sz w:val="24"/>
          <w:szCs w:val="24"/>
          <w:rPrChange w:id="1151" w:author="Krishna Adhikari" w:date="2020-03-18T11:16:00Z">
            <w:rPr>
              <w:sz w:val="22"/>
              <w:szCs w:val="24"/>
            </w:rPr>
          </w:rPrChange>
        </w:rPr>
        <w:t xml:space="preserve"> </w:t>
      </w:r>
    </w:p>
    <w:p w14:paraId="12931BCB" w14:textId="13BC8077" w:rsidR="00B609DF" w:rsidRPr="00826785" w:rsidRDefault="00B609DF" w:rsidP="00B609DF">
      <w:pPr>
        <w:pStyle w:val="NoSpacing"/>
        <w:rPr>
          <w:rFonts w:ascii="Times New Roman" w:hAnsi="Times New Roman" w:cs="Times New Roman"/>
          <w:sz w:val="24"/>
          <w:szCs w:val="24"/>
          <w:rPrChange w:id="1152" w:author="Krishna Adhikari" w:date="2020-03-18T11:16:00Z">
            <w:rPr>
              <w:sz w:val="22"/>
              <w:szCs w:val="24"/>
            </w:rPr>
          </w:rPrChange>
        </w:rPr>
      </w:pPr>
      <w:r w:rsidRPr="00826785">
        <w:rPr>
          <w:rFonts w:ascii="Times New Roman" w:hAnsi="Times New Roman" w:cs="Times New Roman"/>
          <w:sz w:val="24"/>
          <w:szCs w:val="24"/>
          <w:rPrChange w:id="1153" w:author="Krishna Adhikari" w:date="2020-03-18T11:16:00Z">
            <w:rPr>
              <w:sz w:val="22"/>
              <w:szCs w:val="24"/>
            </w:rPr>
          </w:rPrChange>
        </w:rPr>
        <w:t>BLOSUM</w:t>
      </w:r>
    </w:p>
    <w:p w14:paraId="4199039C" w14:textId="08D62147" w:rsidR="00B609DF" w:rsidRPr="00826785" w:rsidRDefault="00B609DF" w:rsidP="00B609DF">
      <w:pPr>
        <w:pStyle w:val="NoSpacing"/>
        <w:jc w:val="center"/>
        <w:rPr>
          <w:rFonts w:ascii="Times New Roman" w:hAnsi="Times New Roman" w:cs="Times New Roman"/>
          <w:b/>
          <w:bCs/>
          <w:sz w:val="24"/>
          <w:szCs w:val="24"/>
          <w:rPrChange w:id="1154" w:author="Krishna Adhikari" w:date="2020-03-18T11:16:00Z">
            <w:rPr>
              <w:b/>
              <w:bCs/>
              <w:sz w:val="22"/>
              <w:szCs w:val="24"/>
            </w:rPr>
          </w:rPrChange>
        </w:rPr>
      </w:pPr>
      <w:r w:rsidRPr="00826785">
        <w:rPr>
          <w:rFonts w:ascii="Times New Roman" w:hAnsi="Times New Roman" w:cs="Times New Roman"/>
          <w:b/>
          <w:bCs/>
          <w:sz w:val="24"/>
          <w:szCs w:val="24"/>
          <w:rPrChange w:id="1155" w:author="Krishna Adhikari" w:date="2020-03-18T11:16:00Z">
            <w:rPr>
              <w:sz w:val="22"/>
              <w:szCs w:val="24"/>
            </w:rPr>
          </w:rPrChange>
        </w:rPr>
        <w:t>Different Between PAM &amp; BLOSUM</w:t>
      </w:r>
    </w:p>
    <w:p w14:paraId="19C7638F" w14:textId="5BB0A0D2" w:rsidR="00B609DF" w:rsidRPr="00826785" w:rsidRDefault="00B609DF">
      <w:pPr>
        <w:pStyle w:val="NoSpacing"/>
        <w:numPr>
          <w:ilvl w:val="0"/>
          <w:numId w:val="10"/>
        </w:numPr>
        <w:rPr>
          <w:rFonts w:ascii="Times New Roman" w:hAnsi="Times New Roman" w:cs="Times New Roman"/>
          <w:sz w:val="24"/>
          <w:szCs w:val="24"/>
          <w:rPrChange w:id="1156" w:author="Krishna Adhikari" w:date="2020-03-18T11:16:00Z">
            <w:rPr>
              <w:sz w:val="22"/>
              <w:szCs w:val="24"/>
            </w:rPr>
          </w:rPrChange>
        </w:rPr>
        <w:pPrChange w:id="1157" w:author="Krishna Adhikari" w:date="2020-03-17T19:30:00Z">
          <w:pPr>
            <w:pStyle w:val="NoSpacing"/>
          </w:pPr>
        </w:pPrChange>
      </w:pPr>
      <w:r w:rsidRPr="00826785">
        <w:rPr>
          <w:rFonts w:ascii="Times New Roman" w:hAnsi="Times New Roman" w:cs="Times New Roman"/>
          <w:sz w:val="24"/>
          <w:szCs w:val="24"/>
          <w:rPrChange w:id="1158" w:author="Krishna Adhikari" w:date="2020-03-18T11:16:00Z">
            <w:rPr>
              <w:sz w:val="22"/>
              <w:szCs w:val="24"/>
            </w:rPr>
          </w:rPrChange>
        </w:rPr>
        <w:t xml:space="preserve">PAM </w:t>
      </w:r>
      <w:r w:rsidR="0075140C" w:rsidRPr="00826785">
        <w:rPr>
          <w:rFonts w:ascii="Times New Roman" w:hAnsi="Times New Roman" w:cs="Times New Roman"/>
          <w:sz w:val="24"/>
          <w:szCs w:val="24"/>
          <w:rPrChange w:id="1159" w:author="Krishna Adhikari" w:date="2020-03-18T11:16:00Z">
            <w:rPr>
              <w:sz w:val="22"/>
              <w:szCs w:val="24"/>
            </w:rPr>
          </w:rPrChange>
        </w:rPr>
        <w:t>matrices</w:t>
      </w:r>
      <w:r w:rsidRPr="00826785">
        <w:rPr>
          <w:rFonts w:ascii="Times New Roman" w:hAnsi="Times New Roman" w:cs="Times New Roman"/>
          <w:sz w:val="24"/>
          <w:szCs w:val="24"/>
          <w:rPrChange w:id="1160" w:author="Krishna Adhikari" w:date="2020-03-18T11:16:00Z">
            <w:rPr>
              <w:sz w:val="22"/>
              <w:szCs w:val="24"/>
            </w:rPr>
          </w:rPrChange>
        </w:rPr>
        <w:t xml:space="preserve"> are </w:t>
      </w:r>
      <w:r w:rsidRPr="00826785">
        <w:rPr>
          <w:rFonts w:ascii="Times New Roman" w:hAnsi="Times New Roman" w:cs="Times New Roman"/>
          <w:sz w:val="24"/>
          <w:szCs w:val="24"/>
          <w:highlight w:val="yellow"/>
          <w:rPrChange w:id="1161" w:author="Krishna Adhikari" w:date="2020-03-18T11:16:00Z">
            <w:rPr>
              <w:sz w:val="22"/>
              <w:szCs w:val="24"/>
            </w:rPr>
          </w:rPrChange>
        </w:rPr>
        <w:t>based on an explicit evolutionary model</w:t>
      </w:r>
      <w:r w:rsidRPr="00826785">
        <w:rPr>
          <w:rFonts w:ascii="Times New Roman" w:hAnsi="Times New Roman" w:cs="Times New Roman"/>
          <w:sz w:val="24"/>
          <w:szCs w:val="24"/>
          <w:rPrChange w:id="1162" w:author="Krishna Adhikari" w:date="2020-03-18T11:16:00Z">
            <w:rPr>
              <w:sz w:val="22"/>
              <w:szCs w:val="24"/>
            </w:rPr>
          </w:rPrChange>
        </w:rPr>
        <w:t xml:space="preserve">, whereas the BLOSUM </w:t>
      </w:r>
      <w:r w:rsidR="0075140C" w:rsidRPr="00826785">
        <w:rPr>
          <w:rFonts w:ascii="Times New Roman" w:hAnsi="Times New Roman" w:cs="Times New Roman"/>
          <w:sz w:val="24"/>
          <w:szCs w:val="24"/>
          <w:rPrChange w:id="1163" w:author="Krishna Adhikari" w:date="2020-03-18T11:16:00Z">
            <w:rPr>
              <w:sz w:val="22"/>
              <w:szCs w:val="24"/>
            </w:rPr>
          </w:rPrChange>
        </w:rPr>
        <w:t>matrices</w:t>
      </w:r>
      <w:r w:rsidRPr="00826785">
        <w:rPr>
          <w:rFonts w:ascii="Times New Roman" w:hAnsi="Times New Roman" w:cs="Times New Roman"/>
          <w:sz w:val="24"/>
          <w:szCs w:val="24"/>
          <w:rPrChange w:id="1164" w:author="Krishna Adhikari" w:date="2020-03-18T11:16:00Z">
            <w:rPr>
              <w:sz w:val="22"/>
              <w:szCs w:val="24"/>
            </w:rPr>
          </w:rPrChange>
        </w:rPr>
        <w:t xml:space="preserve"> are based on an </w:t>
      </w:r>
      <w:r w:rsidRPr="00826785">
        <w:rPr>
          <w:rFonts w:ascii="Times New Roman" w:hAnsi="Times New Roman" w:cs="Times New Roman"/>
          <w:sz w:val="24"/>
          <w:szCs w:val="24"/>
          <w:highlight w:val="yellow"/>
          <w:rPrChange w:id="1165" w:author="Krishna Adhikari" w:date="2020-03-18T11:16:00Z">
            <w:rPr>
              <w:sz w:val="22"/>
              <w:szCs w:val="24"/>
            </w:rPr>
          </w:rPrChange>
        </w:rPr>
        <w:t>implicit model of evolution.</w:t>
      </w:r>
    </w:p>
    <w:p w14:paraId="7AB3F274" w14:textId="1818004F" w:rsidR="00B609DF" w:rsidRPr="00826785" w:rsidRDefault="00B609DF" w:rsidP="00B609DF">
      <w:pPr>
        <w:pStyle w:val="NoSpacing"/>
        <w:numPr>
          <w:ilvl w:val="0"/>
          <w:numId w:val="10"/>
        </w:numPr>
        <w:rPr>
          <w:rFonts w:ascii="Times New Roman" w:hAnsi="Times New Roman" w:cs="Times New Roman"/>
          <w:sz w:val="24"/>
          <w:szCs w:val="24"/>
          <w:rPrChange w:id="1166" w:author="Krishna Adhikari" w:date="2020-03-18T11:16:00Z">
            <w:rPr>
              <w:sz w:val="22"/>
              <w:szCs w:val="24"/>
            </w:rPr>
          </w:rPrChange>
        </w:rPr>
      </w:pPr>
      <w:r w:rsidRPr="00826785">
        <w:rPr>
          <w:rFonts w:ascii="Times New Roman" w:hAnsi="Times New Roman" w:cs="Times New Roman"/>
          <w:sz w:val="24"/>
          <w:szCs w:val="24"/>
          <w:rPrChange w:id="1167" w:author="Krishna Adhikari" w:date="2020-03-18T11:16:00Z">
            <w:rPr>
              <w:sz w:val="22"/>
              <w:szCs w:val="24"/>
            </w:rPr>
          </w:rPrChange>
        </w:rPr>
        <w:t xml:space="preserve">The PAM matrices are </w:t>
      </w:r>
      <w:r w:rsidRPr="00826785">
        <w:rPr>
          <w:rFonts w:ascii="Times New Roman" w:hAnsi="Times New Roman" w:cs="Times New Roman"/>
          <w:sz w:val="24"/>
          <w:szCs w:val="24"/>
          <w:highlight w:val="yellow"/>
          <w:rPrChange w:id="1168" w:author="Krishna Adhikari" w:date="2020-03-18T11:16:00Z">
            <w:rPr>
              <w:sz w:val="22"/>
              <w:szCs w:val="24"/>
            </w:rPr>
          </w:rPrChange>
        </w:rPr>
        <w:t>based on mutations observed throughout a global alignment</w:t>
      </w:r>
      <w:r w:rsidRPr="00826785">
        <w:rPr>
          <w:rFonts w:ascii="Times New Roman" w:hAnsi="Times New Roman" w:cs="Times New Roman"/>
          <w:sz w:val="24"/>
          <w:szCs w:val="24"/>
          <w:rPrChange w:id="1169" w:author="Krishna Adhikari" w:date="2020-03-18T11:16:00Z">
            <w:rPr>
              <w:sz w:val="22"/>
              <w:szCs w:val="24"/>
            </w:rPr>
          </w:rPrChange>
        </w:rPr>
        <w:t xml:space="preserve">, this includes </w:t>
      </w:r>
      <w:r w:rsidRPr="00826785">
        <w:rPr>
          <w:rFonts w:ascii="Times New Roman" w:hAnsi="Times New Roman" w:cs="Times New Roman"/>
          <w:sz w:val="24"/>
          <w:szCs w:val="24"/>
          <w:highlight w:val="yellow"/>
          <w:rPrChange w:id="1170" w:author="Krishna Adhikari" w:date="2020-03-18T11:16:00Z">
            <w:rPr>
              <w:sz w:val="22"/>
              <w:szCs w:val="24"/>
            </w:rPr>
          </w:rPrChange>
        </w:rPr>
        <w:t>both highly conserved and highly mutable regions</w:t>
      </w:r>
      <w:r w:rsidRPr="00826785">
        <w:rPr>
          <w:rFonts w:ascii="Times New Roman" w:hAnsi="Times New Roman" w:cs="Times New Roman"/>
          <w:sz w:val="24"/>
          <w:szCs w:val="24"/>
          <w:rPrChange w:id="1171" w:author="Krishna Adhikari" w:date="2020-03-18T11:16:00Z">
            <w:rPr>
              <w:sz w:val="22"/>
              <w:szCs w:val="24"/>
            </w:rPr>
          </w:rPrChange>
        </w:rPr>
        <w:t xml:space="preserve">. The BLOSUM matrices are based only on highly conserved regions in series of alignments forbidden to </w:t>
      </w:r>
      <w:r w:rsidR="0075140C" w:rsidRPr="00826785">
        <w:rPr>
          <w:rFonts w:ascii="Times New Roman" w:hAnsi="Times New Roman" w:cs="Times New Roman"/>
          <w:sz w:val="24"/>
          <w:szCs w:val="24"/>
          <w:rPrChange w:id="1172" w:author="Krishna Adhikari" w:date="2020-03-18T11:16:00Z">
            <w:rPr>
              <w:sz w:val="22"/>
              <w:szCs w:val="24"/>
            </w:rPr>
          </w:rPrChange>
        </w:rPr>
        <w:t>contain gaps</w:t>
      </w:r>
      <w:r w:rsidRPr="00826785">
        <w:rPr>
          <w:rFonts w:ascii="Times New Roman" w:hAnsi="Times New Roman" w:cs="Times New Roman"/>
          <w:sz w:val="24"/>
          <w:szCs w:val="24"/>
          <w:rPrChange w:id="1173" w:author="Krishna Adhikari" w:date="2020-03-18T11:16:00Z">
            <w:rPr>
              <w:sz w:val="22"/>
              <w:szCs w:val="24"/>
            </w:rPr>
          </w:rPrChange>
        </w:rPr>
        <w:t>.</w:t>
      </w:r>
    </w:p>
    <w:p w14:paraId="6BD0A1ED" w14:textId="546C5D09" w:rsidR="0075140C" w:rsidRPr="00826785" w:rsidRDefault="0075140C" w:rsidP="00B609DF">
      <w:pPr>
        <w:pStyle w:val="NoSpacing"/>
        <w:numPr>
          <w:ilvl w:val="0"/>
          <w:numId w:val="10"/>
        </w:numPr>
        <w:rPr>
          <w:rFonts w:ascii="Times New Roman" w:hAnsi="Times New Roman" w:cs="Times New Roman"/>
          <w:sz w:val="24"/>
          <w:szCs w:val="24"/>
          <w:rPrChange w:id="1174" w:author="Krishna Adhikari" w:date="2020-03-18T11:16:00Z">
            <w:rPr>
              <w:sz w:val="22"/>
              <w:szCs w:val="24"/>
            </w:rPr>
          </w:rPrChange>
        </w:rPr>
      </w:pPr>
      <w:r w:rsidRPr="00826785">
        <w:rPr>
          <w:rFonts w:ascii="Times New Roman" w:hAnsi="Times New Roman" w:cs="Times New Roman"/>
          <w:sz w:val="24"/>
          <w:szCs w:val="24"/>
          <w:rPrChange w:id="1175" w:author="Krishna Adhikari" w:date="2020-03-18T11:16:00Z">
            <w:rPr>
              <w:sz w:val="22"/>
              <w:szCs w:val="24"/>
            </w:rPr>
          </w:rPrChange>
        </w:rPr>
        <w:t>The method used to count the replacements is different: unlike the PAM matrix, the BLOSUM procedure uses groups of sequences within which not all mutations are counted the same.</w:t>
      </w:r>
    </w:p>
    <w:p w14:paraId="5030014B" w14:textId="3B01A34E" w:rsidR="00B609DF" w:rsidRDefault="0075140C" w:rsidP="0075140C">
      <w:pPr>
        <w:pStyle w:val="NoSpacing"/>
        <w:numPr>
          <w:ilvl w:val="0"/>
          <w:numId w:val="10"/>
        </w:numPr>
        <w:rPr>
          <w:rFonts w:ascii="Times New Roman" w:hAnsi="Times New Roman" w:cs="Times New Roman"/>
          <w:sz w:val="24"/>
          <w:szCs w:val="24"/>
        </w:rPr>
      </w:pPr>
      <w:r w:rsidRPr="00826785">
        <w:rPr>
          <w:rFonts w:ascii="Times New Roman" w:hAnsi="Times New Roman" w:cs="Times New Roman"/>
          <w:sz w:val="24"/>
          <w:szCs w:val="24"/>
          <w:rPrChange w:id="1176" w:author="Krishna Adhikari" w:date="2020-03-18T11:16:00Z">
            <w:rPr>
              <w:sz w:val="22"/>
              <w:szCs w:val="24"/>
            </w:rPr>
          </w:rPrChange>
        </w:rPr>
        <w:t>Higher numbers in the PAM matrix naming scheme denote larger evolutionary distance, while larger numbers in the BLOSUM matrix naming scheme denote higher sequence similarity and therefore smaller evolutionary distance.  Example: PAM150 is used for more distant sequences than PAM100; BLOSUM62 is used for closer sequences than BLOSUM50.</w:t>
      </w:r>
    </w:p>
    <w:tbl>
      <w:tblPr>
        <w:tblStyle w:val="TableGrid"/>
        <w:tblW w:w="0" w:type="auto"/>
        <w:tblInd w:w="720" w:type="dxa"/>
        <w:tblLook w:val="04A0" w:firstRow="1" w:lastRow="0" w:firstColumn="1" w:lastColumn="0" w:noHBand="0" w:noVBand="1"/>
        <w:tblPrChange w:id="1177" w:author="Krishna Adhikari" w:date="2020-03-23T16:29:00Z">
          <w:tblPr>
            <w:tblStyle w:val="TableGrid"/>
            <w:tblW w:w="0" w:type="auto"/>
            <w:tblInd w:w="720" w:type="dxa"/>
            <w:tblLook w:val="04A0" w:firstRow="1" w:lastRow="0" w:firstColumn="1" w:lastColumn="0" w:noHBand="0" w:noVBand="1"/>
          </w:tblPr>
        </w:tblPrChange>
      </w:tblPr>
      <w:tblGrid>
        <w:gridCol w:w="4367"/>
        <w:gridCol w:w="4404"/>
        <w:tblGridChange w:id="1178">
          <w:tblGrid>
            <w:gridCol w:w="4859"/>
            <w:gridCol w:w="4901"/>
          </w:tblGrid>
        </w:tblGridChange>
      </w:tblGrid>
      <w:tr w:rsidR="001D4D79" w14:paraId="5FCED670" w14:textId="77777777" w:rsidTr="001D4D79">
        <w:trPr>
          <w:trHeight w:val="507"/>
        </w:trPr>
        <w:tc>
          <w:tcPr>
            <w:tcW w:w="4367" w:type="dxa"/>
            <w:shd w:val="clear" w:color="auto" w:fill="EAF4D7" w:themeFill="accent1" w:themeFillTint="33"/>
            <w:tcPrChange w:id="1179" w:author="Krishna Adhikari" w:date="2020-03-23T16:29:00Z">
              <w:tcPr>
                <w:tcW w:w="5240" w:type="dxa"/>
              </w:tcPr>
            </w:tcPrChange>
          </w:tcPr>
          <w:p w14:paraId="1B755F41" w14:textId="520DBE23" w:rsidR="001D4D79" w:rsidRPr="001D4D79" w:rsidRDefault="001D4D79" w:rsidP="001D4D79">
            <w:pPr>
              <w:pStyle w:val="NoSpacing"/>
              <w:rPr>
                <w:rFonts w:ascii="Times New Roman" w:hAnsi="Times New Roman" w:cs="Times New Roman"/>
                <w:b/>
                <w:bCs/>
                <w:sz w:val="24"/>
                <w:szCs w:val="24"/>
                <w:rPrChange w:id="1180" w:author="Krishna Adhikari" w:date="2020-03-23T16:29:00Z">
                  <w:rPr>
                    <w:rFonts w:ascii="Times New Roman" w:hAnsi="Times New Roman" w:cs="Times New Roman"/>
                    <w:sz w:val="24"/>
                    <w:szCs w:val="24"/>
                  </w:rPr>
                </w:rPrChange>
              </w:rPr>
            </w:pPr>
            <w:r w:rsidRPr="001D4D79">
              <w:rPr>
                <w:rFonts w:ascii="Times New Roman" w:hAnsi="Times New Roman" w:cs="Times New Roman"/>
                <w:b/>
                <w:bCs/>
                <w:sz w:val="24"/>
                <w:szCs w:val="24"/>
                <w:rPrChange w:id="1181" w:author="Krishna Adhikari" w:date="2020-03-23T16:29:00Z">
                  <w:rPr>
                    <w:rFonts w:ascii="Times New Roman" w:hAnsi="Times New Roman" w:cs="Times New Roman"/>
                    <w:sz w:val="24"/>
                    <w:szCs w:val="24"/>
                  </w:rPr>
                </w:rPrChange>
              </w:rPr>
              <w:t>PAM</w:t>
            </w:r>
          </w:p>
        </w:tc>
        <w:tc>
          <w:tcPr>
            <w:tcW w:w="4404" w:type="dxa"/>
            <w:shd w:val="clear" w:color="auto" w:fill="EAF4D7" w:themeFill="accent1" w:themeFillTint="33"/>
            <w:tcPrChange w:id="1182" w:author="Krishna Adhikari" w:date="2020-03-23T16:29:00Z">
              <w:tcPr>
                <w:tcW w:w="5240" w:type="dxa"/>
              </w:tcPr>
            </w:tcPrChange>
          </w:tcPr>
          <w:p w14:paraId="00D3FE49" w14:textId="653BD32C" w:rsidR="001D4D79" w:rsidRPr="001D4D79" w:rsidRDefault="001D4D79" w:rsidP="001D4D79">
            <w:pPr>
              <w:pStyle w:val="NoSpacing"/>
              <w:rPr>
                <w:rFonts w:ascii="Times New Roman" w:hAnsi="Times New Roman" w:cs="Times New Roman"/>
                <w:b/>
                <w:bCs/>
                <w:sz w:val="24"/>
                <w:szCs w:val="24"/>
                <w:rPrChange w:id="1183" w:author="Krishna Adhikari" w:date="2020-03-23T16:29:00Z">
                  <w:rPr>
                    <w:rFonts w:ascii="Times New Roman" w:hAnsi="Times New Roman" w:cs="Times New Roman"/>
                    <w:sz w:val="24"/>
                    <w:szCs w:val="24"/>
                  </w:rPr>
                </w:rPrChange>
              </w:rPr>
            </w:pPr>
            <w:r w:rsidRPr="001D4D79">
              <w:rPr>
                <w:rFonts w:ascii="Times New Roman" w:hAnsi="Times New Roman" w:cs="Times New Roman"/>
                <w:b/>
                <w:bCs/>
                <w:sz w:val="24"/>
                <w:szCs w:val="24"/>
                <w:rPrChange w:id="1184" w:author="Krishna Adhikari" w:date="2020-03-23T16:29:00Z">
                  <w:rPr>
                    <w:rFonts w:ascii="Times New Roman" w:hAnsi="Times New Roman" w:cs="Times New Roman"/>
                    <w:sz w:val="24"/>
                    <w:szCs w:val="24"/>
                  </w:rPr>
                </w:rPrChange>
              </w:rPr>
              <w:t>BLOSUM</w:t>
            </w:r>
          </w:p>
        </w:tc>
      </w:tr>
      <w:tr w:rsidR="001D4D79" w14:paraId="521E0CDF" w14:textId="77777777" w:rsidTr="001D4D79">
        <w:trPr>
          <w:trHeight w:val="489"/>
        </w:trPr>
        <w:tc>
          <w:tcPr>
            <w:tcW w:w="4367" w:type="dxa"/>
            <w:tcPrChange w:id="1185" w:author="Krishna Adhikari" w:date="2020-03-23T16:29:00Z">
              <w:tcPr>
                <w:tcW w:w="5240" w:type="dxa"/>
              </w:tcPr>
            </w:tcPrChange>
          </w:tcPr>
          <w:p w14:paraId="1D056F11" w14:textId="234C7CC0" w:rsidR="001D4D79" w:rsidRDefault="001D4D79" w:rsidP="001D4D79">
            <w:pPr>
              <w:pStyle w:val="NoSpacing"/>
              <w:rPr>
                <w:rFonts w:ascii="Times New Roman" w:hAnsi="Times New Roman" w:cs="Times New Roman"/>
                <w:sz w:val="24"/>
                <w:szCs w:val="24"/>
              </w:rPr>
            </w:pPr>
            <w:r>
              <w:rPr>
                <w:rFonts w:ascii="Times New Roman" w:hAnsi="Times New Roman" w:cs="Times New Roman"/>
                <w:sz w:val="24"/>
                <w:szCs w:val="24"/>
              </w:rPr>
              <w:t>PAM120</w:t>
            </w:r>
          </w:p>
        </w:tc>
        <w:tc>
          <w:tcPr>
            <w:tcW w:w="4404" w:type="dxa"/>
            <w:tcPrChange w:id="1186" w:author="Krishna Adhikari" w:date="2020-03-23T16:29:00Z">
              <w:tcPr>
                <w:tcW w:w="5240" w:type="dxa"/>
              </w:tcPr>
            </w:tcPrChange>
          </w:tcPr>
          <w:p w14:paraId="74829F16" w14:textId="6EEBC7D7" w:rsidR="001D4D79" w:rsidRDefault="001D4D79" w:rsidP="001D4D79">
            <w:pPr>
              <w:pStyle w:val="NoSpacing"/>
              <w:rPr>
                <w:rFonts w:ascii="Times New Roman" w:hAnsi="Times New Roman" w:cs="Times New Roman"/>
                <w:sz w:val="24"/>
                <w:szCs w:val="24"/>
              </w:rPr>
            </w:pPr>
            <w:r>
              <w:rPr>
                <w:rFonts w:ascii="Times New Roman" w:hAnsi="Times New Roman" w:cs="Times New Roman"/>
                <w:sz w:val="24"/>
                <w:szCs w:val="24"/>
              </w:rPr>
              <w:t>BLOSUM</w:t>
            </w:r>
            <w:r w:rsidR="00757CEA">
              <w:rPr>
                <w:rFonts w:ascii="Times New Roman" w:hAnsi="Times New Roman" w:cs="Times New Roman"/>
                <w:sz w:val="24"/>
                <w:szCs w:val="24"/>
              </w:rPr>
              <w:t>80</w:t>
            </w:r>
            <w:ins w:id="1187" w:author="Krishna Adhikari" w:date="2020-04-02T11:35:00Z">
              <w:r w:rsidR="009654DF" w:rsidRPr="009654DF">
                <w:rPr>
                  <w:rFonts w:ascii="Times New Roman" w:hAnsi="Times New Roman" w:cs="Times New Roman"/>
                  <w:szCs w:val="20"/>
                  <w:highlight w:val="yellow"/>
                  <w:rPrChange w:id="1188" w:author="Krishna Adhikari" w:date="2020-04-02T11:36:00Z">
                    <w:rPr>
                      <w:rFonts w:ascii="Times New Roman" w:hAnsi="Times New Roman" w:cs="Times New Roman"/>
                      <w:sz w:val="24"/>
                      <w:szCs w:val="24"/>
                    </w:rPr>
                  </w:rPrChange>
                </w:rPr>
                <w:t xml:space="preserve">(BLOSUM82 was used </w:t>
              </w:r>
            </w:ins>
            <w:ins w:id="1189" w:author="Krishna Adhikari" w:date="2020-04-02T11:36:00Z">
              <w:r w:rsidR="009654DF" w:rsidRPr="009654DF">
                <w:rPr>
                  <w:rFonts w:ascii="Times New Roman" w:hAnsi="Times New Roman" w:cs="Times New Roman"/>
                  <w:szCs w:val="20"/>
                  <w:highlight w:val="yellow"/>
                  <w:rPrChange w:id="1190" w:author="Krishna Adhikari" w:date="2020-04-02T11:36:00Z">
                    <w:rPr>
                      <w:rFonts w:ascii="Times New Roman" w:hAnsi="Times New Roman" w:cs="Times New Roman"/>
                      <w:sz w:val="24"/>
                      <w:szCs w:val="24"/>
                    </w:rPr>
                  </w:rPrChange>
                </w:rPr>
                <w:t xml:space="preserve">not </w:t>
              </w:r>
              <w:proofErr w:type="spellStart"/>
              <w:r w:rsidR="009654DF" w:rsidRPr="009654DF">
                <w:rPr>
                  <w:rFonts w:ascii="Times New Roman" w:hAnsi="Times New Roman" w:cs="Times New Roman"/>
                  <w:szCs w:val="20"/>
                  <w:highlight w:val="yellow"/>
                  <w:rPrChange w:id="1191" w:author="Krishna Adhikari" w:date="2020-04-02T11:36:00Z">
                    <w:rPr>
                      <w:rFonts w:ascii="Times New Roman" w:hAnsi="Times New Roman" w:cs="Times New Roman"/>
                      <w:sz w:val="24"/>
                      <w:szCs w:val="24"/>
                    </w:rPr>
                  </w:rPrChange>
                </w:rPr>
                <w:t>availab</w:t>
              </w:r>
              <w:r w:rsidR="009654DF">
                <w:rPr>
                  <w:rFonts w:ascii="Times New Roman" w:hAnsi="Times New Roman" w:cs="Times New Roman"/>
                  <w:szCs w:val="20"/>
                  <w:highlight w:val="yellow"/>
                </w:rPr>
                <w:t>l</w:t>
              </w:r>
              <w:proofErr w:type="spellEnd"/>
              <w:r w:rsidR="009654DF" w:rsidRPr="009654DF">
                <w:rPr>
                  <w:rFonts w:ascii="Times New Roman" w:hAnsi="Times New Roman" w:cs="Times New Roman"/>
                  <w:szCs w:val="20"/>
                  <w:highlight w:val="yellow"/>
                  <w:rPrChange w:id="1192" w:author="Krishna Adhikari" w:date="2020-04-02T11:36:00Z">
                    <w:rPr>
                      <w:rFonts w:ascii="Times New Roman" w:hAnsi="Times New Roman" w:cs="Times New Roman"/>
                      <w:sz w:val="24"/>
                      <w:szCs w:val="24"/>
                    </w:rPr>
                  </w:rPrChange>
                </w:rPr>
                <w:t>)</w:t>
              </w:r>
            </w:ins>
          </w:p>
        </w:tc>
      </w:tr>
      <w:tr w:rsidR="001D4D79" w14:paraId="649AE14A" w14:textId="77777777" w:rsidTr="001D4D79">
        <w:trPr>
          <w:trHeight w:val="507"/>
        </w:trPr>
        <w:tc>
          <w:tcPr>
            <w:tcW w:w="4367" w:type="dxa"/>
            <w:tcPrChange w:id="1193" w:author="Krishna Adhikari" w:date="2020-03-23T16:29:00Z">
              <w:tcPr>
                <w:tcW w:w="5240" w:type="dxa"/>
              </w:tcPr>
            </w:tcPrChange>
          </w:tcPr>
          <w:p w14:paraId="65E0A6D8" w14:textId="088F2B22"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PAM160</w:t>
            </w:r>
          </w:p>
        </w:tc>
        <w:tc>
          <w:tcPr>
            <w:tcW w:w="4404" w:type="dxa"/>
            <w:tcPrChange w:id="1194" w:author="Krishna Adhikari" w:date="2020-03-23T16:29:00Z">
              <w:tcPr>
                <w:tcW w:w="5240" w:type="dxa"/>
              </w:tcPr>
            </w:tcPrChange>
          </w:tcPr>
          <w:p w14:paraId="766D9285" w14:textId="66977DC7"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BLOSUM62</w:t>
            </w:r>
          </w:p>
        </w:tc>
      </w:tr>
      <w:tr w:rsidR="001D4D79" w14:paraId="60D8493B" w14:textId="77777777" w:rsidTr="001D4D79">
        <w:trPr>
          <w:trHeight w:val="489"/>
        </w:trPr>
        <w:tc>
          <w:tcPr>
            <w:tcW w:w="4367" w:type="dxa"/>
            <w:tcPrChange w:id="1195" w:author="Krishna Adhikari" w:date="2020-03-23T16:29:00Z">
              <w:tcPr>
                <w:tcW w:w="5240" w:type="dxa"/>
              </w:tcPr>
            </w:tcPrChange>
          </w:tcPr>
          <w:p w14:paraId="24C1C028" w14:textId="5240C511"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PAM250</w:t>
            </w:r>
          </w:p>
        </w:tc>
        <w:tc>
          <w:tcPr>
            <w:tcW w:w="4404" w:type="dxa"/>
            <w:tcPrChange w:id="1196" w:author="Krishna Adhikari" w:date="2020-03-23T16:29:00Z">
              <w:tcPr>
                <w:tcW w:w="5240" w:type="dxa"/>
              </w:tcPr>
            </w:tcPrChange>
          </w:tcPr>
          <w:p w14:paraId="37F58411" w14:textId="7192B41D" w:rsidR="001D4D79" w:rsidRDefault="00757CEA" w:rsidP="001D4D79">
            <w:pPr>
              <w:pStyle w:val="NoSpacing"/>
              <w:rPr>
                <w:rFonts w:ascii="Times New Roman" w:hAnsi="Times New Roman" w:cs="Times New Roman"/>
                <w:sz w:val="24"/>
                <w:szCs w:val="24"/>
              </w:rPr>
            </w:pPr>
            <w:r>
              <w:rPr>
                <w:rFonts w:ascii="Times New Roman" w:hAnsi="Times New Roman" w:cs="Times New Roman"/>
                <w:sz w:val="24"/>
                <w:szCs w:val="24"/>
              </w:rPr>
              <w:t>BLOSUM45</w:t>
            </w:r>
          </w:p>
        </w:tc>
      </w:tr>
    </w:tbl>
    <w:p w14:paraId="48E2AB5F" w14:textId="77777777" w:rsidR="001D4D79" w:rsidRPr="00826785" w:rsidRDefault="001D4D79">
      <w:pPr>
        <w:pStyle w:val="NoSpacing"/>
        <w:ind w:left="720"/>
        <w:rPr>
          <w:rFonts w:ascii="Times New Roman" w:hAnsi="Times New Roman" w:cs="Times New Roman"/>
          <w:sz w:val="24"/>
          <w:szCs w:val="24"/>
          <w:rPrChange w:id="1197" w:author="Krishna Adhikari" w:date="2020-03-18T11:16:00Z">
            <w:rPr>
              <w:sz w:val="22"/>
              <w:szCs w:val="24"/>
            </w:rPr>
          </w:rPrChange>
        </w:rPr>
        <w:pPrChange w:id="1198" w:author="Krishna Adhikari" w:date="2020-03-23T16:29:00Z">
          <w:pPr>
            <w:pStyle w:val="NoSpacing"/>
            <w:numPr>
              <w:numId w:val="10"/>
            </w:numPr>
            <w:ind w:left="720" w:hanging="360"/>
          </w:pPr>
        </w:pPrChange>
      </w:pPr>
    </w:p>
    <w:p w14:paraId="1CB6C75F" w14:textId="77777777" w:rsidR="0041397D" w:rsidRPr="00826785" w:rsidRDefault="0041397D">
      <w:pPr>
        <w:pStyle w:val="NoSpacing"/>
        <w:rPr>
          <w:rFonts w:ascii="Times New Roman" w:hAnsi="Times New Roman" w:cs="Times New Roman"/>
          <w:b/>
          <w:bCs/>
          <w:sz w:val="24"/>
          <w:szCs w:val="24"/>
          <w:rPrChange w:id="1199" w:author="Krishna Adhikari" w:date="2020-03-18T11:16:00Z">
            <w:rPr>
              <w:b/>
              <w:bCs/>
              <w:sz w:val="22"/>
              <w:szCs w:val="24"/>
            </w:rPr>
          </w:rPrChange>
        </w:rPr>
        <w:pPrChange w:id="1200" w:author="Krishna Adhikari" w:date="2020-03-23T16:30:00Z">
          <w:pPr>
            <w:pStyle w:val="NoSpacing"/>
            <w:jc w:val="center"/>
          </w:pPr>
        </w:pPrChange>
      </w:pPr>
    </w:p>
    <w:p w14:paraId="6BABAD82" w14:textId="77777777" w:rsidR="0041397D" w:rsidRPr="00826785" w:rsidRDefault="0041397D" w:rsidP="002634AA">
      <w:pPr>
        <w:pStyle w:val="NoSpacing"/>
        <w:jc w:val="center"/>
        <w:rPr>
          <w:rFonts w:ascii="Times New Roman" w:hAnsi="Times New Roman" w:cs="Times New Roman"/>
          <w:b/>
          <w:bCs/>
          <w:sz w:val="24"/>
          <w:szCs w:val="24"/>
          <w:rPrChange w:id="1201" w:author="Krishna Adhikari" w:date="2020-03-18T11:16:00Z">
            <w:rPr>
              <w:b/>
              <w:bCs/>
              <w:sz w:val="22"/>
              <w:szCs w:val="24"/>
            </w:rPr>
          </w:rPrChange>
        </w:rPr>
      </w:pPr>
    </w:p>
    <w:p w14:paraId="36BE8D3D" w14:textId="013A3650" w:rsidR="002634AA" w:rsidRPr="00826785" w:rsidRDefault="002634AA" w:rsidP="002634AA">
      <w:pPr>
        <w:pStyle w:val="NoSpacing"/>
        <w:jc w:val="center"/>
        <w:rPr>
          <w:rFonts w:ascii="Times New Roman" w:hAnsi="Times New Roman" w:cs="Times New Roman"/>
          <w:b/>
          <w:bCs/>
          <w:sz w:val="24"/>
          <w:szCs w:val="24"/>
          <w:rPrChange w:id="1202" w:author="Krishna Adhikari" w:date="2020-03-18T11:16:00Z">
            <w:rPr>
              <w:b/>
              <w:bCs/>
              <w:sz w:val="22"/>
              <w:szCs w:val="24"/>
            </w:rPr>
          </w:rPrChange>
        </w:rPr>
      </w:pPr>
      <w:r w:rsidRPr="00826785">
        <w:rPr>
          <w:rFonts w:ascii="Times New Roman" w:hAnsi="Times New Roman" w:cs="Times New Roman"/>
          <w:b/>
          <w:bCs/>
          <w:sz w:val="24"/>
          <w:szCs w:val="24"/>
          <w:rPrChange w:id="1203" w:author="Krishna Adhikari" w:date="2020-03-18T11:16:00Z">
            <w:rPr>
              <w:sz w:val="22"/>
              <w:szCs w:val="24"/>
            </w:rPr>
          </w:rPrChange>
        </w:rPr>
        <w:t xml:space="preserve">Reciprocal </w:t>
      </w:r>
      <w:r w:rsidR="0041397D" w:rsidRPr="00826785">
        <w:rPr>
          <w:rFonts w:ascii="Times New Roman" w:hAnsi="Times New Roman" w:cs="Times New Roman"/>
          <w:b/>
          <w:bCs/>
          <w:sz w:val="24"/>
          <w:szCs w:val="24"/>
          <w:rPrChange w:id="1204" w:author="Krishna Adhikari" w:date="2020-03-18T11:16:00Z">
            <w:rPr>
              <w:b/>
              <w:bCs/>
              <w:sz w:val="22"/>
              <w:szCs w:val="24"/>
            </w:rPr>
          </w:rPrChange>
        </w:rPr>
        <w:t>B</w:t>
      </w:r>
      <w:r w:rsidRPr="00826785">
        <w:rPr>
          <w:rFonts w:ascii="Times New Roman" w:hAnsi="Times New Roman" w:cs="Times New Roman"/>
          <w:b/>
          <w:bCs/>
          <w:sz w:val="24"/>
          <w:szCs w:val="24"/>
          <w:rPrChange w:id="1205" w:author="Krishna Adhikari" w:date="2020-03-18T11:16:00Z">
            <w:rPr>
              <w:sz w:val="22"/>
              <w:szCs w:val="24"/>
            </w:rPr>
          </w:rPrChange>
        </w:rPr>
        <w:t>est Hit algorithm</w:t>
      </w:r>
      <w:r w:rsidRPr="00826785">
        <w:rPr>
          <w:rFonts w:ascii="Times New Roman" w:hAnsi="Times New Roman" w:cs="Times New Roman"/>
          <w:b/>
          <w:bCs/>
          <w:sz w:val="24"/>
          <w:szCs w:val="24"/>
          <w:rPrChange w:id="1206" w:author="Krishna Adhikari" w:date="2020-03-18T11:16:00Z">
            <w:rPr>
              <w:b/>
              <w:bCs/>
              <w:sz w:val="22"/>
              <w:szCs w:val="24"/>
            </w:rPr>
          </w:rPrChange>
        </w:rPr>
        <w:t xml:space="preserve"> (</w:t>
      </w:r>
      <w:r w:rsidR="0041397D" w:rsidRPr="00826785">
        <w:rPr>
          <w:rFonts w:ascii="Times New Roman" w:hAnsi="Times New Roman" w:cs="Times New Roman"/>
          <w:b/>
          <w:bCs/>
          <w:sz w:val="24"/>
          <w:szCs w:val="24"/>
          <w:rPrChange w:id="1207" w:author="Krishna Adhikari" w:date="2020-03-18T11:16:00Z">
            <w:rPr>
              <w:b/>
              <w:bCs/>
              <w:sz w:val="22"/>
              <w:szCs w:val="24"/>
            </w:rPr>
          </w:rPrChange>
        </w:rPr>
        <w:t>RBH)</w:t>
      </w:r>
    </w:p>
    <w:p w14:paraId="31423BC5" w14:textId="77777777" w:rsidR="0041397D" w:rsidRPr="00826785" w:rsidRDefault="0041397D">
      <w:pPr>
        <w:pStyle w:val="NoSpacing"/>
        <w:rPr>
          <w:rFonts w:ascii="Times New Roman" w:hAnsi="Times New Roman" w:cs="Times New Roman"/>
          <w:b/>
          <w:bCs/>
          <w:sz w:val="24"/>
          <w:szCs w:val="24"/>
          <w:rPrChange w:id="1208" w:author="Krishna Adhikari" w:date="2020-03-18T11:16:00Z">
            <w:rPr>
              <w:b/>
              <w:bCs/>
              <w:sz w:val="22"/>
              <w:szCs w:val="24"/>
            </w:rPr>
          </w:rPrChange>
        </w:rPr>
        <w:pPrChange w:id="1209" w:author="Krishna Adhikari" w:date="2020-03-18T09:33:00Z">
          <w:pPr>
            <w:pStyle w:val="NoSpacing"/>
            <w:jc w:val="center"/>
          </w:pPr>
        </w:pPrChange>
      </w:pPr>
    </w:p>
    <w:p w14:paraId="79709D34" w14:textId="1E8EC75C" w:rsidR="0062264B" w:rsidRPr="00826785" w:rsidRDefault="0062264B" w:rsidP="002634AA">
      <w:pPr>
        <w:pStyle w:val="NoSpacing"/>
        <w:rPr>
          <w:rFonts w:ascii="Times New Roman" w:hAnsi="Times New Roman" w:cs="Times New Roman"/>
          <w:sz w:val="24"/>
          <w:szCs w:val="24"/>
          <w:rPrChange w:id="1210" w:author="Krishna Adhikari" w:date="2020-03-18T11:16:00Z">
            <w:rPr>
              <w:sz w:val="22"/>
              <w:szCs w:val="24"/>
            </w:rPr>
          </w:rPrChange>
        </w:rPr>
      </w:pPr>
      <w:r w:rsidRPr="00826785">
        <w:rPr>
          <w:rFonts w:ascii="Times New Roman" w:hAnsi="Times New Roman" w:cs="Times New Roman"/>
          <w:sz w:val="24"/>
          <w:szCs w:val="24"/>
          <w:highlight w:val="yellow"/>
          <w:rPrChange w:id="1211" w:author="Krishna Adhikari" w:date="2020-03-18T11:16:00Z">
            <w:rPr>
              <w:sz w:val="22"/>
              <w:szCs w:val="24"/>
            </w:rPr>
          </w:rPrChange>
        </w:rPr>
        <w:t xml:space="preserve">Reciprocal Best </w:t>
      </w:r>
      <w:proofErr w:type="gramStart"/>
      <w:r w:rsidRPr="00826785">
        <w:rPr>
          <w:rFonts w:ascii="Times New Roman" w:hAnsi="Times New Roman" w:cs="Times New Roman"/>
          <w:sz w:val="24"/>
          <w:szCs w:val="24"/>
          <w:highlight w:val="yellow"/>
          <w:rPrChange w:id="1212" w:author="Krishna Adhikari" w:date="2020-03-18T11:16:00Z">
            <w:rPr>
              <w:sz w:val="22"/>
              <w:szCs w:val="24"/>
            </w:rPr>
          </w:rPrChange>
        </w:rPr>
        <w:t>Hits(</w:t>
      </w:r>
      <w:proofErr w:type="gramEnd"/>
      <w:r w:rsidRPr="00826785">
        <w:rPr>
          <w:rFonts w:ascii="Times New Roman" w:hAnsi="Times New Roman" w:cs="Times New Roman"/>
          <w:sz w:val="24"/>
          <w:szCs w:val="24"/>
          <w:highlight w:val="yellow"/>
          <w:rPrChange w:id="1213" w:author="Krishna Adhikari" w:date="2020-03-18T11:16:00Z">
            <w:rPr>
              <w:sz w:val="22"/>
              <w:szCs w:val="24"/>
            </w:rPr>
          </w:rPrChange>
        </w:rPr>
        <w:t xml:space="preserve">RBH) are a common proxy for </w:t>
      </w:r>
      <w:proofErr w:type="spellStart"/>
      <w:r w:rsidRPr="00826785">
        <w:rPr>
          <w:rFonts w:ascii="Times New Roman" w:hAnsi="Times New Roman" w:cs="Times New Roman"/>
          <w:sz w:val="24"/>
          <w:szCs w:val="24"/>
          <w:highlight w:val="yellow"/>
          <w:rPrChange w:id="1214" w:author="Krishna Adhikari" w:date="2020-03-18T11:16:00Z">
            <w:rPr>
              <w:sz w:val="22"/>
              <w:szCs w:val="24"/>
            </w:rPr>
          </w:rPrChange>
        </w:rPr>
        <w:t>orthology</w:t>
      </w:r>
      <w:proofErr w:type="spellEnd"/>
      <w:r w:rsidRPr="00826785">
        <w:rPr>
          <w:rFonts w:ascii="Times New Roman" w:hAnsi="Times New Roman" w:cs="Times New Roman"/>
          <w:sz w:val="24"/>
          <w:szCs w:val="24"/>
          <w:highlight w:val="yellow"/>
          <w:rPrChange w:id="1215" w:author="Krishna Adhikari" w:date="2020-03-18T11:16:00Z">
            <w:rPr>
              <w:sz w:val="22"/>
              <w:szCs w:val="24"/>
            </w:rPr>
          </w:rPrChange>
        </w:rPr>
        <w:t xml:space="preserve"> in comparative </w:t>
      </w:r>
      <w:proofErr w:type="spellStart"/>
      <w:r w:rsidRPr="00826785">
        <w:rPr>
          <w:rFonts w:ascii="Times New Roman" w:hAnsi="Times New Roman" w:cs="Times New Roman"/>
          <w:sz w:val="24"/>
          <w:szCs w:val="24"/>
          <w:highlight w:val="yellow"/>
          <w:rPrChange w:id="1216" w:author="Krishna Adhikari" w:date="2020-03-18T11:16:00Z">
            <w:rPr>
              <w:sz w:val="22"/>
              <w:szCs w:val="24"/>
            </w:rPr>
          </w:rPrChange>
        </w:rPr>
        <w:t>genomics</w:t>
      </w:r>
      <w:r w:rsidRPr="00826785">
        <w:rPr>
          <w:rFonts w:ascii="Times New Roman" w:hAnsi="Times New Roman" w:cs="Times New Roman"/>
          <w:sz w:val="24"/>
          <w:szCs w:val="24"/>
          <w:rPrChange w:id="1217" w:author="Krishna Adhikari" w:date="2020-03-18T11:16:00Z">
            <w:rPr>
              <w:sz w:val="22"/>
              <w:szCs w:val="24"/>
            </w:rPr>
          </w:rPrChange>
        </w:rPr>
        <w:t>.Essentially</w:t>
      </w:r>
      <w:proofErr w:type="spellEnd"/>
      <w:r w:rsidRPr="00826785">
        <w:rPr>
          <w:rFonts w:ascii="Times New Roman" w:hAnsi="Times New Roman" w:cs="Times New Roman"/>
          <w:sz w:val="24"/>
          <w:szCs w:val="24"/>
          <w:rPrChange w:id="1218" w:author="Krishna Adhikari" w:date="2020-03-18T11:16:00Z">
            <w:rPr>
              <w:sz w:val="22"/>
              <w:szCs w:val="24"/>
            </w:rPr>
          </w:rPrChange>
        </w:rPr>
        <w:t xml:space="preserve">, a RBH is found when the proteins encoded by two genes, each in a different genome, find each other as the best scoring match in the other genome. </w:t>
      </w:r>
      <w:r w:rsidRPr="00826785">
        <w:rPr>
          <w:rFonts w:ascii="Times New Roman" w:hAnsi="Times New Roman" w:cs="Times New Roman"/>
          <w:sz w:val="24"/>
          <w:szCs w:val="24"/>
          <w:highlight w:val="yellow"/>
          <w:rPrChange w:id="1219" w:author="Krishna Adhikari" w:date="2020-03-18T11:16:00Z">
            <w:rPr>
              <w:sz w:val="22"/>
              <w:szCs w:val="24"/>
            </w:rPr>
          </w:rPrChange>
        </w:rPr>
        <w:t>NCBI’s BLAST is the software most usually</w:t>
      </w:r>
      <w:r w:rsidRPr="00826785">
        <w:rPr>
          <w:rFonts w:ascii="Times New Roman" w:hAnsi="Times New Roman" w:cs="Times New Roman"/>
          <w:sz w:val="24"/>
          <w:szCs w:val="24"/>
          <w:rPrChange w:id="1220" w:author="Krishna Adhikari" w:date="2020-03-18T11:16:00Z">
            <w:rPr>
              <w:sz w:val="22"/>
              <w:szCs w:val="24"/>
            </w:rPr>
          </w:rPrChange>
        </w:rPr>
        <w:t xml:space="preserve"> used for the sequence comparisons necessary to finding RBHS. </w:t>
      </w:r>
    </w:p>
    <w:p w14:paraId="26C0B039" w14:textId="6682DE13" w:rsidR="002634AA" w:rsidRPr="00826785" w:rsidRDefault="00A37D18" w:rsidP="002634AA">
      <w:pPr>
        <w:pStyle w:val="NoSpacing"/>
        <w:rPr>
          <w:rFonts w:ascii="Times New Roman" w:hAnsi="Times New Roman" w:cs="Times New Roman"/>
          <w:sz w:val="24"/>
          <w:szCs w:val="24"/>
          <w:rPrChange w:id="1221" w:author="Krishna Adhikari" w:date="2020-03-18T11:16:00Z">
            <w:rPr>
              <w:sz w:val="22"/>
              <w:szCs w:val="24"/>
            </w:rPr>
          </w:rPrChange>
        </w:rPr>
      </w:pPr>
      <w:r w:rsidRPr="00826785">
        <w:rPr>
          <w:rFonts w:ascii="Times New Roman" w:hAnsi="Times New Roman" w:cs="Times New Roman"/>
          <w:sz w:val="24"/>
          <w:szCs w:val="24"/>
          <w:rPrChange w:id="1222" w:author="Krishna Adhikari" w:date="2020-03-18T11:16:00Z">
            <w:rPr>
              <w:sz w:val="22"/>
              <w:szCs w:val="24"/>
            </w:rPr>
          </w:rPrChange>
        </w:rPr>
        <w:t xml:space="preserve">It is used for quickly finding orthologs, </w:t>
      </w:r>
      <w:r w:rsidR="0062264B" w:rsidRPr="00826785">
        <w:rPr>
          <w:rFonts w:ascii="Times New Roman" w:hAnsi="Times New Roman" w:cs="Times New Roman"/>
          <w:sz w:val="24"/>
          <w:szCs w:val="24"/>
          <w:rPrChange w:id="1223" w:author="Krishna Adhikari" w:date="2020-03-18T11:16:00Z">
            <w:rPr>
              <w:sz w:val="22"/>
              <w:szCs w:val="24"/>
            </w:rPr>
          </w:rPrChange>
        </w:rPr>
        <w:t>i.e.,</w:t>
      </w:r>
      <w:r w:rsidRPr="00826785">
        <w:rPr>
          <w:rFonts w:ascii="Times New Roman" w:hAnsi="Times New Roman" w:cs="Times New Roman"/>
          <w:sz w:val="24"/>
          <w:szCs w:val="24"/>
          <w:rPrChange w:id="1224" w:author="Krishna Adhikari" w:date="2020-03-18T11:16:00Z">
            <w:rPr>
              <w:sz w:val="22"/>
              <w:szCs w:val="24"/>
            </w:rPr>
          </w:rPrChange>
        </w:rPr>
        <w:t xml:space="preserve"> genes that have diverged after a speciation event and are more likely</w:t>
      </w:r>
      <w:r w:rsidR="0062264B" w:rsidRPr="00826785">
        <w:rPr>
          <w:rFonts w:ascii="Times New Roman" w:hAnsi="Times New Roman" w:cs="Times New Roman"/>
          <w:sz w:val="24"/>
          <w:szCs w:val="24"/>
          <w:rPrChange w:id="1225" w:author="Krishna Adhikari" w:date="2020-03-18T11:16:00Z">
            <w:rPr>
              <w:sz w:val="22"/>
              <w:szCs w:val="24"/>
            </w:rPr>
          </w:rPrChange>
        </w:rPr>
        <w:t xml:space="preserve"> to perform a similar function in different species, as opposed to paralogs, which are the result of a duplication event and are more likely to perform a different function. The best way to do this is by considering phylogenetic trees. If for a particular gene family (a group of genes with a similar sequence)</w:t>
      </w:r>
    </w:p>
    <w:p w14:paraId="458E6DF2" w14:textId="74772BC5" w:rsidR="0062264B" w:rsidRPr="00826785" w:rsidRDefault="0062264B" w:rsidP="002634AA">
      <w:pPr>
        <w:pStyle w:val="NoSpacing"/>
        <w:rPr>
          <w:rFonts w:ascii="Times New Roman" w:hAnsi="Times New Roman" w:cs="Times New Roman"/>
          <w:sz w:val="24"/>
          <w:szCs w:val="24"/>
          <w:rPrChange w:id="1226" w:author="Krishna Adhikari" w:date="2020-03-18T11:16:00Z">
            <w:rPr>
              <w:sz w:val="22"/>
              <w:szCs w:val="24"/>
            </w:rPr>
          </w:rPrChange>
        </w:rPr>
      </w:pPr>
    </w:p>
    <w:p w14:paraId="1AD70E11" w14:textId="4743726D" w:rsidR="00202ACC" w:rsidRPr="00826785" w:rsidRDefault="00202ACC" w:rsidP="002634AA">
      <w:pPr>
        <w:pStyle w:val="NoSpacing"/>
        <w:rPr>
          <w:rFonts w:ascii="Times New Roman" w:hAnsi="Times New Roman" w:cs="Times New Roman"/>
          <w:b/>
          <w:bCs/>
          <w:sz w:val="24"/>
          <w:szCs w:val="24"/>
          <w:rPrChange w:id="1227" w:author="Krishna Adhikari" w:date="2020-03-18T11:16:00Z">
            <w:rPr>
              <w:sz w:val="22"/>
              <w:szCs w:val="24"/>
            </w:rPr>
          </w:rPrChange>
        </w:rPr>
      </w:pPr>
    </w:p>
    <w:p w14:paraId="4788D764" w14:textId="7EB338BB" w:rsidR="0060045F" w:rsidRPr="00826785" w:rsidRDefault="00202ACC" w:rsidP="002634AA">
      <w:pPr>
        <w:pStyle w:val="NoSpacing"/>
        <w:rPr>
          <w:rFonts w:ascii="Times New Roman" w:hAnsi="Times New Roman" w:cs="Times New Roman"/>
          <w:sz w:val="24"/>
          <w:szCs w:val="24"/>
          <w:rPrChange w:id="1228" w:author="Krishna Adhikari" w:date="2020-03-18T11:16:00Z">
            <w:rPr>
              <w:b/>
              <w:bCs/>
              <w:sz w:val="22"/>
              <w:szCs w:val="24"/>
            </w:rPr>
          </w:rPrChange>
        </w:rPr>
      </w:pPr>
      <w:r w:rsidRPr="00826785">
        <w:rPr>
          <w:rFonts w:ascii="Times New Roman" w:hAnsi="Times New Roman" w:cs="Times New Roman"/>
          <w:b/>
          <w:bCs/>
          <w:sz w:val="24"/>
          <w:szCs w:val="24"/>
          <w:highlight w:val="yellow"/>
          <w:rPrChange w:id="1229" w:author="Krishna Adhikari" w:date="2020-03-18T11:16:00Z">
            <w:rPr>
              <w:sz w:val="22"/>
              <w:szCs w:val="24"/>
            </w:rPr>
          </w:rPrChange>
        </w:rPr>
        <w:t>Threshold_score:</w:t>
      </w:r>
      <w:r w:rsidRPr="00826785">
        <w:rPr>
          <w:rFonts w:ascii="Times New Roman" w:hAnsi="Times New Roman" w:cs="Times New Roman"/>
          <w:b/>
          <w:bCs/>
          <w:sz w:val="24"/>
          <w:szCs w:val="24"/>
          <w:highlight w:val="yellow"/>
          <w:rPrChange w:id="1230" w:author="Krishna Adhikari" w:date="2020-03-18T11:16:00Z">
            <w:rPr>
              <w:sz w:val="22"/>
              <w:szCs w:val="24"/>
            </w:rPr>
          </w:rPrChange>
        </w:rPr>
        <w:sym w:font="Wingdings" w:char="F0E0"/>
      </w:r>
      <w:r w:rsidR="0060045F" w:rsidRPr="00826785">
        <w:rPr>
          <w:rFonts w:ascii="Times New Roman" w:hAnsi="Times New Roman" w:cs="Times New Roman"/>
          <w:b/>
          <w:bCs/>
          <w:sz w:val="24"/>
          <w:szCs w:val="24"/>
          <w:rPrChange w:id="1231" w:author="Krishna Adhikari" w:date="2020-03-18T11:16:00Z">
            <w:rPr>
              <w:b/>
              <w:bCs/>
              <w:sz w:val="22"/>
              <w:szCs w:val="24"/>
            </w:rPr>
          </w:rPrChange>
        </w:rPr>
        <w:t xml:space="preserve"> </w:t>
      </w:r>
      <w:del w:id="1232" w:author="Krishna Adhikari" w:date="2020-03-23T16:31:00Z">
        <w:r w:rsidR="0060045F" w:rsidRPr="00826785" w:rsidDel="001F6A5E">
          <w:rPr>
            <w:rFonts w:ascii="Times New Roman" w:hAnsi="Times New Roman" w:cs="Times New Roman"/>
            <w:sz w:val="24"/>
            <w:szCs w:val="24"/>
            <w:rPrChange w:id="1233" w:author="Krishna Adhikari" w:date="2020-03-18T11:16:00Z">
              <w:rPr>
                <w:sz w:val="22"/>
                <w:szCs w:val="24"/>
              </w:rPr>
            </w:rPrChange>
          </w:rPr>
          <w:delText>Threshold_Score</w:delText>
        </w:r>
      </w:del>
      <w:ins w:id="1234" w:author="Krishna Adhikari" w:date="2020-03-23T16:31:00Z">
        <w:r w:rsidR="001F6A5E" w:rsidRPr="00826785">
          <w:rPr>
            <w:rFonts w:ascii="Times New Roman" w:hAnsi="Times New Roman" w:cs="Times New Roman"/>
            <w:sz w:val="24"/>
            <w:szCs w:val="24"/>
          </w:rPr>
          <w:t>Threshold_score</w:t>
        </w:r>
      </w:ins>
      <w:r w:rsidR="0060045F" w:rsidRPr="00826785">
        <w:rPr>
          <w:rFonts w:ascii="Times New Roman" w:hAnsi="Times New Roman" w:cs="Times New Roman"/>
          <w:sz w:val="24"/>
          <w:szCs w:val="24"/>
          <w:rPrChange w:id="1235" w:author="Krishna Adhikari" w:date="2020-03-18T11:16:00Z">
            <w:rPr>
              <w:sz w:val="22"/>
              <w:szCs w:val="24"/>
            </w:rPr>
          </w:rPrChange>
        </w:rPr>
        <w:t xml:space="preserve"> is the allowable range to be considered as ortholog.</w:t>
      </w:r>
    </w:p>
    <w:p w14:paraId="018987AF" w14:textId="631499EC" w:rsidR="00202ACC" w:rsidRDefault="00202ACC" w:rsidP="002634AA">
      <w:pPr>
        <w:pStyle w:val="NoSpacing"/>
        <w:rPr>
          <w:rFonts w:ascii="Times New Roman" w:hAnsi="Times New Roman" w:cs="Times New Roman"/>
          <w:sz w:val="24"/>
          <w:szCs w:val="24"/>
        </w:rPr>
      </w:pPr>
      <w:r w:rsidRPr="00826785">
        <w:rPr>
          <w:rFonts w:ascii="Times New Roman" w:hAnsi="Times New Roman" w:cs="Times New Roman"/>
          <w:sz w:val="24"/>
          <w:szCs w:val="24"/>
          <w:rPrChange w:id="1236" w:author="Krishna Adhikari" w:date="2020-03-18T11:16:00Z">
            <w:rPr>
              <w:sz w:val="22"/>
              <w:szCs w:val="24"/>
            </w:rPr>
          </w:rPrChange>
        </w:rPr>
        <w:t xml:space="preserve"> If you set the Threshold score to </w:t>
      </w:r>
      <w:proofErr w:type="gramStart"/>
      <w:r w:rsidRPr="00826785">
        <w:rPr>
          <w:rFonts w:ascii="Times New Roman" w:hAnsi="Times New Roman" w:cs="Times New Roman"/>
          <w:sz w:val="24"/>
          <w:szCs w:val="24"/>
          <w:rPrChange w:id="1237" w:author="Krishna Adhikari" w:date="2020-03-18T11:16:00Z">
            <w:rPr>
              <w:sz w:val="22"/>
              <w:szCs w:val="24"/>
            </w:rPr>
          </w:rPrChange>
        </w:rPr>
        <w:t>0 ,</w:t>
      </w:r>
      <w:proofErr w:type="gramEnd"/>
      <w:r w:rsidRPr="00826785">
        <w:rPr>
          <w:rFonts w:ascii="Times New Roman" w:hAnsi="Times New Roman" w:cs="Times New Roman"/>
          <w:sz w:val="24"/>
          <w:szCs w:val="24"/>
          <w:rPrChange w:id="1238" w:author="Krishna Adhikari" w:date="2020-03-18T11:16:00Z">
            <w:rPr>
              <w:sz w:val="22"/>
              <w:szCs w:val="24"/>
            </w:rPr>
          </w:rPrChange>
        </w:rPr>
        <w:t xml:space="preserve"> the concept is the same as the algorithm using reciprocal best hit. The only difference is that the blastp has been performed only </w:t>
      </w:r>
      <w:proofErr w:type="gramStart"/>
      <w:r w:rsidRPr="00826785">
        <w:rPr>
          <w:rFonts w:ascii="Times New Roman" w:hAnsi="Times New Roman" w:cs="Times New Roman"/>
          <w:sz w:val="24"/>
          <w:szCs w:val="24"/>
          <w:rPrChange w:id="1239" w:author="Krishna Adhikari" w:date="2020-03-18T11:16:00Z">
            <w:rPr>
              <w:sz w:val="22"/>
              <w:szCs w:val="24"/>
            </w:rPr>
          </w:rPrChange>
        </w:rPr>
        <w:t>once.</w:t>
      </w:r>
      <w:r w:rsidR="0060045F" w:rsidRPr="00826785">
        <w:rPr>
          <w:rFonts w:ascii="Times New Roman" w:hAnsi="Times New Roman" w:cs="Times New Roman"/>
          <w:sz w:val="24"/>
          <w:szCs w:val="24"/>
          <w:rPrChange w:id="1240" w:author="Krishna Adhikari" w:date="2020-03-18T11:16:00Z">
            <w:rPr>
              <w:sz w:val="22"/>
              <w:szCs w:val="24"/>
            </w:rPr>
          </w:rPrChange>
        </w:rPr>
        <w:t>(</w:t>
      </w:r>
      <w:proofErr w:type="gramEnd"/>
      <w:r w:rsidR="0060045F" w:rsidRPr="00826785">
        <w:rPr>
          <w:rFonts w:ascii="Times New Roman" w:hAnsi="Times New Roman" w:cs="Times New Roman"/>
          <w:sz w:val="24"/>
          <w:szCs w:val="24"/>
          <w:rPrChange w:id="1241" w:author="Krishna Adhikari" w:date="2020-03-18T11:16:00Z">
            <w:rPr/>
          </w:rPrChange>
        </w:rPr>
        <w:t xml:space="preserve"> </w:t>
      </w:r>
      <w:r w:rsidR="0060045F" w:rsidRPr="00826785">
        <w:rPr>
          <w:rFonts w:ascii="Times New Roman" w:hAnsi="Times New Roman" w:cs="Times New Roman"/>
          <w:sz w:val="24"/>
          <w:szCs w:val="24"/>
          <w:rPrChange w:id="1242" w:author="Krishna Adhikari" w:date="2020-03-18T11:16:00Z">
            <w:rPr>
              <w:sz w:val="22"/>
              <w:szCs w:val="24"/>
            </w:rPr>
          </w:rPrChange>
        </w:rPr>
        <w:t>Threshold score</w:t>
      </w:r>
      <w:r w:rsidR="0060045F" w:rsidRPr="00826785">
        <w:rPr>
          <w:rFonts w:ascii="Times New Roman" w:hAnsi="Times New Roman" w:cs="Times New Roman"/>
          <w:sz w:val="24"/>
          <w:szCs w:val="24"/>
          <w:rPrChange w:id="1243" w:author="Krishna Adhikari" w:date="2020-03-18T11:16:00Z">
            <w:rPr>
              <w:sz w:val="22"/>
              <w:szCs w:val="24"/>
            </w:rPr>
          </w:rPrChange>
        </w:rPr>
        <w:t>를</w:t>
      </w:r>
      <w:r w:rsidR="0060045F" w:rsidRPr="00826785">
        <w:rPr>
          <w:rFonts w:ascii="Times New Roman" w:hAnsi="Times New Roman" w:cs="Times New Roman"/>
          <w:sz w:val="24"/>
          <w:szCs w:val="24"/>
          <w:rPrChange w:id="1244" w:author="Krishna Adhikari" w:date="2020-03-18T11:16:00Z">
            <w:rPr>
              <w:sz w:val="22"/>
              <w:szCs w:val="24"/>
            </w:rPr>
          </w:rPrChange>
        </w:rPr>
        <w:t xml:space="preserve"> 0</w:t>
      </w:r>
      <w:r w:rsidR="0060045F" w:rsidRPr="00826785">
        <w:rPr>
          <w:rFonts w:ascii="Times New Roman" w:hAnsi="Times New Roman" w:cs="Times New Roman"/>
          <w:sz w:val="24"/>
          <w:szCs w:val="24"/>
          <w:rPrChange w:id="1245" w:author="Krishna Adhikari" w:date="2020-03-18T11:16:00Z">
            <w:rPr>
              <w:sz w:val="22"/>
              <w:szCs w:val="24"/>
            </w:rPr>
          </w:rPrChange>
        </w:rPr>
        <w:t>으로</w:t>
      </w:r>
      <w:r w:rsidR="0060045F" w:rsidRPr="00826785">
        <w:rPr>
          <w:rFonts w:ascii="Times New Roman" w:hAnsi="Times New Roman" w:cs="Times New Roman"/>
          <w:sz w:val="24"/>
          <w:szCs w:val="24"/>
          <w:rPrChange w:id="1246" w:author="Krishna Adhikari" w:date="2020-03-18T11:16:00Z">
            <w:rPr>
              <w:sz w:val="22"/>
              <w:szCs w:val="24"/>
            </w:rPr>
          </w:rPrChange>
        </w:rPr>
        <w:t xml:space="preserve"> </w:t>
      </w:r>
      <w:r w:rsidR="0060045F" w:rsidRPr="00826785">
        <w:rPr>
          <w:rFonts w:ascii="Times New Roman" w:hAnsi="Times New Roman" w:cs="Times New Roman"/>
          <w:sz w:val="24"/>
          <w:szCs w:val="24"/>
          <w:rPrChange w:id="1247" w:author="Krishna Adhikari" w:date="2020-03-18T11:16:00Z">
            <w:rPr>
              <w:sz w:val="22"/>
              <w:szCs w:val="24"/>
            </w:rPr>
          </w:rPrChange>
        </w:rPr>
        <w:t>설정하면</w:t>
      </w:r>
      <w:r w:rsidR="0060045F" w:rsidRPr="00826785">
        <w:rPr>
          <w:rFonts w:ascii="Times New Roman" w:hAnsi="Times New Roman" w:cs="Times New Roman"/>
          <w:sz w:val="24"/>
          <w:szCs w:val="24"/>
          <w:rPrChange w:id="1248" w:author="Krishna Adhikari" w:date="2020-03-18T11:16:00Z">
            <w:rPr>
              <w:sz w:val="22"/>
              <w:szCs w:val="24"/>
            </w:rPr>
          </w:rPrChange>
        </w:rPr>
        <w:t>, reciprocal best hit</w:t>
      </w:r>
      <w:r w:rsidR="0060045F" w:rsidRPr="00826785">
        <w:rPr>
          <w:rFonts w:ascii="Times New Roman" w:hAnsi="Times New Roman" w:cs="Times New Roman"/>
          <w:sz w:val="24"/>
          <w:szCs w:val="24"/>
          <w:rPrChange w:id="1249" w:author="Krishna Adhikari" w:date="2020-03-18T11:16:00Z">
            <w:rPr>
              <w:sz w:val="22"/>
              <w:szCs w:val="24"/>
            </w:rPr>
          </w:rPrChange>
        </w:rPr>
        <w:t>를</w:t>
      </w:r>
      <w:r w:rsidR="0060045F" w:rsidRPr="00826785">
        <w:rPr>
          <w:rFonts w:ascii="Times New Roman" w:hAnsi="Times New Roman" w:cs="Times New Roman"/>
          <w:sz w:val="24"/>
          <w:szCs w:val="24"/>
          <w:rPrChange w:id="1250" w:author="Krishna Adhikari" w:date="2020-03-18T11:16:00Z">
            <w:rPr>
              <w:sz w:val="22"/>
              <w:szCs w:val="24"/>
            </w:rPr>
          </w:rPrChange>
        </w:rPr>
        <w:t xml:space="preserve"> </w:t>
      </w:r>
      <w:r w:rsidR="0060045F" w:rsidRPr="00826785">
        <w:rPr>
          <w:rFonts w:ascii="Times New Roman" w:hAnsi="Times New Roman" w:cs="Times New Roman"/>
          <w:sz w:val="24"/>
          <w:szCs w:val="24"/>
          <w:rPrChange w:id="1251" w:author="Krishna Adhikari" w:date="2020-03-18T11:16:00Z">
            <w:rPr>
              <w:sz w:val="22"/>
              <w:szCs w:val="24"/>
            </w:rPr>
          </w:rPrChange>
        </w:rPr>
        <w:t>이용한</w:t>
      </w:r>
      <w:r w:rsidR="0060045F" w:rsidRPr="00826785">
        <w:rPr>
          <w:rFonts w:ascii="Times New Roman" w:hAnsi="Times New Roman" w:cs="Times New Roman"/>
          <w:sz w:val="24"/>
          <w:szCs w:val="24"/>
          <w:rPrChange w:id="1252" w:author="Krishna Adhikari" w:date="2020-03-18T11:16:00Z">
            <w:rPr>
              <w:sz w:val="22"/>
              <w:szCs w:val="24"/>
            </w:rPr>
          </w:rPrChange>
        </w:rPr>
        <w:t xml:space="preserve"> </w:t>
      </w:r>
      <w:r w:rsidR="0060045F" w:rsidRPr="00826785">
        <w:rPr>
          <w:rFonts w:ascii="Times New Roman" w:hAnsi="Times New Roman" w:cs="Times New Roman"/>
          <w:sz w:val="24"/>
          <w:szCs w:val="24"/>
          <w:rPrChange w:id="1253" w:author="Krishna Adhikari" w:date="2020-03-18T11:16:00Z">
            <w:rPr>
              <w:sz w:val="22"/>
              <w:szCs w:val="24"/>
            </w:rPr>
          </w:rPrChange>
        </w:rPr>
        <w:t>알고리즘과</w:t>
      </w:r>
      <w:r w:rsidR="0060045F" w:rsidRPr="00826785">
        <w:rPr>
          <w:rFonts w:ascii="Times New Roman" w:hAnsi="Times New Roman" w:cs="Times New Roman"/>
          <w:sz w:val="24"/>
          <w:szCs w:val="24"/>
          <w:rPrChange w:id="1254" w:author="Krishna Adhikari" w:date="2020-03-18T11:16:00Z">
            <w:rPr>
              <w:sz w:val="22"/>
              <w:szCs w:val="24"/>
            </w:rPr>
          </w:rPrChange>
        </w:rPr>
        <w:t xml:space="preserve"> </w:t>
      </w:r>
      <w:r w:rsidR="0060045F" w:rsidRPr="00826785">
        <w:rPr>
          <w:rFonts w:ascii="Times New Roman" w:hAnsi="Times New Roman" w:cs="Times New Roman"/>
          <w:sz w:val="24"/>
          <w:szCs w:val="24"/>
          <w:rPrChange w:id="1255" w:author="Krishna Adhikari" w:date="2020-03-18T11:16:00Z">
            <w:rPr>
              <w:sz w:val="22"/>
              <w:szCs w:val="24"/>
            </w:rPr>
          </w:rPrChange>
        </w:rPr>
        <w:t>개념이</w:t>
      </w:r>
      <w:r w:rsidR="0060045F" w:rsidRPr="00826785">
        <w:rPr>
          <w:rFonts w:ascii="Times New Roman" w:hAnsi="Times New Roman" w:cs="Times New Roman"/>
          <w:sz w:val="24"/>
          <w:szCs w:val="24"/>
          <w:rPrChange w:id="1256" w:author="Krishna Adhikari" w:date="2020-03-18T11:16:00Z">
            <w:rPr>
              <w:sz w:val="22"/>
              <w:szCs w:val="24"/>
            </w:rPr>
          </w:rPrChange>
        </w:rPr>
        <w:t xml:space="preserve"> </w:t>
      </w:r>
      <w:r w:rsidR="0060045F" w:rsidRPr="00826785">
        <w:rPr>
          <w:rFonts w:ascii="Times New Roman" w:hAnsi="Times New Roman" w:cs="Times New Roman"/>
          <w:sz w:val="24"/>
          <w:szCs w:val="24"/>
          <w:rPrChange w:id="1257" w:author="Krishna Adhikari" w:date="2020-03-18T11:16:00Z">
            <w:rPr>
              <w:sz w:val="22"/>
              <w:szCs w:val="24"/>
            </w:rPr>
          </w:rPrChange>
        </w:rPr>
        <w:t>같게</w:t>
      </w:r>
      <w:r w:rsidR="0060045F" w:rsidRPr="00826785">
        <w:rPr>
          <w:rFonts w:ascii="Times New Roman" w:hAnsi="Times New Roman" w:cs="Times New Roman"/>
          <w:sz w:val="24"/>
          <w:szCs w:val="24"/>
          <w:rPrChange w:id="1258" w:author="Krishna Adhikari" w:date="2020-03-18T11:16:00Z">
            <w:rPr>
              <w:sz w:val="22"/>
              <w:szCs w:val="24"/>
            </w:rPr>
          </w:rPrChange>
        </w:rPr>
        <w:t xml:space="preserve"> </w:t>
      </w:r>
      <w:r w:rsidR="0060045F" w:rsidRPr="00826785">
        <w:rPr>
          <w:rFonts w:ascii="Times New Roman" w:hAnsi="Times New Roman" w:cs="Times New Roman"/>
          <w:sz w:val="24"/>
          <w:szCs w:val="24"/>
          <w:rPrChange w:id="1259" w:author="Krishna Adhikari" w:date="2020-03-18T11:16:00Z">
            <w:rPr>
              <w:sz w:val="22"/>
              <w:szCs w:val="24"/>
            </w:rPr>
          </w:rPrChange>
        </w:rPr>
        <w:t>됩니다</w:t>
      </w:r>
      <w:r w:rsidR="0060045F" w:rsidRPr="00826785">
        <w:rPr>
          <w:rFonts w:ascii="Times New Roman" w:hAnsi="Times New Roman" w:cs="Times New Roman"/>
          <w:sz w:val="24"/>
          <w:szCs w:val="24"/>
          <w:rPrChange w:id="1260" w:author="Krishna Adhikari" w:date="2020-03-18T11:16:00Z">
            <w:rPr>
              <w:sz w:val="22"/>
              <w:szCs w:val="24"/>
            </w:rPr>
          </w:rPrChange>
        </w:rPr>
        <w:t xml:space="preserve">. </w:t>
      </w:r>
      <w:r w:rsidR="0060045F" w:rsidRPr="00826785">
        <w:rPr>
          <w:rFonts w:ascii="Times New Roman" w:hAnsi="Times New Roman" w:cs="Times New Roman"/>
          <w:sz w:val="24"/>
          <w:szCs w:val="24"/>
          <w:rPrChange w:id="1261" w:author="Krishna Adhikari" w:date="2020-03-18T11:16:00Z">
            <w:rPr>
              <w:sz w:val="22"/>
              <w:szCs w:val="24"/>
            </w:rPr>
          </w:rPrChange>
        </w:rPr>
        <w:t>다만</w:t>
      </w:r>
      <w:r w:rsidR="0060045F" w:rsidRPr="00826785">
        <w:rPr>
          <w:rFonts w:ascii="Times New Roman" w:hAnsi="Times New Roman" w:cs="Times New Roman"/>
          <w:sz w:val="24"/>
          <w:szCs w:val="24"/>
          <w:rPrChange w:id="1262" w:author="Krishna Adhikari" w:date="2020-03-18T11:16:00Z">
            <w:rPr>
              <w:sz w:val="22"/>
              <w:szCs w:val="24"/>
            </w:rPr>
          </w:rPrChange>
        </w:rPr>
        <w:t xml:space="preserve"> blastp</w:t>
      </w:r>
      <w:r w:rsidR="0060045F" w:rsidRPr="00826785">
        <w:rPr>
          <w:rFonts w:ascii="Times New Roman" w:hAnsi="Times New Roman" w:cs="Times New Roman"/>
          <w:sz w:val="24"/>
          <w:szCs w:val="24"/>
          <w:rPrChange w:id="1263" w:author="Krishna Adhikari" w:date="2020-03-18T11:16:00Z">
            <w:rPr>
              <w:sz w:val="22"/>
              <w:szCs w:val="24"/>
            </w:rPr>
          </w:rPrChange>
        </w:rPr>
        <w:t>를</w:t>
      </w:r>
      <w:r w:rsidR="0060045F" w:rsidRPr="00826785">
        <w:rPr>
          <w:rFonts w:ascii="Times New Roman" w:hAnsi="Times New Roman" w:cs="Times New Roman"/>
          <w:sz w:val="24"/>
          <w:szCs w:val="24"/>
          <w:rPrChange w:id="1264" w:author="Krishna Adhikari" w:date="2020-03-18T11:16:00Z">
            <w:rPr>
              <w:sz w:val="22"/>
              <w:szCs w:val="24"/>
            </w:rPr>
          </w:rPrChange>
        </w:rPr>
        <w:t xml:space="preserve"> </w:t>
      </w:r>
      <w:r w:rsidR="0060045F" w:rsidRPr="00826785">
        <w:rPr>
          <w:rFonts w:ascii="Times New Roman" w:hAnsi="Times New Roman" w:cs="Times New Roman"/>
          <w:sz w:val="24"/>
          <w:szCs w:val="24"/>
          <w:rPrChange w:id="1265" w:author="Krishna Adhikari" w:date="2020-03-18T11:16:00Z">
            <w:rPr>
              <w:sz w:val="22"/>
              <w:szCs w:val="24"/>
            </w:rPr>
          </w:rPrChange>
        </w:rPr>
        <w:t>한</w:t>
      </w:r>
      <w:r w:rsidR="0060045F" w:rsidRPr="00826785">
        <w:rPr>
          <w:rFonts w:ascii="Times New Roman" w:hAnsi="Times New Roman" w:cs="Times New Roman"/>
          <w:sz w:val="24"/>
          <w:szCs w:val="24"/>
          <w:rPrChange w:id="1266" w:author="Krishna Adhikari" w:date="2020-03-18T11:16:00Z">
            <w:rPr>
              <w:sz w:val="22"/>
              <w:szCs w:val="24"/>
            </w:rPr>
          </w:rPrChange>
        </w:rPr>
        <w:t xml:space="preserve"> </w:t>
      </w:r>
      <w:r w:rsidR="0060045F" w:rsidRPr="00826785">
        <w:rPr>
          <w:rFonts w:ascii="Times New Roman" w:hAnsi="Times New Roman" w:cs="Times New Roman"/>
          <w:sz w:val="24"/>
          <w:szCs w:val="24"/>
          <w:rPrChange w:id="1267" w:author="Krishna Adhikari" w:date="2020-03-18T11:16:00Z">
            <w:rPr>
              <w:sz w:val="22"/>
              <w:szCs w:val="24"/>
            </w:rPr>
          </w:rPrChange>
        </w:rPr>
        <w:t>번만</w:t>
      </w:r>
      <w:r w:rsidR="0060045F" w:rsidRPr="00826785">
        <w:rPr>
          <w:rFonts w:ascii="Times New Roman" w:hAnsi="Times New Roman" w:cs="Times New Roman"/>
          <w:sz w:val="24"/>
          <w:szCs w:val="24"/>
          <w:rPrChange w:id="1268" w:author="Krishna Adhikari" w:date="2020-03-18T11:16:00Z">
            <w:rPr>
              <w:sz w:val="22"/>
              <w:szCs w:val="24"/>
            </w:rPr>
          </w:rPrChange>
        </w:rPr>
        <w:t xml:space="preserve"> </w:t>
      </w:r>
      <w:r w:rsidR="0060045F" w:rsidRPr="00826785">
        <w:rPr>
          <w:rFonts w:ascii="Times New Roman" w:hAnsi="Times New Roman" w:cs="Times New Roman"/>
          <w:sz w:val="24"/>
          <w:szCs w:val="24"/>
          <w:rPrChange w:id="1269" w:author="Krishna Adhikari" w:date="2020-03-18T11:16:00Z">
            <w:rPr>
              <w:sz w:val="22"/>
              <w:szCs w:val="24"/>
            </w:rPr>
          </w:rPrChange>
        </w:rPr>
        <w:t>수행했다는</w:t>
      </w:r>
      <w:r w:rsidR="0060045F" w:rsidRPr="00826785">
        <w:rPr>
          <w:rFonts w:ascii="Times New Roman" w:hAnsi="Times New Roman" w:cs="Times New Roman"/>
          <w:sz w:val="24"/>
          <w:szCs w:val="24"/>
          <w:rPrChange w:id="1270" w:author="Krishna Adhikari" w:date="2020-03-18T11:16:00Z">
            <w:rPr>
              <w:sz w:val="22"/>
              <w:szCs w:val="24"/>
            </w:rPr>
          </w:rPrChange>
        </w:rPr>
        <w:t xml:space="preserve"> </w:t>
      </w:r>
      <w:r w:rsidR="0060045F" w:rsidRPr="00826785">
        <w:rPr>
          <w:rFonts w:ascii="Times New Roman" w:hAnsi="Times New Roman" w:cs="Times New Roman"/>
          <w:sz w:val="24"/>
          <w:szCs w:val="24"/>
          <w:rPrChange w:id="1271" w:author="Krishna Adhikari" w:date="2020-03-18T11:16:00Z">
            <w:rPr>
              <w:sz w:val="22"/>
              <w:szCs w:val="24"/>
            </w:rPr>
          </w:rPrChange>
        </w:rPr>
        <w:t>것이</w:t>
      </w:r>
      <w:r w:rsidR="0060045F" w:rsidRPr="00826785">
        <w:rPr>
          <w:rFonts w:ascii="Times New Roman" w:hAnsi="Times New Roman" w:cs="Times New Roman"/>
          <w:sz w:val="24"/>
          <w:szCs w:val="24"/>
          <w:rPrChange w:id="1272" w:author="Krishna Adhikari" w:date="2020-03-18T11:16:00Z">
            <w:rPr>
              <w:sz w:val="22"/>
              <w:szCs w:val="24"/>
            </w:rPr>
          </w:rPrChange>
        </w:rPr>
        <w:t xml:space="preserve"> </w:t>
      </w:r>
      <w:r w:rsidR="0060045F" w:rsidRPr="00826785">
        <w:rPr>
          <w:rFonts w:ascii="Times New Roman" w:hAnsi="Times New Roman" w:cs="Times New Roman"/>
          <w:sz w:val="24"/>
          <w:szCs w:val="24"/>
          <w:rPrChange w:id="1273" w:author="Krishna Adhikari" w:date="2020-03-18T11:16:00Z">
            <w:rPr>
              <w:sz w:val="22"/>
              <w:szCs w:val="24"/>
            </w:rPr>
          </w:rPrChange>
        </w:rPr>
        <w:t>다릅니다</w:t>
      </w:r>
      <w:r w:rsidR="0060045F" w:rsidRPr="00826785">
        <w:rPr>
          <w:rFonts w:ascii="Times New Roman" w:hAnsi="Times New Roman" w:cs="Times New Roman"/>
          <w:sz w:val="24"/>
          <w:szCs w:val="24"/>
          <w:rPrChange w:id="1274" w:author="Krishna Adhikari" w:date="2020-03-18T11:16:00Z">
            <w:rPr>
              <w:sz w:val="22"/>
              <w:szCs w:val="24"/>
            </w:rPr>
          </w:rPrChange>
        </w:rPr>
        <w:t xml:space="preserve">). Gene sequences related to reciprocal best hit are called orthologs, when the score of blastp is the best hit in both directions. In the one-way threshold best hit algorithm, the blastp is executed once to find the forward best hit (AAE Gene1 </w:t>
      </w:r>
      <w:r w:rsidR="0060045F" w:rsidRPr="00826785">
        <w:rPr>
          <w:rFonts w:ascii="Times New Roman" w:hAnsi="Times New Roman" w:cs="Times New Roman"/>
          <w:sz w:val="24"/>
          <w:szCs w:val="24"/>
          <w:rPrChange w:id="1275" w:author="Krishna Adhikari" w:date="2020-03-18T11:16:00Z">
            <w:rPr>
              <w:sz w:val="22"/>
              <w:szCs w:val="24"/>
            </w:rPr>
          </w:rPrChange>
        </w:rPr>
        <w:sym w:font="Wingdings" w:char="F0E0"/>
      </w:r>
      <w:r w:rsidR="0060045F" w:rsidRPr="00826785">
        <w:rPr>
          <w:rFonts w:ascii="Times New Roman" w:hAnsi="Times New Roman" w:cs="Times New Roman"/>
          <w:sz w:val="24"/>
          <w:szCs w:val="24"/>
          <w:rPrChange w:id="1276" w:author="Krishna Adhikari" w:date="2020-03-18T11:16:00Z">
            <w:rPr>
              <w:sz w:val="22"/>
              <w:szCs w:val="24"/>
            </w:rPr>
          </w:rPrChange>
        </w:rPr>
        <w:t xml:space="preserve"> ECO Gene1</w:t>
      </w:r>
      <w:proofErr w:type="gramStart"/>
      <w:r w:rsidR="0060045F" w:rsidRPr="00826785">
        <w:rPr>
          <w:rFonts w:ascii="Times New Roman" w:hAnsi="Times New Roman" w:cs="Times New Roman"/>
          <w:sz w:val="24"/>
          <w:szCs w:val="24"/>
          <w:rPrChange w:id="1277" w:author="Krishna Adhikari" w:date="2020-03-18T11:16:00Z">
            <w:rPr>
              <w:sz w:val="22"/>
              <w:szCs w:val="24"/>
            </w:rPr>
          </w:rPrChange>
        </w:rPr>
        <w:t>) ,</w:t>
      </w:r>
      <w:proofErr w:type="gramEnd"/>
      <w:r w:rsidR="0060045F" w:rsidRPr="00826785">
        <w:rPr>
          <w:rFonts w:ascii="Times New Roman" w:hAnsi="Times New Roman" w:cs="Times New Roman"/>
          <w:sz w:val="24"/>
          <w:szCs w:val="24"/>
          <w:rPrChange w:id="1278" w:author="Krishna Adhikari" w:date="2020-03-18T11:16:00Z">
            <w:rPr>
              <w:sz w:val="22"/>
              <w:szCs w:val="24"/>
            </w:rPr>
          </w:rPrChange>
        </w:rPr>
        <w:t xml:space="preserve"> and the data with the reverse query type gene(ECO gene1) is found in all calculated blastp datasets. After find the backward best hit. </w:t>
      </w:r>
      <w:r w:rsidR="0060045F" w:rsidRPr="00826785">
        <w:rPr>
          <w:rFonts w:ascii="Times New Roman" w:hAnsi="Times New Roman" w:cs="Times New Roman"/>
          <w:sz w:val="24"/>
          <w:szCs w:val="24"/>
          <w:highlight w:val="yellow"/>
          <w:rPrChange w:id="1279" w:author="Krishna Adhikari" w:date="2020-03-18T11:16:00Z">
            <w:rPr>
              <w:sz w:val="22"/>
              <w:szCs w:val="24"/>
            </w:rPr>
          </w:rPrChange>
        </w:rPr>
        <w:t xml:space="preserve">If the difference between the backward best hit score and the forward best hit score is </w:t>
      </w:r>
      <w:proofErr w:type="gramStart"/>
      <w:r w:rsidR="0060045F" w:rsidRPr="00826785">
        <w:rPr>
          <w:rFonts w:ascii="Times New Roman" w:hAnsi="Times New Roman" w:cs="Times New Roman"/>
          <w:sz w:val="24"/>
          <w:szCs w:val="24"/>
          <w:highlight w:val="yellow"/>
          <w:rPrChange w:id="1280" w:author="Krishna Adhikari" w:date="2020-03-18T11:16:00Z">
            <w:rPr>
              <w:sz w:val="22"/>
              <w:szCs w:val="24"/>
            </w:rPr>
          </w:rPrChange>
        </w:rPr>
        <w:t>less  than</w:t>
      </w:r>
      <w:proofErr w:type="gramEnd"/>
      <w:r w:rsidR="0060045F" w:rsidRPr="00826785">
        <w:rPr>
          <w:rFonts w:ascii="Times New Roman" w:hAnsi="Times New Roman" w:cs="Times New Roman"/>
          <w:sz w:val="24"/>
          <w:szCs w:val="24"/>
          <w:highlight w:val="yellow"/>
          <w:rPrChange w:id="1281" w:author="Krishna Adhikari" w:date="2020-03-18T11:16:00Z">
            <w:rPr>
              <w:sz w:val="22"/>
              <w:szCs w:val="24"/>
            </w:rPr>
          </w:rPrChange>
        </w:rPr>
        <w:t xml:space="preserve"> or equal to the threshold score, it is considered as ‘ortholog’, and this is called the “one-way threshold best hit”</w:t>
      </w:r>
    </w:p>
    <w:p w14:paraId="2861D0E9" w14:textId="4B985190" w:rsidR="00F706C2" w:rsidRPr="00F706C2" w:rsidRDefault="00F706C2" w:rsidP="002634AA">
      <w:pPr>
        <w:pStyle w:val="NoSpacing"/>
        <w:rPr>
          <w:rFonts w:ascii="Times New Roman" w:hAnsi="Times New Roman" w:cs="Times New Roman"/>
          <w:sz w:val="28"/>
          <w:szCs w:val="28"/>
          <w:rPrChange w:id="1282" w:author="Krishna Adhikari" w:date="2020-03-20T14:01:00Z">
            <w:rPr>
              <w:rFonts w:ascii="Times New Roman" w:hAnsi="Times New Roman" w:cs="Times New Roman"/>
              <w:sz w:val="24"/>
              <w:szCs w:val="24"/>
            </w:rPr>
          </w:rPrChange>
        </w:rPr>
      </w:pPr>
    </w:p>
    <w:p w14:paraId="2D7DCFC4" w14:textId="75D7138B" w:rsidR="00F706C2" w:rsidRDefault="00F706C2">
      <w:pPr>
        <w:pStyle w:val="NoSpacing"/>
        <w:rPr>
          <w:ins w:id="1283" w:author="Krishna Adhikari" w:date="2020-04-01T11:16:00Z"/>
          <w:rFonts w:ascii="Times New Roman" w:hAnsi="Times New Roman" w:cs="Times New Roman"/>
          <w:sz w:val="24"/>
          <w:szCs w:val="28"/>
        </w:rPr>
      </w:pPr>
      <w:r w:rsidRPr="00F706C2">
        <w:rPr>
          <w:rFonts w:ascii="Times New Roman" w:hAnsi="Times New Roman" w:cs="Times New Roman"/>
          <w:sz w:val="24"/>
          <w:szCs w:val="28"/>
          <w:rPrChange w:id="1284" w:author="Krishna Adhikari" w:date="2020-03-20T14:01:00Z">
            <w:rPr>
              <w:rFonts w:ascii="Times New Roman" w:hAnsi="Times New Roman" w:cs="Times New Roman"/>
              <w:sz w:val="24"/>
              <w:szCs w:val="24"/>
            </w:rPr>
          </w:rPrChange>
        </w:rPr>
        <w:t xml:space="preserve">'Set the threshold score. The threshold score is an allowable range to be an </w:t>
      </w:r>
      <w:r w:rsidRPr="00F706C2">
        <w:rPr>
          <w:rFonts w:ascii="Times New Roman" w:hAnsi="Times New Roman" w:cs="Times New Roman"/>
          <w:sz w:val="24"/>
          <w:szCs w:val="28"/>
          <w:rPrChange w:id="1285" w:author="Krishna Adhikari" w:date="2020-03-20T14:01:00Z">
            <w:rPr/>
          </w:rPrChange>
        </w:rPr>
        <w:t>ortholog. If</w:t>
      </w:r>
      <w:r w:rsidRPr="00F706C2">
        <w:rPr>
          <w:rFonts w:ascii="Times New Roman" w:hAnsi="Times New Roman" w:cs="Times New Roman"/>
          <w:sz w:val="24"/>
          <w:szCs w:val="28"/>
          <w:rPrChange w:id="1286" w:author="Krishna Adhikari" w:date="2020-03-20T14:01:00Z">
            <w:rPr>
              <w:rFonts w:ascii="Times New Roman" w:hAnsi="Times New Roman" w:cs="Times New Roman"/>
              <w:sz w:val="24"/>
              <w:szCs w:val="24"/>
            </w:rPr>
          </w:rPrChange>
        </w:rPr>
        <w:t xml:space="preserve"> the score difference between backward best hit score and forward best hit score is less than threshold score, it is considered the forward best hit pair to be the ortholog.' 'That </w:t>
      </w:r>
      <w:r w:rsidRPr="00F706C2">
        <w:rPr>
          <w:rFonts w:ascii="Times New Roman" w:hAnsi="Times New Roman" w:cs="Times New Roman"/>
          <w:sz w:val="24"/>
          <w:szCs w:val="28"/>
          <w:rPrChange w:id="1287" w:author="Krishna Adhikari" w:date="2020-03-20T14:01:00Z">
            <w:rPr/>
          </w:rPrChange>
        </w:rPr>
        <w:t>is called</w:t>
      </w:r>
      <w:r w:rsidRPr="00F706C2">
        <w:rPr>
          <w:rFonts w:ascii="Times New Roman" w:hAnsi="Times New Roman" w:cs="Times New Roman"/>
          <w:sz w:val="24"/>
          <w:szCs w:val="28"/>
          <w:rPrChange w:id="1288" w:author="Krishna Adhikari" w:date="2020-03-20T14:01:00Z">
            <w:rPr>
              <w:rFonts w:ascii="Times New Roman" w:hAnsi="Times New Roman" w:cs="Times New Roman"/>
              <w:sz w:val="24"/>
              <w:szCs w:val="24"/>
            </w:rPr>
          </w:rPrChange>
        </w:rPr>
        <w:t xml:space="preserve"> the "one-way threshold best hit" by us. The default </w:t>
      </w:r>
      <w:r w:rsidRPr="00F706C2">
        <w:rPr>
          <w:rFonts w:ascii="Times New Roman" w:hAnsi="Times New Roman" w:cs="Times New Roman"/>
          <w:sz w:val="24"/>
          <w:szCs w:val="28"/>
          <w:rPrChange w:id="1289" w:author="Krishna Adhikari" w:date="2020-03-20T14:01:00Z">
            <w:rPr>
              <w:rFonts w:ascii="Times New Roman" w:hAnsi="Times New Roman" w:cs="Times New Roman"/>
              <w:sz w:val="24"/>
              <w:szCs w:val="24"/>
            </w:rPr>
          </w:rPrChange>
        </w:rPr>
        <w:lastRenderedPageBreak/>
        <w:t>value is "5". "backward best hit score - forward best hit</w:t>
      </w:r>
    </w:p>
    <w:p w14:paraId="5715B5DA" w14:textId="76EE5DDC" w:rsidR="00EB5D42" w:rsidRPr="00EB5D42" w:rsidRDefault="00EB5D42">
      <w:pPr>
        <w:pStyle w:val="NoSpacing"/>
        <w:rPr>
          <w:ins w:id="1290" w:author="Krishna Adhikari" w:date="2020-04-01T11:16:00Z"/>
          <w:rFonts w:ascii="Times New Roman" w:hAnsi="Times New Roman" w:cs="Times New Roman"/>
          <w:b/>
          <w:bCs/>
          <w:sz w:val="24"/>
          <w:szCs w:val="28"/>
          <w:rPrChange w:id="1291" w:author="Krishna Adhikari" w:date="2020-04-01T11:16:00Z">
            <w:rPr>
              <w:ins w:id="1292" w:author="Krishna Adhikari" w:date="2020-04-01T11:16:00Z"/>
              <w:rFonts w:ascii="Times New Roman" w:hAnsi="Times New Roman" w:cs="Times New Roman"/>
              <w:sz w:val="24"/>
              <w:szCs w:val="28"/>
            </w:rPr>
          </w:rPrChange>
        </w:rPr>
      </w:pPr>
    </w:p>
    <w:p w14:paraId="750D8265" w14:textId="70A07CCE" w:rsidR="00833B54" w:rsidRDefault="00EB5D42">
      <w:pPr>
        <w:pStyle w:val="NoSpacing"/>
        <w:rPr>
          <w:ins w:id="1293" w:author="Krishna Adhikari" w:date="2020-04-01T11:29:00Z"/>
          <w:rFonts w:ascii="Times New Roman" w:hAnsi="Times New Roman" w:cs="Times New Roman"/>
          <w:sz w:val="24"/>
          <w:szCs w:val="28"/>
        </w:rPr>
      </w:pPr>
      <w:proofErr w:type="spellStart"/>
      <w:ins w:id="1294" w:author="Krishna Adhikari" w:date="2020-04-01T11:16:00Z">
        <w:r w:rsidRPr="00EB5D42">
          <w:rPr>
            <w:rFonts w:ascii="Times New Roman" w:hAnsi="Times New Roman" w:cs="Times New Roman"/>
            <w:b/>
            <w:bCs/>
            <w:sz w:val="24"/>
            <w:szCs w:val="28"/>
            <w:rPrChange w:id="1295" w:author="Krishna Adhikari" w:date="2020-04-01T11:16:00Z">
              <w:rPr>
                <w:rFonts w:ascii="Times New Roman" w:hAnsi="Times New Roman" w:cs="Times New Roman"/>
                <w:sz w:val="24"/>
                <w:szCs w:val="28"/>
              </w:rPr>
            </w:rPrChange>
          </w:rPr>
          <w:t>Protein_</w:t>
        </w:r>
        <w:proofErr w:type="gramStart"/>
        <w:r w:rsidRPr="00EB5D42">
          <w:rPr>
            <w:rFonts w:ascii="Times New Roman" w:hAnsi="Times New Roman" w:cs="Times New Roman"/>
            <w:b/>
            <w:bCs/>
            <w:sz w:val="24"/>
            <w:szCs w:val="28"/>
            <w:rPrChange w:id="1296" w:author="Krishna Adhikari" w:date="2020-04-01T11:16:00Z">
              <w:rPr>
                <w:rFonts w:ascii="Times New Roman" w:hAnsi="Times New Roman" w:cs="Times New Roman"/>
                <w:sz w:val="24"/>
                <w:szCs w:val="28"/>
              </w:rPr>
            </w:rPrChange>
          </w:rPr>
          <w:t>sequencing</w:t>
        </w:r>
        <w:proofErr w:type="spellEnd"/>
        <w:r>
          <w:rPr>
            <w:rFonts w:ascii="Times New Roman" w:hAnsi="Times New Roman" w:cs="Times New Roman"/>
            <w:b/>
            <w:bCs/>
            <w:sz w:val="24"/>
            <w:szCs w:val="28"/>
          </w:rPr>
          <w:t xml:space="preserve"> :</w:t>
        </w:r>
        <w:proofErr w:type="gramEnd"/>
        <w:r>
          <w:rPr>
            <w:rFonts w:ascii="Times New Roman" w:hAnsi="Times New Roman" w:cs="Times New Roman"/>
            <w:b/>
            <w:bCs/>
            <w:sz w:val="24"/>
            <w:szCs w:val="28"/>
          </w:rPr>
          <w:t xml:space="preserve">- </w:t>
        </w:r>
        <w:r>
          <w:rPr>
            <w:rFonts w:ascii="Times New Roman" w:hAnsi="Times New Roman" w:cs="Times New Roman"/>
            <w:sz w:val="24"/>
            <w:szCs w:val="28"/>
          </w:rPr>
          <w:t xml:space="preserve">is the </w:t>
        </w:r>
        <w:r w:rsidRPr="00EB5D42">
          <w:rPr>
            <w:rFonts w:ascii="Times New Roman" w:hAnsi="Times New Roman" w:cs="Times New Roman"/>
            <w:b/>
            <w:bCs/>
            <w:sz w:val="24"/>
            <w:szCs w:val="28"/>
            <w:highlight w:val="yellow"/>
            <w:rPrChange w:id="1297" w:author="Krishna Adhikari" w:date="2020-04-01T11:19:00Z">
              <w:rPr>
                <w:rFonts w:ascii="Times New Roman" w:hAnsi="Times New Roman" w:cs="Times New Roman"/>
                <w:sz w:val="24"/>
                <w:szCs w:val="28"/>
              </w:rPr>
            </w:rPrChange>
          </w:rPr>
          <w:t>practical process of determining the amino acid seq</w:t>
        </w:r>
      </w:ins>
      <w:ins w:id="1298" w:author="Krishna Adhikari" w:date="2020-04-01T11:17:00Z">
        <w:r w:rsidRPr="00EB5D42">
          <w:rPr>
            <w:rFonts w:ascii="Times New Roman" w:hAnsi="Times New Roman" w:cs="Times New Roman"/>
            <w:b/>
            <w:bCs/>
            <w:sz w:val="24"/>
            <w:szCs w:val="28"/>
            <w:highlight w:val="yellow"/>
            <w:rPrChange w:id="1299" w:author="Krishna Adhikari" w:date="2020-04-01T11:19:00Z">
              <w:rPr>
                <w:rFonts w:ascii="Times New Roman" w:hAnsi="Times New Roman" w:cs="Times New Roman"/>
                <w:sz w:val="24"/>
                <w:szCs w:val="28"/>
              </w:rPr>
            </w:rPrChange>
          </w:rPr>
          <w:t>uence</w:t>
        </w:r>
        <w:r>
          <w:rPr>
            <w:rFonts w:ascii="Times New Roman" w:hAnsi="Times New Roman" w:cs="Times New Roman"/>
            <w:sz w:val="24"/>
            <w:szCs w:val="28"/>
          </w:rPr>
          <w:t xml:space="preserve"> of all or part of a protein of peptide</w:t>
        </w:r>
      </w:ins>
      <w:ins w:id="1300" w:author="Krishna Adhikari" w:date="2020-04-01T11:29:00Z">
        <w:r w:rsidR="00833B54">
          <w:rPr>
            <w:rFonts w:ascii="Times New Roman" w:hAnsi="Times New Roman" w:cs="Times New Roman"/>
            <w:sz w:val="24"/>
            <w:szCs w:val="28"/>
          </w:rPr>
          <w:t>. currently the so-called protein sequencing refers to the detection of p</w:t>
        </w:r>
      </w:ins>
      <w:ins w:id="1301" w:author="Krishna Adhikari" w:date="2020-04-01T11:30:00Z">
        <w:r w:rsidR="00833B54">
          <w:rPr>
            <w:rFonts w:ascii="Times New Roman" w:hAnsi="Times New Roman" w:cs="Times New Roman"/>
            <w:sz w:val="24"/>
            <w:szCs w:val="28"/>
          </w:rPr>
          <w:t>roteins primary structure, which contains the number of polypeptide chains in proteins.</w:t>
        </w:r>
      </w:ins>
    </w:p>
    <w:p w14:paraId="7C84D77D" w14:textId="77777777" w:rsidR="00833B54" w:rsidRDefault="00833B54">
      <w:pPr>
        <w:pStyle w:val="NoSpacing"/>
        <w:rPr>
          <w:ins w:id="1302" w:author="Krishna Adhikari" w:date="2020-04-01T11:29:00Z"/>
          <w:rFonts w:ascii="Times New Roman" w:hAnsi="Times New Roman" w:cs="Times New Roman"/>
          <w:sz w:val="24"/>
          <w:szCs w:val="28"/>
        </w:rPr>
      </w:pPr>
    </w:p>
    <w:p w14:paraId="3193AFD1" w14:textId="57E0D54F" w:rsidR="00EB5D42" w:rsidRDefault="00EB5D42">
      <w:pPr>
        <w:pStyle w:val="NoSpacing"/>
        <w:rPr>
          <w:ins w:id="1303" w:author="Krishna Adhikari" w:date="2020-04-01T11:39:00Z"/>
          <w:rFonts w:ascii="Times New Roman" w:hAnsi="Times New Roman" w:cs="Times New Roman"/>
          <w:sz w:val="24"/>
          <w:szCs w:val="28"/>
        </w:rPr>
      </w:pPr>
      <w:ins w:id="1304" w:author="Krishna Adhikari" w:date="2020-04-01T11:18:00Z">
        <w:r>
          <w:rPr>
            <w:rFonts w:ascii="Times New Roman" w:hAnsi="Times New Roman" w:cs="Times New Roman"/>
            <w:sz w:val="24"/>
            <w:szCs w:val="28"/>
          </w:rPr>
          <w:t>The two major direct methods of protein sequencing</w:t>
        </w:r>
      </w:ins>
      <w:ins w:id="1305" w:author="Krishna Adhikari" w:date="2020-04-01T11:19:00Z">
        <w:r>
          <w:rPr>
            <w:rFonts w:ascii="Times New Roman" w:hAnsi="Times New Roman" w:cs="Times New Roman"/>
            <w:sz w:val="24"/>
            <w:szCs w:val="28"/>
          </w:rPr>
          <w:t xml:space="preserve"> are mass spectrometry and Edman degradation using a protein </w:t>
        </w:r>
        <w:proofErr w:type="spellStart"/>
        <w:r>
          <w:rPr>
            <w:rFonts w:ascii="Times New Roman" w:hAnsi="Times New Roman" w:cs="Times New Roman"/>
            <w:sz w:val="24"/>
            <w:szCs w:val="28"/>
          </w:rPr>
          <w:t>sequenator</w:t>
        </w:r>
        <w:proofErr w:type="spellEnd"/>
        <w:r>
          <w:rPr>
            <w:rFonts w:ascii="Times New Roman" w:hAnsi="Times New Roman" w:cs="Times New Roman"/>
            <w:sz w:val="24"/>
            <w:szCs w:val="28"/>
          </w:rPr>
          <w:t xml:space="preserve"> (sequencer).</w:t>
        </w:r>
      </w:ins>
      <w:ins w:id="1306" w:author="Krishna Adhikari" w:date="2020-04-01T11:17:00Z">
        <w:r>
          <w:rPr>
            <w:rFonts w:ascii="Times New Roman" w:hAnsi="Times New Roman" w:cs="Times New Roman"/>
            <w:sz w:val="24"/>
            <w:szCs w:val="28"/>
          </w:rPr>
          <w:t xml:space="preserve"> </w:t>
        </w:r>
      </w:ins>
    </w:p>
    <w:p w14:paraId="676415E2" w14:textId="05A8654F" w:rsidR="00833B54" w:rsidRDefault="00833B54">
      <w:pPr>
        <w:pStyle w:val="NoSpacing"/>
        <w:rPr>
          <w:ins w:id="1307" w:author="Krishna Adhikari" w:date="2020-04-01T11:39:00Z"/>
          <w:rFonts w:ascii="Times New Roman" w:hAnsi="Times New Roman" w:cs="Times New Roman"/>
          <w:sz w:val="24"/>
          <w:szCs w:val="28"/>
        </w:rPr>
      </w:pPr>
    </w:p>
    <w:p w14:paraId="284331E3" w14:textId="4B9570DD" w:rsidR="00833B54" w:rsidRDefault="00833B54">
      <w:pPr>
        <w:pStyle w:val="NoSpacing"/>
        <w:rPr>
          <w:ins w:id="1308" w:author="Krishna Adhikari" w:date="2020-04-01T11:39:00Z"/>
          <w:rFonts w:ascii="Times New Roman" w:hAnsi="Times New Roman" w:cs="Times New Roman"/>
          <w:sz w:val="24"/>
          <w:szCs w:val="28"/>
        </w:rPr>
      </w:pPr>
      <w:ins w:id="1309" w:author="Krishna Adhikari" w:date="2020-04-01T11:39:00Z">
        <w:r>
          <w:rPr>
            <w:rFonts w:ascii="Times New Roman" w:hAnsi="Times New Roman" w:cs="Times New Roman"/>
            <w:sz w:val="24"/>
            <w:szCs w:val="28"/>
          </w:rPr>
          <w:t>The length of protein sequence is different among plant and animal (</w:t>
        </w:r>
        <w:r w:rsidR="00A61C5E">
          <w:rPr>
            <w:rFonts w:ascii="Times New Roman" w:hAnsi="Times New Roman" w:cs="Times New Roman"/>
            <w:sz w:val="24"/>
            <w:szCs w:val="28"/>
          </w:rPr>
          <w:t xml:space="preserve">70 and </w:t>
        </w:r>
        <w:proofErr w:type="gramStart"/>
        <w:r w:rsidR="00A61C5E">
          <w:rPr>
            <w:rFonts w:ascii="Times New Roman" w:hAnsi="Times New Roman" w:cs="Times New Roman"/>
            <w:sz w:val="24"/>
            <w:szCs w:val="28"/>
          </w:rPr>
          <w:t>80 )</w:t>
        </w:r>
        <w:proofErr w:type="gramEnd"/>
      </w:ins>
    </w:p>
    <w:p w14:paraId="3F17ADD2" w14:textId="77777777" w:rsidR="00A61C5E" w:rsidRPr="00EB5D42" w:rsidRDefault="00A61C5E">
      <w:pPr>
        <w:pStyle w:val="NoSpacing"/>
        <w:rPr>
          <w:ins w:id="1310" w:author="Krishna Adhikari" w:date="2020-03-30T15:47:00Z"/>
          <w:rFonts w:ascii="Times New Roman" w:hAnsi="Times New Roman" w:cs="Times New Roman"/>
          <w:sz w:val="24"/>
          <w:szCs w:val="28"/>
        </w:rPr>
      </w:pPr>
    </w:p>
    <w:p w14:paraId="18D33B55" w14:textId="2033C206" w:rsidR="008878C2" w:rsidRDefault="008878C2">
      <w:pPr>
        <w:pStyle w:val="NoSpacing"/>
        <w:rPr>
          <w:ins w:id="1311" w:author="Krishna Adhikari" w:date="2020-04-01T11:26:00Z"/>
          <w:rFonts w:ascii="Times New Roman" w:hAnsi="Times New Roman" w:cs="Times New Roman"/>
          <w:sz w:val="24"/>
          <w:szCs w:val="28"/>
        </w:rPr>
      </w:pPr>
    </w:p>
    <w:p w14:paraId="7CA71D05" w14:textId="77777777" w:rsidR="00A2236F" w:rsidRDefault="00A2236F">
      <w:pPr>
        <w:pStyle w:val="NoSpacing"/>
        <w:rPr>
          <w:ins w:id="1312" w:author="Krishna Adhikari" w:date="2020-03-30T15:47:00Z"/>
          <w:rFonts w:ascii="Times New Roman" w:hAnsi="Times New Roman" w:cs="Times New Roman"/>
          <w:sz w:val="24"/>
          <w:szCs w:val="28"/>
        </w:rPr>
      </w:pPr>
    </w:p>
    <w:p w14:paraId="2E5523C2" w14:textId="1349A292" w:rsidR="008878C2" w:rsidRDefault="008878C2">
      <w:pPr>
        <w:pStyle w:val="NoSpacing"/>
        <w:rPr>
          <w:ins w:id="1313" w:author="Krishna Adhikari" w:date="2020-03-30T15:47:00Z"/>
          <w:rFonts w:ascii="Times New Roman" w:hAnsi="Times New Roman" w:cs="Times New Roman"/>
          <w:sz w:val="24"/>
          <w:szCs w:val="28"/>
        </w:rPr>
      </w:pPr>
    </w:p>
    <w:p w14:paraId="0AEE6D65" w14:textId="77E77190" w:rsidR="008878C2" w:rsidRDefault="008878C2">
      <w:pPr>
        <w:pStyle w:val="NoSpacing"/>
        <w:rPr>
          <w:ins w:id="1314" w:author="Krishna Adhikari" w:date="2020-03-30T15:47:00Z"/>
          <w:rFonts w:ascii="Times New Roman" w:hAnsi="Times New Roman" w:cs="Times New Roman"/>
          <w:sz w:val="24"/>
          <w:szCs w:val="28"/>
        </w:rPr>
      </w:pPr>
    </w:p>
    <w:p w14:paraId="03401C1E" w14:textId="34FA3F75" w:rsidR="008878C2" w:rsidRDefault="008878C2" w:rsidP="008878C2">
      <w:pPr>
        <w:pStyle w:val="NoSpacing"/>
        <w:jc w:val="center"/>
        <w:rPr>
          <w:ins w:id="1315" w:author="Krishna Adhikari" w:date="2020-03-30T15:47:00Z"/>
          <w:rFonts w:ascii="Times New Roman" w:hAnsi="Times New Roman" w:cs="Times New Roman"/>
          <w:b/>
          <w:bCs/>
          <w:sz w:val="24"/>
          <w:szCs w:val="28"/>
        </w:rPr>
      </w:pPr>
      <w:ins w:id="1316" w:author="Krishna Adhikari" w:date="2020-03-30T15:47:00Z">
        <w:r w:rsidRPr="008878C2">
          <w:rPr>
            <w:rFonts w:ascii="Times New Roman" w:hAnsi="Times New Roman" w:cs="Times New Roman"/>
            <w:b/>
            <w:bCs/>
            <w:sz w:val="24"/>
            <w:szCs w:val="28"/>
            <w:rPrChange w:id="1317" w:author="Krishna Adhikari" w:date="2020-03-30T15:47:00Z">
              <w:rPr>
                <w:rFonts w:ascii="Times New Roman" w:hAnsi="Times New Roman" w:cs="Times New Roman"/>
                <w:sz w:val="24"/>
                <w:szCs w:val="28"/>
              </w:rPr>
            </w:rPrChange>
          </w:rPr>
          <w:t>BUG</w:t>
        </w:r>
        <w:r>
          <w:rPr>
            <w:rFonts w:ascii="Times New Roman" w:hAnsi="Times New Roman" w:cs="Times New Roman"/>
            <w:b/>
            <w:bCs/>
            <w:sz w:val="24"/>
            <w:szCs w:val="28"/>
          </w:rPr>
          <w:t xml:space="preserve">s </w:t>
        </w:r>
      </w:ins>
      <w:ins w:id="1318" w:author="Krishna Adhikari" w:date="2020-04-08T08:48:00Z">
        <w:r w:rsidR="00E303A3">
          <w:rPr>
            <w:rFonts w:ascii="Times New Roman" w:hAnsi="Times New Roman" w:cs="Times New Roman"/>
            <w:b/>
            <w:bCs/>
            <w:sz w:val="24"/>
            <w:szCs w:val="28"/>
          </w:rPr>
          <w:t>&amp;</w:t>
        </w:r>
      </w:ins>
      <w:ins w:id="1319" w:author="Krishna Adhikari" w:date="2020-03-30T15:47:00Z">
        <w:r>
          <w:rPr>
            <w:rFonts w:ascii="Times New Roman" w:hAnsi="Times New Roman" w:cs="Times New Roman"/>
            <w:b/>
            <w:bCs/>
            <w:sz w:val="24"/>
            <w:szCs w:val="28"/>
          </w:rPr>
          <w:t xml:space="preserve"> </w:t>
        </w:r>
      </w:ins>
      <w:ins w:id="1320" w:author="Krishna Adhikari" w:date="2020-04-08T08:48:00Z">
        <w:r w:rsidR="00E303A3">
          <w:rPr>
            <w:rFonts w:ascii="Times New Roman" w:hAnsi="Times New Roman" w:cs="Times New Roman"/>
            <w:b/>
            <w:bCs/>
            <w:sz w:val="24"/>
            <w:szCs w:val="28"/>
          </w:rPr>
          <w:t>Notes</w:t>
        </w:r>
      </w:ins>
    </w:p>
    <w:p w14:paraId="54F28E24" w14:textId="254DDF49" w:rsidR="008878C2" w:rsidRDefault="004D6B81" w:rsidP="008878C2">
      <w:pPr>
        <w:pStyle w:val="NoSpacing"/>
        <w:numPr>
          <w:ilvl w:val="0"/>
          <w:numId w:val="15"/>
        </w:numPr>
        <w:rPr>
          <w:ins w:id="1321" w:author="Krishna Adhikari" w:date="2020-03-30T15:47:00Z"/>
          <w:rFonts w:ascii="Times New Roman" w:hAnsi="Times New Roman" w:cs="Times New Roman"/>
          <w:b/>
          <w:bCs/>
          <w:sz w:val="24"/>
          <w:szCs w:val="28"/>
        </w:rPr>
      </w:pPr>
      <w:ins w:id="1322" w:author="Krishna Adhikari" w:date="2020-04-02T14:37:00Z">
        <w:r>
          <w:rPr>
            <w:rFonts w:ascii="Times New Roman" w:hAnsi="Times New Roman" w:cs="Times New Roman"/>
            <w:b/>
            <w:bCs/>
            <w:sz w:val="24"/>
            <w:szCs w:val="28"/>
          </w:rPr>
          <w:t>Glob. Glob (</w:t>
        </w:r>
      </w:ins>
      <w:ins w:id="1323" w:author="Krishna Adhikari" w:date="2020-03-30T15:47:00Z">
        <w:r w:rsidR="008878C2">
          <w:rPr>
            <w:rFonts w:ascii="Times New Roman" w:hAnsi="Times New Roman" w:cs="Times New Roman"/>
            <w:b/>
            <w:bCs/>
            <w:sz w:val="24"/>
            <w:szCs w:val="28"/>
          </w:rPr>
          <w:t>) is currently working in windows only for mod 2</w:t>
        </w:r>
      </w:ins>
    </w:p>
    <w:p w14:paraId="12C77B97" w14:textId="1F67E746" w:rsidR="00402D24" w:rsidRDefault="004D6B81">
      <w:pPr>
        <w:pStyle w:val="NoSpacing"/>
        <w:numPr>
          <w:ilvl w:val="0"/>
          <w:numId w:val="15"/>
        </w:numPr>
        <w:rPr>
          <w:ins w:id="1324" w:author="Krishna Adhikari" w:date="2020-04-02T14:37:00Z"/>
          <w:rFonts w:ascii="Times New Roman" w:hAnsi="Times New Roman" w:cs="Times New Roman"/>
          <w:sz w:val="24"/>
          <w:szCs w:val="28"/>
        </w:rPr>
      </w:pPr>
      <w:ins w:id="1325" w:author="Krishna Adhikari" w:date="2020-04-02T14:37:00Z">
        <w:r w:rsidRPr="009654DF">
          <w:rPr>
            <w:rFonts w:ascii="Times New Roman" w:hAnsi="Times New Roman" w:cs="Times New Roman"/>
            <w:sz w:val="24"/>
            <w:szCs w:val="28"/>
          </w:rPr>
          <w:t>Generally,</w:t>
        </w:r>
      </w:ins>
      <w:ins w:id="1326" w:author="Krishna Adhikari" w:date="2020-04-02T11:31:00Z">
        <w:r w:rsidR="009654DF" w:rsidRPr="009654DF">
          <w:rPr>
            <w:rFonts w:ascii="Times New Roman" w:hAnsi="Times New Roman" w:cs="Times New Roman"/>
            <w:sz w:val="24"/>
            <w:szCs w:val="28"/>
            <w:rPrChange w:id="1327" w:author="Krishna Adhikari" w:date="2020-04-02T11:32:00Z">
              <w:rPr>
                <w:rFonts w:ascii="Times New Roman" w:hAnsi="Times New Roman" w:cs="Times New Roman"/>
                <w:b/>
                <w:bCs/>
                <w:sz w:val="24"/>
                <w:szCs w:val="28"/>
              </w:rPr>
            </w:rPrChange>
          </w:rPr>
          <w:t xml:space="preserve"> Matrix 3 is causing </w:t>
        </w:r>
      </w:ins>
      <w:ins w:id="1328" w:author="Krishna Adhikari" w:date="2020-04-02T11:32:00Z">
        <w:r w:rsidR="009654DF" w:rsidRPr="009654DF">
          <w:rPr>
            <w:rFonts w:ascii="Times New Roman" w:hAnsi="Times New Roman" w:cs="Times New Roman"/>
            <w:sz w:val="24"/>
            <w:szCs w:val="28"/>
            <w:rPrChange w:id="1329" w:author="Krishna Adhikari" w:date="2020-04-02T11:32:00Z">
              <w:rPr>
                <w:rFonts w:ascii="Times New Roman" w:hAnsi="Times New Roman" w:cs="Times New Roman"/>
                <w:b/>
                <w:bCs/>
                <w:sz w:val="24"/>
                <w:szCs w:val="28"/>
              </w:rPr>
            </w:rPrChange>
          </w:rPr>
          <w:t>Error</w:t>
        </w:r>
      </w:ins>
    </w:p>
    <w:p w14:paraId="741AB583" w14:textId="55D2130C" w:rsidR="004D6B81" w:rsidRDefault="004D6B81">
      <w:pPr>
        <w:pStyle w:val="NoSpacing"/>
        <w:numPr>
          <w:ilvl w:val="0"/>
          <w:numId w:val="15"/>
        </w:numPr>
        <w:rPr>
          <w:ins w:id="1330" w:author="Krishna Adhikari" w:date="2020-04-03T09:11:00Z"/>
          <w:rFonts w:ascii="Times New Roman" w:hAnsi="Times New Roman" w:cs="Times New Roman"/>
          <w:sz w:val="24"/>
          <w:szCs w:val="28"/>
          <w:highlight w:val="yellow"/>
        </w:rPr>
      </w:pPr>
      <w:ins w:id="1331" w:author="Krishna Adhikari" w:date="2020-04-02T14:37:00Z">
        <w:r w:rsidRPr="004D6B81">
          <w:rPr>
            <w:rFonts w:ascii="Times New Roman" w:hAnsi="Times New Roman" w:cs="Times New Roman"/>
            <w:sz w:val="24"/>
            <w:szCs w:val="28"/>
            <w:highlight w:val="yellow"/>
            <w:rPrChange w:id="1332" w:author="Krishna Adhikari" w:date="2020-04-02T14:37:00Z">
              <w:rPr>
                <w:rFonts w:ascii="Times New Roman" w:hAnsi="Times New Roman" w:cs="Times New Roman"/>
                <w:sz w:val="24"/>
                <w:szCs w:val="28"/>
              </w:rPr>
            </w:rPrChange>
          </w:rPr>
          <w:t>Do not use bare “except”</w:t>
        </w:r>
      </w:ins>
    </w:p>
    <w:p w14:paraId="77318C99" w14:textId="48065493" w:rsidR="00F35BD8" w:rsidRDefault="00454CA2">
      <w:pPr>
        <w:pStyle w:val="NoSpacing"/>
        <w:numPr>
          <w:ilvl w:val="0"/>
          <w:numId w:val="15"/>
        </w:numPr>
        <w:rPr>
          <w:ins w:id="1333" w:author="Krishna Adhikari" w:date="2020-04-03T09:46:00Z"/>
          <w:rFonts w:ascii="Times New Roman" w:hAnsi="Times New Roman" w:cs="Times New Roman"/>
          <w:sz w:val="24"/>
          <w:szCs w:val="28"/>
        </w:rPr>
      </w:pPr>
      <w:proofErr w:type="spellStart"/>
      <w:ins w:id="1334" w:author="Krishna Adhikari" w:date="2020-04-03T09:11:00Z">
        <w:r>
          <w:rPr>
            <w:rFonts w:ascii="Times New Roman" w:hAnsi="Times New Roman" w:cs="Times New Roman"/>
            <w:sz w:val="24"/>
            <w:szCs w:val="28"/>
          </w:rPr>
          <w:t>backward</w:t>
        </w:r>
      </w:ins>
      <w:ins w:id="1335" w:author="Krishna Adhikari" w:date="2020-04-03T09:12:00Z">
        <w:r>
          <w:rPr>
            <w:rFonts w:ascii="Times New Roman" w:hAnsi="Times New Roman" w:cs="Times New Roman"/>
            <w:sz w:val="24"/>
            <w:szCs w:val="28"/>
          </w:rPr>
          <w:t>_best_hit_work_list</w:t>
        </w:r>
      </w:ins>
      <w:proofErr w:type="spellEnd"/>
    </w:p>
    <w:p w14:paraId="35E75CC7" w14:textId="7A1E842E" w:rsidR="0023304A" w:rsidRPr="00454CA2" w:rsidRDefault="0023304A">
      <w:pPr>
        <w:pStyle w:val="NoSpacing"/>
        <w:numPr>
          <w:ilvl w:val="0"/>
          <w:numId w:val="15"/>
        </w:numPr>
        <w:rPr>
          <w:ins w:id="1336" w:author="Krishna Adhikari" w:date="2020-04-02T14:37:00Z"/>
          <w:rFonts w:ascii="Times New Roman" w:hAnsi="Times New Roman" w:cs="Times New Roman"/>
          <w:sz w:val="24"/>
          <w:szCs w:val="28"/>
        </w:rPr>
      </w:pPr>
      <w:proofErr w:type="spellStart"/>
      <w:ins w:id="1337" w:author="Krishna Adhikari" w:date="2020-04-03T09:46:00Z">
        <w:r>
          <w:rPr>
            <w:rFonts w:ascii="Times New Roman" w:hAnsi="Times New Roman" w:cs="Times New Roman"/>
            <w:sz w:val="24"/>
            <w:szCs w:val="28"/>
          </w:rPr>
          <w:t>division_parallel_</w:t>
        </w:r>
        <w:proofErr w:type="gramStart"/>
        <w:r>
          <w:rPr>
            <w:rFonts w:ascii="Times New Roman" w:hAnsi="Times New Roman" w:cs="Times New Roman"/>
            <w:sz w:val="24"/>
            <w:szCs w:val="28"/>
          </w:rPr>
          <w:t>query</w:t>
        </w:r>
        <w:proofErr w:type="spellEnd"/>
        <w:r>
          <w:rPr>
            <w:rFonts w:ascii="Times New Roman" w:hAnsi="Times New Roman" w:cs="Times New Roman"/>
            <w:sz w:val="24"/>
            <w:szCs w:val="28"/>
          </w:rPr>
          <w:t>(</w:t>
        </w:r>
        <w:proofErr w:type="gramEnd"/>
        <w:r w:rsidR="001D2FE7">
          <w:rPr>
            <w:rFonts w:ascii="Times New Roman" w:hAnsi="Times New Roman" w:cs="Times New Roman"/>
            <w:sz w:val="24"/>
            <w:szCs w:val="28"/>
          </w:rPr>
          <w:t>)</w:t>
        </w:r>
      </w:ins>
    </w:p>
    <w:p w14:paraId="37577E20" w14:textId="1F94864E" w:rsidR="004D6B81" w:rsidRDefault="00925535">
      <w:pPr>
        <w:pStyle w:val="NoSpacing"/>
        <w:numPr>
          <w:ilvl w:val="0"/>
          <w:numId w:val="15"/>
        </w:numPr>
        <w:rPr>
          <w:ins w:id="1338" w:author="Krishna Adhikari" w:date="2020-04-07T14:36:00Z"/>
          <w:rFonts w:ascii="Times New Roman" w:hAnsi="Times New Roman" w:cs="Times New Roman"/>
          <w:sz w:val="24"/>
          <w:szCs w:val="28"/>
        </w:rPr>
      </w:pPr>
      <w:ins w:id="1339" w:author="Krishna Adhikari" w:date="2020-04-07T11:23:00Z">
        <w:r>
          <w:rPr>
            <w:rFonts w:ascii="Times New Roman" w:hAnsi="Times New Roman" w:cs="Times New Roman"/>
            <w:sz w:val="24"/>
            <w:szCs w:val="28"/>
          </w:rPr>
          <w:t xml:space="preserve">various condition on </w:t>
        </w:r>
        <w:proofErr w:type="spellStart"/>
        <w:r>
          <w:rPr>
            <w:rFonts w:ascii="Times New Roman" w:hAnsi="Times New Roman" w:cs="Times New Roman"/>
            <w:sz w:val="24"/>
            <w:szCs w:val="28"/>
          </w:rPr>
          <w:t>user_selected_num</w:t>
        </w:r>
        <w:proofErr w:type="spellEnd"/>
        <w:r>
          <w:rPr>
            <w:rFonts w:ascii="Times New Roman" w:hAnsi="Times New Roman" w:cs="Times New Roman"/>
            <w:sz w:val="24"/>
            <w:szCs w:val="28"/>
          </w:rPr>
          <w:t xml:space="preserve"> can be reduced</w:t>
        </w:r>
      </w:ins>
    </w:p>
    <w:p w14:paraId="6D2B657D" w14:textId="34B5AD5D" w:rsidR="00E303A3" w:rsidRDefault="00F60A59" w:rsidP="00E303A3">
      <w:pPr>
        <w:pStyle w:val="NoSpacing"/>
        <w:numPr>
          <w:ilvl w:val="0"/>
          <w:numId w:val="15"/>
        </w:numPr>
        <w:rPr>
          <w:ins w:id="1340" w:author="Krishna Adhikari" w:date="2020-04-08T08:47:00Z"/>
          <w:rFonts w:ascii="Times New Roman" w:hAnsi="Times New Roman" w:cs="Times New Roman"/>
          <w:sz w:val="24"/>
          <w:szCs w:val="28"/>
        </w:rPr>
      </w:pPr>
      <w:ins w:id="1341" w:author="Krishna Adhikari" w:date="2020-04-07T14:36:00Z">
        <w:r>
          <w:rPr>
            <w:rFonts w:ascii="Times New Roman" w:hAnsi="Times New Roman" w:cs="Times New Roman"/>
            <w:sz w:val="24"/>
            <w:szCs w:val="28"/>
          </w:rPr>
          <w:t>python3.7 must be installed</w:t>
        </w:r>
      </w:ins>
      <w:ins w:id="1342" w:author="Krishna Adhikari" w:date="2020-04-07T14:37:00Z">
        <w:r w:rsidR="008B1668">
          <w:rPr>
            <w:rFonts w:ascii="Times New Roman" w:hAnsi="Times New Roman" w:cs="Times New Roman"/>
            <w:sz w:val="24"/>
            <w:szCs w:val="28"/>
          </w:rPr>
          <w:t xml:space="preserve"> </w:t>
        </w:r>
        <w:proofErr w:type="gramStart"/>
        <w:r w:rsidR="008B1668">
          <w:rPr>
            <w:rFonts w:ascii="Times New Roman" w:hAnsi="Times New Roman" w:cs="Times New Roman"/>
            <w:sz w:val="24"/>
            <w:szCs w:val="28"/>
          </w:rPr>
          <w:t>( for</w:t>
        </w:r>
        <w:proofErr w:type="gramEnd"/>
        <w:r w:rsidR="008B1668">
          <w:rPr>
            <w:rFonts w:ascii="Times New Roman" w:hAnsi="Times New Roman" w:cs="Times New Roman"/>
            <w:sz w:val="24"/>
            <w:szCs w:val="28"/>
          </w:rPr>
          <w:t xml:space="preserve"> subprocess module)</w:t>
        </w:r>
      </w:ins>
    </w:p>
    <w:p w14:paraId="38C889C0" w14:textId="40CF42F7" w:rsidR="00E303A3" w:rsidRDefault="00E303A3" w:rsidP="00E303A3">
      <w:pPr>
        <w:pStyle w:val="NoSpacing"/>
        <w:numPr>
          <w:ilvl w:val="0"/>
          <w:numId w:val="15"/>
        </w:numPr>
        <w:rPr>
          <w:ins w:id="1343" w:author="Krishna Adhikari" w:date="2020-04-08T09:32:00Z"/>
          <w:rFonts w:ascii="Times New Roman" w:hAnsi="Times New Roman" w:cs="Times New Roman"/>
          <w:sz w:val="24"/>
          <w:szCs w:val="28"/>
        </w:rPr>
      </w:pPr>
      <w:ins w:id="1344" w:author="Krishna Adhikari" w:date="2020-04-08T08:48:00Z">
        <w:r>
          <w:rPr>
            <w:rFonts w:ascii="Times New Roman" w:hAnsi="Times New Roman" w:cs="Times New Roman"/>
            <w:sz w:val="24"/>
            <w:szCs w:val="28"/>
          </w:rPr>
          <w:t xml:space="preserve">the number at the end of each file is the number of </w:t>
        </w:r>
        <w:proofErr w:type="gramStart"/>
        <w:r>
          <w:rPr>
            <w:rFonts w:ascii="Times New Roman" w:hAnsi="Times New Roman" w:cs="Times New Roman"/>
            <w:sz w:val="24"/>
            <w:szCs w:val="28"/>
          </w:rPr>
          <w:t>core</w:t>
        </w:r>
        <w:proofErr w:type="gramEnd"/>
        <w:r>
          <w:rPr>
            <w:rFonts w:ascii="Times New Roman" w:hAnsi="Times New Roman" w:cs="Times New Roman"/>
            <w:sz w:val="24"/>
            <w:szCs w:val="28"/>
          </w:rPr>
          <w:t xml:space="preserve"> </w:t>
        </w:r>
      </w:ins>
      <w:ins w:id="1345" w:author="Krishna Adhikari" w:date="2020-04-08T08:49:00Z">
        <w:r>
          <w:rPr>
            <w:rFonts w:ascii="Times New Roman" w:hAnsi="Times New Roman" w:cs="Times New Roman"/>
            <w:sz w:val="24"/>
            <w:szCs w:val="28"/>
          </w:rPr>
          <w:t>that means if core used for 50 then 50 files will be created.</w:t>
        </w:r>
      </w:ins>
    </w:p>
    <w:p w14:paraId="6A48DD43" w14:textId="7AEACFCB" w:rsidR="0087263E" w:rsidRDefault="0087263E" w:rsidP="00E303A3">
      <w:pPr>
        <w:pStyle w:val="NoSpacing"/>
        <w:numPr>
          <w:ilvl w:val="0"/>
          <w:numId w:val="15"/>
        </w:numPr>
        <w:rPr>
          <w:ins w:id="1346" w:author="Krishna Adhikari" w:date="2020-04-08T11:05:00Z"/>
          <w:rFonts w:ascii="Times New Roman" w:hAnsi="Times New Roman" w:cs="Times New Roman"/>
          <w:sz w:val="24"/>
          <w:szCs w:val="28"/>
        </w:rPr>
      </w:pPr>
      <w:ins w:id="1347" w:author="Krishna Adhikari" w:date="2020-04-08T09:32:00Z">
        <w:r>
          <w:rPr>
            <w:rFonts w:ascii="Times New Roman" w:hAnsi="Times New Roman" w:cs="Times New Roman"/>
            <w:sz w:val="24"/>
            <w:szCs w:val="28"/>
          </w:rPr>
          <w:t>What is the difference between</w:t>
        </w:r>
      </w:ins>
      <w:ins w:id="1348" w:author="Krishna Adhikari" w:date="2020-04-08T09:33:00Z">
        <w:r>
          <w:rPr>
            <w:rFonts w:ascii="Times New Roman" w:hAnsi="Times New Roman" w:cs="Times New Roman"/>
            <w:sz w:val="24"/>
            <w:szCs w:val="28"/>
          </w:rPr>
          <w:t xml:space="preserve"> </w:t>
        </w:r>
        <w:r w:rsidRPr="0087263E">
          <w:rPr>
            <w:rFonts w:ascii="Times New Roman" w:hAnsi="Times New Roman" w:cs="Times New Roman"/>
            <w:sz w:val="24"/>
            <w:szCs w:val="28"/>
            <w:highlight w:val="red"/>
            <w:rPrChange w:id="1349" w:author="Krishna Adhikari" w:date="2020-04-08T09:34:00Z">
              <w:rPr>
                <w:rFonts w:ascii="Times New Roman" w:hAnsi="Times New Roman" w:cs="Times New Roman"/>
                <w:sz w:val="24"/>
                <w:szCs w:val="28"/>
              </w:rPr>
            </w:rPrChange>
          </w:rPr>
          <w:t>_best_score_S5_</w:t>
        </w:r>
      </w:ins>
      <w:ins w:id="1350" w:author="Krishna Adhikari" w:date="2020-04-08T09:34:00Z">
        <w:r>
          <w:rPr>
            <w:rFonts w:ascii="Times New Roman" w:hAnsi="Times New Roman" w:cs="Times New Roman"/>
            <w:sz w:val="24"/>
            <w:szCs w:val="28"/>
          </w:rPr>
          <w:t>1</w:t>
        </w:r>
      </w:ins>
      <w:ins w:id="1351" w:author="Krishna Adhikari" w:date="2020-04-08T09:33:00Z">
        <w:r>
          <w:rPr>
            <w:rFonts w:ascii="Times New Roman" w:hAnsi="Times New Roman" w:cs="Times New Roman"/>
            <w:sz w:val="24"/>
            <w:szCs w:val="28"/>
          </w:rPr>
          <w:t xml:space="preserve">   and </w:t>
        </w:r>
      </w:ins>
      <w:ins w:id="1352" w:author="Krishna Adhikari" w:date="2020-04-08T09:34:00Z">
        <w:r w:rsidRPr="0087263E">
          <w:rPr>
            <w:rFonts w:ascii="Times New Roman" w:hAnsi="Times New Roman" w:cs="Times New Roman"/>
            <w:sz w:val="24"/>
            <w:szCs w:val="28"/>
            <w:highlight w:val="yellow"/>
            <w:rPrChange w:id="1353" w:author="Krishna Adhikari" w:date="2020-04-08T09:34:00Z">
              <w:rPr>
                <w:rFonts w:ascii="Times New Roman" w:hAnsi="Times New Roman" w:cs="Times New Roman"/>
                <w:sz w:val="24"/>
                <w:szCs w:val="28"/>
              </w:rPr>
            </w:rPrChange>
          </w:rPr>
          <w:t>_blastp_score_split_list_S5_</w:t>
        </w:r>
        <w:proofErr w:type="gramStart"/>
        <w:r>
          <w:rPr>
            <w:rFonts w:ascii="Times New Roman" w:hAnsi="Times New Roman" w:cs="Times New Roman"/>
            <w:sz w:val="24"/>
            <w:szCs w:val="28"/>
          </w:rPr>
          <w:t>1 ???</w:t>
        </w:r>
      </w:ins>
      <w:proofErr w:type="gramEnd"/>
    </w:p>
    <w:p w14:paraId="1D32A432" w14:textId="22EF5610" w:rsidR="00AE0E69" w:rsidRPr="00AE0E69" w:rsidRDefault="00AE0E69" w:rsidP="00E303A3">
      <w:pPr>
        <w:pStyle w:val="NoSpacing"/>
        <w:numPr>
          <w:ilvl w:val="0"/>
          <w:numId w:val="15"/>
        </w:numPr>
        <w:rPr>
          <w:ins w:id="1354" w:author="Krishna Adhikari" w:date="2020-04-08T11:05:00Z"/>
          <w:rFonts w:ascii="Times New Roman" w:hAnsi="Times New Roman" w:cs="Times New Roman"/>
          <w:color w:val="FF0000"/>
          <w:sz w:val="24"/>
          <w:szCs w:val="28"/>
          <w:rPrChange w:id="1355" w:author="Krishna Adhikari" w:date="2020-04-08T11:06:00Z">
            <w:rPr>
              <w:ins w:id="1356" w:author="Krishna Adhikari" w:date="2020-04-08T11:05:00Z"/>
              <w:rFonts w:ascii="Times New Roman" w:hAnsi="Times New Roman" w:cs="Times New Roman"/>
              <w:sz w:val="24"/>
              <w:szCs w:val="28"/>
            </w:rPr>
          </w:rPrChange>
        </w:rPr>
      </w:pPr>
      <w:proofErr w:type="spellStart"/>
      <w:ins w:id="1357" w:author="Krishna Adhikari" w:date="2020-04-08T11:05:00Z">
        <w:r w:rsidRPr="00AE0E69">
          <w:rPr>
            <w:rFonts w:ascii="Times New Roman" w:hAnsi="Times New Roman" w:cs="Times New Roman"/>
            <w:color w:val="FF0000"/>
            <w:sz w:val="24"/>
            <w:szCs w:val="28"/>
            <w:rPrChange w:id="1358" w:author="Krishna Adhikari" w:date="2020-04-08T11:06:00Z">
              <w:rPr>
                <w:rFonts w:ascii="Times New Roman" w:hAnsi="Times New Roman" w:cs="Times New Roman"/>
                <w:sz w:val="24"/>
                <w:szCs w:val="28"/>
              </w:rPr>
            </w:rPrChange>
          </w:rPr>
          <w:t>One_way</w:t>
        </w:r>
        <w:proofErr w:type="spellEnd"/>
        <w:r w:rsidRPr="00AE0E69">
          <w:rPr>
            <w:rFonts w:ascii="Times New Roman" w:hAnsi="Times New Roman" w:cs="Times New Roman"/>
            <w:color w:val="FF0000"/>
            <w:sz w:val="24"/>
            <w:szCs w:val="28"/>
            <w:rPrChange w:id="1359" w:author="Krishna Adhikari" w:date="2020-04-08T11:06:00Z">
              <w:rPr>
                <w:rFonts w:ascii="Times New Roman" w:hAnsi="Times New Roman" w:cs="Times New Roman"/>
                <w:sz w:val="24"/>
                <w:szCs w:val="28"/>
              </w:rPr>
            </w:rPrChange>
          </w:rPr>
          <w:t xml:space="preserve"> rename ow </w:t>
        </w:r>
      </w:ins>
    </w:p>
    <w:p w14:paraId="52C560F4" w14:textId="46007F5A" w:rsidR="00AE0E69" w:rsidRDefault="00AE0E69" w:rsidP="00E303A3">
      <w:pPr>
        <w:pStyle w:val="NoSpacing"/>
        <w:numPr>
          <w:ilvl w:val="0"/>
          <w:numId w:val="15"/>
        </w:numPr>
        <w:rPr>
          <w:ins w:id="1360" w:author="Krishna Adhikari" w:date="2020-04-08T11:06:00Z"/>
          <w:rFonts w:ascii="Times New Roman" w:hAnsi="Times New Roman" w:cs="Times New Roman"/>
          <w:color w:val="FF0000"/>
          <w:sz w:val="24"/>
          <w:szCs w:val="28"/>
        </w:rPr>
      </w:pPr>
      <w:proofErr w:type="spellStart"/>
      <w:ins w:id="1361" w:author="Krishna Adhikari" w:date="2020-04-08T11:06:00Z">
        <w:r w:rsidRPr="00AE0E69">
          <w:rPr>
            <w:rFonts w:ascii="Times New Roman" w:hAnsi="Times New Roman" w:cs="Times New Roman"/>
            <w:color w:val="FF0000"/>
            <w:sz w:val="24"/>
            <w:szCs w:val="28"/>
            <w:rPrChange w:id="1362" w:author="Krishna Adhikari" w:date="2020-04-08T11:06:00Z">
              <w:rPr>
                <w:rFonts w:ascii="Times New Roman" w:hAnsi="Times New Roman" w:cs="Times New Roman"/>
                <w:sz w:val="24"/>
                <w:szCs w:val="28"/>
              </w:rPr>
            </w:rPrChange>
          </w:rPr>
          <w:t>Best_hit</w:t>
        </w:r>
        <w:proofErr w:type="spellEnd"/>
        <w:r w:rsidRPr="00AE0E69">
          <w:rPr>
            <w:rFonts w:ascii="Times New Roman" w:hAnsi="Times New Roman" w:cs="Times New Roman"/>
            <w:color w:val="FF0000"/>
            <w:sz w:val="24"/>
            <w:szCs w:val="28"/>
            <w:rPrChange w:id="1363" w:author="Krishna Adhikari" w:date="2020-04-08T11:06:00Z">
              <w:rPr>
                <w:rFonts w:ascii="Times New Roman" w:hAnsi="Times New Roman" w:cs="Times New Roman"/>
                <w:sz w:val="24"/>
                <w:szCs w:val="28"/>
              </w:rPr>
            </w:rPrChange>
          </w:rPr>
          <w:t xml:space="preserve"> rename </w:t>
        </w:r>
        <w:proofErr w:type="spellStart"/>
        <w:r w:rsidRPr="00AE0E69">
          <w:rPr>
            <w:rFonts w:ascii="Times New Roman" w:hAnsi="Times New Roman" w:cs="Times New Roman"/>
            <w:color w:val="FF0000"/>
            <w:sz w:val="24"/>
            <w:szCs w:val="28"/>
            <w:rPrChange w:id="1364" w:author="Krishna Adhikari" w:date="2020-04-08T11:06:00Z">
              <w:rPr>
                <w:rFonts w:ascii="Times New Roman" w:hAnsi="Times New Roman" w:cs="Times New Roman"/>
                <w:sz w:val="24"/>
                <w:szCs w:val="28"/>
              </w:rPr>
            </w:rPrChange>
          </w:rPr>
          <w:t>bh</w:t>
        </w:r>
        <w:proofErr w:type="spellEnd"/>
      </w:ins>
    </w:p>
    <w:p w14:paraId="1C227710" w14:textId="5290CB9C" w:rsidR="002352A5" w:rsidRDefault="002352A5" w:rsidP="00E303A3">
      <w:pPr>
        <w:pStyle w:val="NoSpacing"/>
        <w:numPr>
          <w:ilvl w:val="0"/>
          <w:numId w:val="15"/>
        </w:numPr>
        <w:rPr>
          <w:ins w:id="1365" w:author="Krishna Adhikari" w:date="2020-04-08T11:07:00Z"/>
          <w:rFonts w:ascii="Times New Roman" w:hAnsi="Times New Roman" w:cs="Times New Roman"/>
          <w:color w:val="FF0000"/>
          <w:sz w:val="24"/>
          <w:szCs w:val="28"/>
        </w:rPr>
      </w:pPr>
      <w:proofErr w:type="spellStart"/>
      <w:ins w:id="1366" w:author="Krishna Adhikari" w:date="2020-04-08T11:06:00Z">
        <w:r>
          <w:rPr>
            <w:rFonts w:ascii="Times New Roman" w:hAnsi="Times New Roman" w:cs="Times New Roman"/>
            <w:color w:val="FF0000"/>
            <w:sz w:val="24"/>
            <w:szCs w:val="28"/>
          </w:rPr>
          <w:t>Forward_be</w:t>
        </w:r>
      </w:ins>
      <w:ins w:id="1367" w:author="Krishna Adhikari" w:date="2020-04-08T11:07:00Z">
        <w:r>
          <w:rPr>
            <w:rFonts w:ascii="Times New Roman" w:hAnsi="Times New Roman" w:cs="Times New Roman"/>
            <w:color w:val="FF0000"/>
            <w:sz w:val="24"/>
            <w:szCs w:val="28"/>
          </w:rPr>
          <w:t>st_</w:t>
        </w:r>
        <w:proofErr w:type="gramStart"/>
        <w:r>
          <w:rPr>
            <w:rFonts w:ascii="Times New Roman" w:hAnsi="Times New Roman" w:cs="Times New Roman"/>
            <w:color w:val="FF0000"/>
            <w:sz w:val="24"/>
            <w:szCs w:val="28"/>
          </w:rPr>
          <w:t>hit</w:t>
        </w:r>
        <w:proofErr w:type="spellEnd"/>
        <w:r>
          <w:rPr>
            <w:rFonts w:ascii="Times New Roman" w:hAnsi="Times New Roman" w:cs="Times New Roman"/>
            <w:color w:val="FF0000"/>
            <w:sz w:val="24"/>
            <w:szCs w:val="28"/>
          </w:rPr>
          <w:t xml:space="preserve">  =</w:t>
        </w:r>
        <w:proofErr w:type="gramEnd"/>
        <w:r>
          <w:rPr>
            <w:rFonts w:ascii="Times New Roman" w:hAnsi="Times New Roman" w:cs="Times New Roman"/>
            <w:color w:val="FF0000"/>
            <w:sz w:val="24"/>
            <w:szCs w:val="28"/>
          </w:rPr>
          <w:t xml:space="preserve"> </w:t>
        </w:r>
        <w:proofErr w:type="spellStart"/>
        <w:r>
          <w:rPr>
            <w:rFonts w:ascii="Times New Roman" w:hAnsi="Times New Roman" w:cs="Times New Roman"/>
            <w:color w:val="FF0000"/>
            <w:sz w:val="24"/>
            <w:szCs w:val="28"/>
          </w:rPr>
          <w:t>fbh</w:t>
        </w:r>
        <w:proofErr w:type="spellEnd"/>
      </w:ins>
    </w:p>
    <w:p w14:paraId="17DFFCE3" w14:textId="2047F058" w:rsidR="002352A5" w:rsidRDefault="002352A5" w:rsidP="00E303A3">
      <w:pPr>
        <w:pStyle w:val="NoSpacing"/>
        <w:numPr>
          <w:ilvl w:val="0"/>
          <w:numId w:val="15"/>
        </w:numPr>
        <w:rPr>
          <w:ins w:id="1368" w:author="Krishna Adhikari" w:date="2020-04-08T11:12:00Z"/>
          <w:rFonts w:ascii="Times New Roman" w:hAnsi="Times New Roman" w:cs="Times New Roman"/>
          <w:color w:val="FF0000"/>
          <w:sz w:val="24"/>
          <w:szCs w:val="28"/>
        </w:rPr>
      </w:pPr>
      <w:proofErr w:type="spellStart"/>
      <w:ins w:id="1369" w:author="Krishna Adhikari" w:date="2020-04-08T11:07:00Z">
        <w:r>
          <w:rPr>
            <w:rFonts w:ascii="Times New Roman" w:hAnsi="Times New Roman" w:cs="Times New Roman"/>
            <w:color w:val="FF0000"/>
            <w:sz w:val="24"/>
            <w:szCs w:val="28"/>
          </w:rPr>
          <w:t>Backward_best_hit</w:t>
        </w:r>
        <w:proofErr w:type="spellEnd"/>
        <w:r>
          <w:rPr>
            <w:rFonts w:ascii="Times New Roman" w:hAnsi="Times New Roman" w:cs="Times New Roman"/>
            <w:color w:val="FF0000"/>
            <w:sz w:val="24"/>
            <w:szCs w:val="28"/>
          </w:rPr>
          <w:t xml:space="preserve"> = </w:t>
        </w:r>
        <w:proofErr w:type="spellStart"/>
        <w:r>
          <w:rPr>
            <w:rFonts w:ascii="Times New Roman" w:hAnsi="Times New Roman" w:cs="Times New Roman"/>
            <w:color w:val="FF0000"/>
            <w:sz w:val="24"/>
            <w:szCs w:val="28"/>
          </w:rPr>
          <w:t>bbh</w:t>
        </w:r>
      </w:ins>
      <w:proofErr w:type="spellEnd"/>
    </w:p>
    <w:p w14:paraId="02DC1C71" w14:textId="2D514E88" w:rsidR="00413EFD" w:rsidRDefault="00413EFD" w:rsidP="00E303A3">
      <w:pPr>
        <w:pStyle w:val="NoSpacing"/>
        <w:numPr>
          <w:ilvl w:val="0"/>
          <w:numId w:val="15"/>
        </w:numPr>
        <w:rPr>
          <w:ins w:id="1370" w:author="Krishna Adhikari" w:date="2020-04-08T11:13:00Z"/>
          <w:rFonts w:ascii="Times New Roman" w:hAnsi="Times New Roman" w:cs="Times New Roman"/>
          <w:sz w:val="24"/>
          <w:szCs w:val="28"/>
        </w:rPr>
      </w:pPr>
      <w:ins w:id="1371" w:author="Krishna Adhikari" w:date="2020-04-08T11:12:00Z">
        <w:r>
          <w:rPr>
            <w:rFonts w:ascii="Times New Roman" w:hAnsi="Times New Roman" w:cs="Times New Roman"/>
            <w:sz w:val="24"/>
            <w:szCs w:val="28"/>
          </w:rPr>
          <w:t xml:space="preserve">The </w:t>
        </w:r>
      </w:ins>
      <w:ins w:id="1372" w:author="Krishna Adhikari" w:date="2020-04-08T11:13:00Z">
        <w:r>
          <w:rPr>
            <w:rFonts w:ascii="Times New Roman" w:hAnsi="Times New Roman" w:cs="Times New Roman"/>
            <w:sz w:val="24"/>
            <w:szCs w:val="28"/>
          </w:rPr>
          <w:t xml:space="preserve">ultimate file used for clustering is Genome-Genome-oneway-threshold-best-hit-score5 </w:t>
        </w:r>
      </w:ins>
    </w:p>
    <w:p w14:paraId="5A0B2F3C" w14:textId="388FBD53" w:rsidR="00512BE3" w:rsidRDefault="00413EFD" w:rsidP="00512BE3">
      <w:pPr>
        <w:pStyle w:val="NoSpacing"/>
        <w:ind w:left="720"/>
        <w:rPr>
          <w:ins w:id="1373" w:author="Krishna Adhikari" w:date="2020-04-09T09:51:00Z"/>
          <w:rFonts w:ascii="Times New Roman" w:hAnsi="Times New Roman" w:cs="Times New Roman"/>
          <w:sz w:val="24"/>
          <w:szCs w:val="28"/>
        </w:rPr>
      </w:pPr>
      <w:ins w:id="1374" w:author="Krishna Adhikari" w:date="2020-04-08T11:13:00Z">
        <w:r>
          <w:rPr>
            <w:rFonts w:ascii="Times New Roman" w:hAnsi="Times New Roman" w:cs="Times New Roman"/>
            <w:sz w:val="24"/>
            <w:szCs w:val="28"/>
          </w:rPr>
          <w:t xml:space="preserve"># in this case </w:t>
        </w:r>
      </w:ins>
      <w:ins w:id="1375" w:author="Krishna Adhikari" w:date="2020-04-08T11:14:00Z">
        <w:r>
          <w:rPr>
            <w:rFonts w:ascii="Times New Roman" w:hAnsi="Times New Roman" w:cs="Times New Roman"/>
            <w:sz w:val="24"/>
            <w:szCs w:val="28"/>
          </w:rPr>
          <w:t>5 is threshold_score</w:t>
        </w:r>
      </w:ins>
    </w:p>
    <w:p w14:paraId="7D5EDDDC" w14:textId="7A2017C1" w:rsidR="00512BE3" w:rsidRPr="00DB660B" w:rsidDel="00DB660B" w:rsidRDefault="00512BE3" w:rsidP="00512BE3">
      <w:pPr>
        <w:pStyle w:val="NoSpacing"/>
        <w:numPr>
          <w:ilvl w:val="0"/>
          <w:numId w:val="15"/>
        </w:numPr>
        <w:rPr>
          <w:del w:id="1376" w:author="Krishna Adhikari" w:date="2020-04-09T09:52:00Z"/>
          <w:rFonts w:ascii="Times New Roman" w:hAnsi="Times New Roman" w:cs="Times New Roman"/>
          <w:sz w:val="24"/>
          <w:szCs w:val="28"/>
          <w:rPrChange w:id="1377" w:author="Krishna Adhikari" w:date="2020-04-09T10:00:00Z">
            <w:rPr>
              <w:del w:id="1378" w:author="Krishna Adhikari" w:date="2020-04-09T09:52:00Z"/>
              <w:rFonts w:ascii="Times New Roman" w:hAnsi="Times New Roman" w:cs="Times New Roman"/>
              <w:b/>
              <w:bCs/>
              <w:color w:val="C00000"/>
              <w:sz w:val="24"/>
              <w:szCs w:val="24"/>
            </w:rPr>
          </w:rPrChange>
        </w:rPr>
      </w:pPr>
      <w:ins w:id="1379" w:author="Krishna Adhikari" w:date="2020-04-09T09:51:00Z">
        <w:r>
          <w:rPr>
            <w:rFonts w:ascii="Times New Roman" w:hAnsi="Times New Roman" w:cs="Times New Roman"/>
            <w:sz w:val="24"/>
            <w:szCs w:val="28"/>
          </w:rPr>
          <w:t>Only file</w:t>
        </w:r>
      </w:ins>
      <w:ins w:id="1380" w:author="Krishna Adhikari" w:date="2020-04-09T09:52:00Z">
        <w:r>
          <w:rPr>
            <w:rFonts w:ascii="Times New Roman" w:hAnsi="Times New Roman" w:cs="Times New Roman"/>
            <w:sz w:val="24"/>
            <w:szCs w:val="28"/>
          </w:rPr>
          <w:t xml:space="preserve"> needed for further processing is </w:t>
        </w:r>
        <w:r w:rsidR="00DB660B" w:rsidRPr="00DB660B">
          <w:rPr>
            <w:rFonts w:ascii="Times New Roman" w:hAnsi="Times New Roman" w:cs="Times New Roman"/>
            <w:b/>
            <w:bCs/>
            <w:color w:val="C00000"/>
            <w:sz w:val="24"/>
            <w:szCs w:val="24"/>
            <w:rPrChange w:id="1381" w:author="Krishna Adhikari" w:date="2020-04-09T09:53:00Z">
              <w:rPr>
                <w:rFonts w:ascii="Times New Roman" w:hAnsi="Times New Roman" w:cs="Times New Roman"/>
                <w:sz w:val="24"/>
                <w:szCs w:val="24"/>
              </w:rPr>
            </w:rPrChange>
          </w:rPr>
          <w:t xml:space="preserve">* </w:t>
        </w:r>
      </w:ins>
      <w:proofErr w:type="spellStart"/>
      <w:ins w:id="1382" w:author="Krishna Adhikari" w:date="2020-04-09T09:53:00Z">
        <w:r w:rsidR="00DB660B" w:rsidRPr="00DB660B">
          <w:rPr>
            <w:rFonts w:ascii="Times New Roman" w:hAnsi="Times New Roman" w:cs="Times New Roman"/>
            <w:b/>
            <w:bCs/>
            <w:color w:val="C00000"/>
            <w:sz w:val="24"/>
            <w:szCs w:val="24"/>
            <w:rPrChange w:id="1383" w:author="Krishna Adhikari" w:date="2020-04-09T09:53:00Z">
              <w:rPr>
                <w:rFonts w:ascii="Times New Roman" w:hAnsi="Times New Roman" w:cs="Times New Roman"/>
                <w:sz w:val="24"/>
                <w:szCs w:val="24"/>
              </w:rPr>
            </w:rPrChange>
          </w:rPr>
          <w:t>oneway_threshold_best_hitScore+threshold_score</w:t>
        </w:r>
      </w:ins>
    </w:p>
    <w:p w14:paraId="3C3C443E" w14:textId="088DB0CB" w:rsidR="00DB660B" w:rsidRPr="00413EFD" w:rsidRDefault="00DB660B" w:rsidP="00512BE3">
      <w:pPr>
        <w:pStyle w:val="NoSpacing"/>
        <w:numPr>
          <w:ilvl w:val="0"/>
          <w:numId w:val="15"/>
        </w:numPr>
        <w:rPr>
          <w:ins w:id="1384" w:author="Krishna Adhikari" w:date="2020-04-09T10:00:00Z"/>
          <w:rFonts w:ascii="Times New Roman" w:hAnsi="Times New Roman" w:cs="Times New Roman"/>
          <w:sz w:val="24"/>
          <w:szCs w:val="28"/>
          <w:rPrChange w:id="1385" w:author="Krishna Adhikari" w:date="2020-04-08T11:12:00Z">
            <w:rPr>
              <w:ins w:id="1386" w:author="Krishna Adhikari" w:date="2020-04-09T10:00:00Z"/>
              <w:sz w:val="22"/>
              <w:szCs w:val="24"/>
            </w:rPr>
          </w:rPrChange>
        </w:rPr>
        <w:pPrChange w:id="1387" w:author="Krishna Adhikari" w:date="2020-04-09T09:51:00Z">
          <w:pPr>
            <w:pStyle w:val="NoSpacing"/>
          </w:pPr>
        </w:pPrChange>
      </w:pPr>
      <w:proofErr w:type="spellEnd"/>
    </w:p>
    <w:p w14:paraId="0247BB4E" w14:textId="3C7F3C58" w:rsidR="0060045F" w:rsidRPr="00512BE3" w:rsidDel="00EB5D42" w:rsidRDefault="00DB660B" w:rsidP="00512BE3">
      <w:pPr>
        <w:pStyle w:val="NoSpacing"/>
        <w:numPr>
          <w:ilvl w:val="0"/>
          <w:numId w:val="15"/>
        </w:numPr>
        <w:rPr>
          <w:del w:id="1388" w:author="Krishna Adhikari" w:date="2020-04-01T11:24:00Z"/>
          <w:rFonts w:ascii="Times New Roman" w:hAnsi="Times New Roman" w:cs="Times New Roman"/>
          <w:sz w:val="24"/>
          <w:szCs w:val="24"/>
          <w:rPrChange w:id="1389" w:author="Krishna Adhikari" w:date="2020-04-09T09:52:00Z">
            <w:rPr>
              <w:del w:id="1390" w:author="Krishna Adhikari" w:date="2020-04-01T11:24:00Z"/>
              <w:sz w:val="22"/>
              <w:szCs w:val="24"/>
            </w:rPr>
          </w:rPrChange>
        </w:rPr>
        <w:pPrChange w:id="1391" w:author="Krishna Adhikari" w:date="2020-04-09T09:52:00Z">
          <w:pPr>
            <w:pStyle w:val="NoSpacing"/>
          </w:pPr>
        </w:pPrChange>
      </w:pPr>
      <w:ins w:id="1392" w:author="Krishna Adhikari" w:date="2020-04-09T10:00:00Z">
        <w:r>
          <w:rPr>
            <w:rFonts w:ascii="Times New Roman" w:hAnsi="Times New Roman" w:cs="Times New Roman"/>
            <w:sz w:val="24"/>
            <w:szCs w:val="24"/>
          </w:rPr>
          <w:t>The mode 1 or 2 Must be passed</w:t>
        </w:r>
      </w:ins>
      <w:ins w:id="1393" w:author="Krishna Adhikari" w:date="2020-04-09T10:39:00Z">
        <w:r w:rsidR="00673454">
          <w:rPr>
            <w:rFonts w:ascii="Times New Roman" w:hAnsi="Times New Roman" w:cs="Times New Roman"/>
            <w:sz w:val="24"/>
            <w:szCs w:val="24"/>
          </w:rPr>
          <w:t xml:space="preserve">. (This will </w:t>
        </w:r>
        <w:proofErr w:type="gramStart"/>
        <w:r w:rsidR="00673454">
          <w:rPr>
            <w:rFonts w:ascii="Times New Roman" w:hAnsi="Times New Roman" w:cs="Times New Roman"/>
            <w:sz w:val="24"/>
            <w:szCs w:val="24"/>
          </w:rPr>
          <w:t>filtered</w:t>
        </w:r>
        <w:proofErr w:type="gramEnd"/>
        <w:r w:rsidR="00673454">
          <w:rPr>
            <w:rFonts w:ascii="Times New Roman" w:hAnsi="Times New Roman" w:cs="Times New Roman"/>
            <w:sz w:val="24"/>
            <w:szCs w:val="24"/>
          </w:rPr>
          <w:t xml:space="preserve"> with function</w:t>
        </w:r>
      </w:ins>
      <w:ins w:id="1394" w:author="Krishna Adhikari" w:date="2020-04-09T10:40:00Z">
        <w:r w:rsidR="00673454">
          <w:rPr>
            <w:rFonts w:ascii="Times New Roman" w:hAnsi="Times New Roman" w:cs="Times New Roman"/>
            <w:sz w:val="24"/>
            <w:szCs w:val="24"/>
          </w:rPr>
          <w:t xml:space="preserve"> </w:t>
        </w:r>
        <w:proofErr w:type="spellStart"/>
        <w:r w:rsidR="00673454">
          <w:rPr>
            <w:rFonts w:ascii="Times New Roman" w:hAnsi="Times New Roman" w:cs="Times New Roman"/>
            <w:sz w:val="24"/>
            <w:szCs w:val="24"/>
          </w:rPr>
          <w:t>check_mode</w:t>
        </w:r>
        <w:proofErr w:type="spellEnd"/>
        <w:r w:rsidR="00673454">
          <w:rPr>
            <w:rFonts w:ascii="Times New Roman" w:hAnsi="Times New Roman" w:cs="Times New Roman"/>
            <w:sz w:val="24"/>
            <w:szCs w:val="24"/>
          </w:rPr>
          <w:t>(mode_)</w:t>
        </w:r>
      </w:ins>
      <w:bookmarkStart w:id="1395" w:name="_GoBack"/>
      <w:bookmarkEnd w:id="1395"/>
    </w:p>
    <w:p w14:paraId="4BF5EEE1" w14:textId="77777777" w:rsidR="0060045F" w:rsidRPr="00826785" w:rsidDel="00EB5D42" w:rsidRDefault="0060045F" w:rsidP="002634AA">
      <w:pPr>
        <w:pStyle w:val="NoSpacing"/>
        <w:rPr>
          <w:del w:id="1396" w:author="Krishna Adhikari" w:date="2020-04-01T11:24:00Z"/>
          <w:rFonts w:ascii="Times New Roman" w:hAnsi="Times New Roman" w:cs="Times New Roman"/>
          <w:sz w:val="24"/>
          <w:szCs w:val="24"/>
          <w:rPrChange w:id="1397" w:author="Krishna Adhikari" w:date="2020-03-18T11:16:00Z">
            <w:rPr>
              <w:del w:id="1398" w:author="Krishna Adhikari" w:date="2020-04-01T11:24:00Z"/>
              <w:sz w:val="22"/>
              <w:szCs w:val="24"/>
            </w:rPr>
          </w:rPrChange>
        </w:rPr>
      </w:pPr>
    </w:p>
    <w:p w14:paraId="5DB58F1C" w14:textId="77777777" w:rsidR="0062264B" w:rsidRPr="00826785" w:rsidRDefault="0062264B" w:rsidP="00512BE3">
      <w:pPr>
        <w:pStyle w:val="NoSpacing"/>
        <w:numPr>
          <w:ilvl w:val="0"/>
          <w:numId w:val="15"/>
        </w:numPr>
        <w:rPr>
          <w:rFonts w:ascii="Times New Roman" w:hAnsi="Times New Roman" w:cs="Times New Roman"/>
          <w:sz w:val="24"/>
          <w:szCs w:val="24"/>
          <w:rPrChange w:id="1399" w:author="Krishna Adhikari" w:date="2020-03-18T11:16:00Z">
            <w:rPr>
              <w:sz w:val="22"/>
              <w:szCs w:val="24"/>
            </w:rPr>
          </w:rPrChange>
        </w:rPr>
        <w:pPrChange w:id="1400" w:author="Krishna Adhikari" w:date="2020-04-09T09:52:00Z">
          <w:pPr>
            <w:pStyle w:val="NoSpacing"/>
            <w:numPr>
              <w:numId w:val="10"/>
            </w:numPr>
            <w:ind w:left="720" w:hanging="360"/>
          </w:pPr>
        </w:pPrChange>
      </w:pPr>
    </w:p>
    <w:p w14:paraId="14099CA8" w14:textId="77777777" w:rsidR="00B912C3" w:rsidRDefault="00B912C3" w:rsidP="00826785">
      <w:pPr>
        <w:pStyle w:val="NoSpacing"/>
        <w:jc w:val="center"/>
        <w:rPr>
          <w:ins w:id="1401" w:author="Krishna Adhikari" w:date="2020-04-02T08:13:00Z"/>
          <w:rFonts w:ascii="Times New Roman" w:hAnsi="Times New Roman" w:cs="Times New Roman"/>
          <w:b/>
          <w:bCs/>
          <w:sz w:val="24"/>
          <w:szCs w:val="24"/>
        </w:rPr>
      </w:pPr>
    </w:p>
    <w:p w14:paraId="50165AAC" w14:textId="77777777" w:rsidR="00B912C3" w:rsidRDefault="00B912C3" w:rsidP="00826785">
      <w:pPr>
        <w:pStyle w:val="NoSpacing"/>
        <w:jc w:val="center"/>
        <w:rPr>
          <w:ins w:id="1402" w:author="Krishna Adhikari" w:date="2020-04-02T08:13:00Z"/>
          <w:rFonts w:ascii="Times New Roman" w:hAnsi="Times New Roman" w:cs="Times New Roman"/>
          <w:b/>
          <w:bCs/>
          <w:sz w:val="24"/>
          <w:szCs w:val="24"/>
        </w:rPr>
      </w:pPr>
    </w:p>
    <w:p w14:paraId="3CDD0072" w14:textId="77777777" w:rsidR="00B912C3" w:rsidRDefault="00B912C3" w:rsidP="00826785">
      <w:pPr>
        <w:pStyle w:val="NoSpacing"/>
        <w:jc w:val="center"/>
        <w:rPr>
          <w:ins w:id="1403" w:author="Krishna Adhikari" w:date="2020-04-02T08:13:00Z"/>
          <w:rFonts w:ascii="Times New Roman" w:hAnsi="Times New Roman" w:cs="Times New Roman"/>
          <w:b/>
          <w:bCs/>
          <w:sz w:val="24"/>
          <w:szCs w:val="24"/>
        </w:rPr>
      </w:pPr>
    </w:p>
    <w:p w14:paraId="56494110" w14:textId="77777777" w:rsidR="00B912C3" w:rsidRDefault="00B912C3" w:rsidP="00826785">
      <w:pPr>
        <w:pStyle w:val="NoSpacing"/>
        <w:jc w:val="center"/>
        <w:rPr>
          <w:ins w:id="1404" w:author="Krishna Adhikari" w:date="2020-04-02T08:13:00Z"/>
          <w:rFonts w:ascii="Times New Roman" w:hAnsi="Times New Roman" w:cs="Times New Roman"/>
          <w:b/>
          <w:bCs/>
          <w:sz w:val="24"/>
          <w:szCs w:val="24"/>
        </w:rPr>
      </w:pPr>
    </w:p>
    <w:p w14:paraId="09BB1F9D" w14:textId="77777777" w:rsidR="00B912C3" w:rsidRDefault="00B912C3" w:rsidP="00826785">
      <w:pPr>
        <w:pStyle w:val="NoSpacing"/>
        <w:jc w:val="center"/>
        <w:rPr>
          <w:ins w:id="1405" w:author="Krishna Adhikari" w:date="2020-04-02T08:13:00Z"/>
          <w:rFonts w:ascii="Times New Roman" w:hAnsi="Times New Roman" w:cs="Times New Roman"/>
          <w:b/>
          <w:bCs/>
          <w:sz w:val="24"/>
          <w:szCs w:val="24"/>
        </w:rPr>
      </w:pPr>
    </w:p>
    <w:p w14:paraId="4576FC73" w14:textId="6882FFA6" w:rsidR="00B912C3" w:rsidRDefault="00B912C3" w:rsidP="00826785">
      <w:pPr>
        <w:pStyle w:val="NoSpacing"/>
        <w:jc w:val="center"/>
        <w:rPr>
          <w:ins w:id="1406" w:author="Krishna Adhikari" w:date="2020-04-02T08:13:00Z"/>
          <w:rFonts w:ascii="Times New Roman" w:hAnsi="Times New Roman" w:cs="Times New Roman"/>
          <w:b/>
          <w:bCs/>
          <w:sz w:val="28"/>
          <w:szCs w:val="28"/>
        </w:rPr>
      </w:pPr>
      <w:ins w:id="1407" w:author="Krishna Adhikari" w:date="2020-04-02T08:13:00Z">
        <w:r w:rsidRPr="00B912C3">
          <w:rPr>
            <w:rFonts w:ascii="Times New Roman" w:hAnsi="Times New Roman" w:cs="Times New Roman"/>
            <w:b/>
            <w:bCs/>
            <w:sz w:val="28"/>
            <w:szCs w:val="28"/>
            <w:rPrChange w:id="1408" w:author="Krishna Adhikari" w:date="2020-04-02T08:13:00Z">
              <w:rPr>
                <w:rFonts w:ascii="Times New Roman" w:hAnsi="Times New Roman" w:cs="Times New Roman"/>
                <w:b/>
                <w:bCs/>
                <w:sz w:val="24"/>
                <w:szCs w:val="24"/>
              </w:rPr>
            </w:rPrChange>
          </w:rPr>
          <w:t>Blastp User Manual</w:t>
        </w:r>
      </w:ins>
    </w:p>
    <w:p w14:paraId="04966983" w14:textId="245B9051" w:rsidR="00B912C3" w:rsidRPr="00B912C3" w:rsidRDefault="00B912C3">
      <w:pPr>
        <w:pStyle w:val="NoSpacing"/>
        <w:rPr>
          <w:ins w:id="1409" w:author="Krishna Adhikari" w:date="2020-04-02T08:13:00Z"/>
          <w:rFonts w:ascii="Times New Roman" w:hAnsi="Times New Roman" w:cs="Times New Roman"/>
          <w:sz w:val="24"/>
          <w:szCs w:val="24"/>
          <w:rPrChange w:id="1410" w:author="Krishna Adhikari" w:date="2020-04-02T08:15:00Z">
            <w:rPr>
              <w:ins w:id="1411" w:author="Krishna Adhikari" w:date="2020-04-02T08:13:00Z"/>
              <w:rFonts w:ascii="Times New Roman" w:hAnsi="Times New Roman" w:cs="Times New Roman"/>
              <w:b/>
              <w:bCs/>
              <w:sz w:val="24"/>
              <w:szCs w:val="24"/>
            </w:rPr>
          </w:rPrChange>
        </w:rPr>
        <w:pPrChange w:id="1412" w:author="Krishna Adhikari" w:date="2020-04-02T08:13:00Z">
          <w:pPr>
            <w:pStyle w:val="NoSpacing"/>
            <w:jc w:val="center"/>
          </w:pPr>
        </w:pPrChange>
      </w:pPr>
      <w:ins w:id="1413" w:author="Krishna Adhikari" w:date="2020-04-02T08:13:00Z">
        <w:r w:rsidRPr="00B912C3">
          <w:rPr>
            <w:rFonts w:ascii="Times New Roman" w:hAnsi="Times New Roman" w:cs="Times New Roman"/>
            <w:b/>
            <w:bCs/>
            <w:sz w:val="24"/>
            <w:szCs w:val="24"/>
            <w:rPrChange w:id="1414" w:author="Krishna Adhikari" w:date="2020-04-02T08:15:00Z">
              <w:rPr>
                <w:rFonts w:ascii="Times New Roman" w:hAnsi="Times New Roman" w:cs="Times New Roman"/>
                <w:b/>
                <w:bCs/>
                <w:sz w:val="28"/>
                <w:szCs w:val="28"/>
              </w:rPr>
            </w:rPrChange>
          </w:rPr>
          <w:t>blastp</w:t>
        </w:r>
        <w:r w:rsidRPr="00B912C3">
          <w:rPr>
            <w:rFonts w:ascii="Times New Roman" w:hAnsi="Times New Roman" w:cs="Times New Roman"/>
            <w:sz w:val="24"/>
            <w:szCs w:val="24"/>
            <w:rPrChange w:id="1415" w:author="Krishna Adhikari" w:date="2020-04-02T08:15:00Z">
              <w:rPr>
                <w:rFonts w:ascii="Times New Roman" w:hAnsi="Times New Roman" w:cs="Times New Roman"/>
                <w:b/>
                <w:bCs/>
                <w:sz w:val="28"/>
                <w:szCs w:val="28"/>
              </w:rPr>
            </w:rPrChange>
          </w:rPr>
          <w:t xml:space="preserve"> </w:t>
        </w:r>
        <w:r w:rsidRPr="00B912C3">
          <w:rPr>
            <w:rFonts w:ascii="Times New Roman" w:hAnsi="Times New Roman" w:cs="Times New Roman"/>
            <w:b/>
            <w:bCs/>
            <w:sz w:val="24"/>
            <w:szCs w:val="24"/>
            <w:rPrChange w:id="1416" w:author="Krishna Adhikari" w:date="2020-04-02T08:15:00Z">
              <w:rPr>
                <w:rFonts w:ascii="Times New Roman" w:hAnsi="Times New Roman" w:cs="Times New Roman"/>
                <w:b/>
                <w:bCs/>
                <w:sz w:val="28"/>
                <w:szCs w:val="28"/>
              </w:rPr>
            </w:rPrChange>
          </w:rPr>
          <w:t>-</w:t>
        </w:r>
      </w:ins>
      <w:ins w:id="1417" w:author="Krishna Adhikari" w:date="2020-04-02T08:14:00Z">
        <w:r w:rsidRPr="00B912C3">
          <w:rPr>
            <w:rFonts w:ascii="Times New Roman" w:hAnsi="Times New Roman" w:cs="Times New Roman"/>
            <w:b/>
            <w:bCs/>
            <w:sz w:val="24"/>
            <w:szCs w:val="24"/>
            <w:rPrChange w:id="1418" w:author="Krishna Adhikari" w:date="2020-04-02T08:15:00Z">
              <w:rPr>
                <w:rFonts w:ascii="Times New Roman" w:hAnsi="Times New Roman" w:cs="Times New Roman"/>
                <w:b/>
                <w:bCs/>
                <w:sz w:val="28"/>
                <w:szCs w:val="28"/>
              </w:rPr>
            </w:rPrChange>
          </w:rPr>
          <w:t xml:space="preserve">query </w:t>
        </w:r>
        <w:proofErr w:type="spellStart"/>
        <w:r w:rsidRPr="00B912C3">
          <w:rPr>
            <w:rFonts w:ascii="Times New Roman" w:hAnsi="Times New Roman" w:cs="Times New Roman"/>
            <w:sz w:val="24"/>
            <w:szCs w:val="24"/>
            <w:rPrChange w:id="1419" w:author="Krishna Adhikari" w:date="2020-04-02T08:15:00Z">
              <w:rPr>
                <w:rFonts w:ascii="Times New Roman" w:hAnsi="Times New Roman" w:cs="Times New Roman"/>
                <w:b/>
                <w:bCs/>
                <w:sz w:val="28"/>
                <w:szCs w:val="28"/>
              </w:rPr>
            </w:rPrChange>
          </w:rPr>
          <w:t>query_file</w:t>
        </w:r>
        <w:proofErr w:type="spellEnd"/>
        <w:r w:rsidRPr="00B912C3">
          <w:rPr>
            <w:rFonts w:ascii="Times New Roman" w:hAnsi="Times New Roman" w:cs="Times New Roman"/>
            <w:sz w:val="24"/>
            <w:szCs w:val="24"/>
            <w:rPrChange w:id="1420" w:author="Krishna Adhikari" w:date="2020-04-02T08:15:00Z">
              <w:rPr>
                <w:rFonts w:ascii="Times New Roman" w:hAnsi="Times New Roman" w:cs="Times New Roman"/>
                <w:b/>
                <w:bCs/>
                <w:sz w:val="28"/>
                <w:szCs w:val="28"/>
              </w:rPr>
            </w:rPrChange>
          </w:rPr>
          <w:t xml:space="preserve"> </w:t>
        </w:r>
        <w:r w:rsidRPr="00B912C3">
          <w:rPr>
            <w:rFonts w:ascii="Times New Roman" w:hAnsi="Times New Roman" w:cs="Times New Roman"/>
            <w:b/>
            <w:bCs/>
            <w:sz w:val="24"/>
            <w:szCs w:val="24"/>
            <w:rPrChange w:id="1421" w:author="Krishna Adhikari" w:date="2020-04-02T08:15:00Z">
              <w:rPr>
                <w:rFonts w:ascii="Times New Roman" w:hAnsi="Times New Roman" w:cs="Times New Roman"/>
                <w:b/>
                <w:bCs/>
                <w:sz w:val="28"/>
                <w:szCs w:val="28"/>
              </w:rPr>
            </w:rPrChange>
          </w:rPr>
          <w:t xml:space="preserve">-subject </w:t>
        </w:r>
        <w:proofErr w:type="spellStart"/>
        <w:r w:rsidRPr="00B912C3">
          <w:rPr>
            <w:rFonts w:ascii="Times New Roman" w:hAnsi="Times New Roman" w:cs="Times New Roman"/>
            <w:sz w:val="24"/>
            <w:szCs w:val="24"/>
            <w:rPrChange w:id="1422" w:author="Krishna Adhikari" w:date="2020-04-02T08:15:00Z">
              <w:rPr>
                <w:rFonts w:ascii="Times New Roman" w:hAnsi="Times New Roman" w:cs="Times New Roman"/>
                <w:b/>
                <w:bCs/>
                <w:sz w:val="28"/>
                <w:szCs w:val="28"/>
              </w:rPr>
            </w:rPrChange>
          </w:rPr>
          <w:t>subject_file</w:t>
        </w:r>
        <w:proofErr w:type="spellEnd"/>
        <w:r w:rsidRPr="00B912C3">
          <w:rPr>
            <w:rFonts w:ascii="Times New Roman" w:hAnsi="Times New Roman" w:cs="Times New Roman"/>
            <w:sz w:val="24"/>
            <w:szCs w:val="24"/>
            <w:rPrChange w:id="1423" w:author="Krishna Adhikari" w:date="2020-04-02T08:15:00Z">
              <w:rPr>
                <w:rFonts w:ascii="Times New Roman" w:hAnsi="Times New Roman" w:cs="Times New Roman"/>
                <w:b/>
                <w:bCs/>
                <w:sz w:val="28"/>
                <w:szCs w:val="28"/>
              </w:rPr>
            </w:rPrChange>
          </w:rPr>
          <w:t xml:space="preserve"> </w:t>
        </w:r>
        <w:r w:rsidRPr="00B912C3">
          <w:rPr>
            <w:rFonts w:ascii="Times New Roman" w:hAnsi="Times New Roman" w:cs="Times New Roman"/>
            <w:b/>
            <w:bCs/>
            <w:sz w:val="24"/>
            <w:szCs w:val="24"/>
            <w:rPrChange w:id="1424" w:author="Krishna Adhikari" w:date="2020-04-02T08:15:00Z">
              <w:rPr>
                <w:rFonts w:ascii="Times New Roman" w:hAnsi="Times New Roman" w:cs="Times New Roman"/>
                <w:b/>
                <w:bCs/>
                <w:sz w:val="28"/>
                <w:szCs w:val="28"/>
              </w:rPr>
            </w:rPrChange>
          </w:rPr>
          <w:t>-matrix</w:t>
        </w:r>
        <w:r w:rsidRPr="00B912C3">
          <w:rPr>
            <w:rFonts w:ascii="Times New Roman" w:hAnsi="Times New Roman" w:cs="Times New Roman"/>
            <w:sz w:val="24"/>
            <w:szCs w:val="24"/>
            <w:rPrChange w:id="1425" w:author="Krishna Adhikari" w:date="2020-04-02T08:15:00Z">
              <w:rPr>
                <w:rFonts w:ascii="Times New Roman" w:hAnsi="Times New Roman" w:cs="Times New Roman"/>
                <w:b/>
                <w:bCs/>
                <w:sz w:val="28"/>
                <w:szCs w:val="28"/>
              </w:rPr>
            </w:rPrChange>
          </w:rPr>
          <w:t xml:space="preserve"> BLOSUM45 </w:t>
        </w:r>
        <w:r w:rsidRPr="00B912C3">
          <w:rPr>
            <w:rFonts w:ascii="Times New Roman" w:hAnsi="Times New Roman" w:cs="Times New Roman"/>
            <w:b/>
            <w:bCs/>
            <w:sz w:val="24"/>
            <w:szCs w:val="24"/>
            <w:rPrChange w:id="1426" w:author="Krishna Adhikari" w:date="2020-04-02T08:15:00Z">
              <w:rPr>
                <w:rFonts w:ascii="Times New Roman" w:hAnsi="Times New Roman" w:cs="Times New Roman"/>
                <w:b/>
                <w:bCs/>
                <w:sz w:val="28"/>
                <w:szCs w:val="28"/>
              </w:rPr>
            </w:rPrChange>
          </w:rPr>
          <w:t>-</w:t>
        </w:r>
        <w:proofErr w:type="spellStart"/>
        <w:r w:rsidRPr="00B912C3">
          <w:rPr>
            <w:rFonts w:ascii="Times New Roman" w:hAnsi="Times New Roman" w:cs="Times New Roman"/>
            <w:b/>
            <w:bCs/>
            <w:sz w:val="24"/>
            <w:szCs w:val="24"/>
            <w:rPrChange w:id="1427" w:author="Krishna Adhikari" w:date="2020-04-02T08:15:00Z">
              <w:rPr>
                <w:rFonts w:ascii="Times New Roman" w:hAnsi="Times New Roman" w:cs="Times New Roman"/>
                <w:b/>
                <w:bCs/>
                <w:sz w:val="28"/>
                <w:szCs w:val="28"/>
              </w:rPr>
            </w:rPrChange>
          </w:rPr>
          <w:t>outfmt</w:t>
        </w:r>
        <w:proofErr w:type="spellEnd"/>
        <w:r w:rsidRPr="00B912C3">
          <w:rPr>
            <w:rFonts w:ascii="Times New Roman" w:hAnsi="Times New Roman" w:cs="Times New Roman"/>
            <w:sz w:val="24"/>
            <w:szCs w:val="24"/>
            <w:rPrChange w:id="1428" w:author="Krishna Adhikari" w:date="2020-04-02T08:15:00Z">
              <w:rPr>
                <w:rFonts w:ascii="Times New Roman" w:hAnsi="Times New Roman" w:cs="Times New Roman"/>
                <w:b/>
                <w:bCs/>
                <w:sz w:val="28"/>
                <w:szCs w:val="28"/>
              </w:rPr>
            </w:rPrChange>
          </w:rPr>
          <w:t xml:space="preserve"> 10 </w:t>
        </w:r>
        <w:proofErr w:type="spellStart"/>
        <w:r w:rsidRPr="00B912C3">
          <w:rPr>
            <w:rFonts w:ascii="Times New Roman" w:hAnsi="Times New Roman" w:cs="Times New Roman"/>
            <w:sz w:val="24"/>
            <w:szCs w:val="24"/>
            <w:rPrChange w:id="1429" w:author="Krishna Adhikari" w:date="2020-04-02T08:15:00Z">
              <w:rPr>
                <w:rFonts w:ascii="Times New Roman" w:hAnsi="Times New Roman" w:cs="Times New Roman"/>
                <w:b/>
                <w:bCs/>
                <w:sz w:val="28"/>
                <w:szCs w:val="28"/>
              </w:rPr>
            </w:rPrChange>
          </w:rPr>
          <w:t>qseq</w:t>
        </w:r>
      </w:ins>
      <w:ins w:id="1430" w:author="Krishna Adhikari" w:date="2020-04-02T08:15:00Z">
        <w:r w:rsidRPr="00B912C3">
          <w:rPr>
            <w:rFonts w:ascii="Times New Roman" w:hAnsi="Times New Roman" w:cs="Times New Roman"/>
            <w:sz w:val="24"/>
            <w:szCs w:val="24"/>
            <w:rPrChange w:id="1431" w:author="Krishna Adhikari" w:date="2020-04-02T08:15:00Z">
              <w:rPr>
                <w:rFonts w:ascii="Times New Roman" w:hAnsi="Times New Roman" w:cs="Times New Roman"/>
                <w:b/>
                <w:bCs/>
                <w:sz w:val="28"/>
                <w:szCs w:val="28"/>
              </w:rPr>
            </w:rPrChange>
          </w:rPr>
          <w:t>id</w:t>
        </w:r>
        <w:proofErr w:type="spellEnd"/>
        <w:r w:rsidRPr="00B912C3">
          <w:rPr>
            <w:rFonts w:ascii="Times New Roman" w:hAnsi="Times New Roman" w:cs="Times New Roman"/>
            <w:sz w:val="24"/>
            <w:szCs w:val="24"/>
            <w:rPrChange w:id="1432" w:author="Krishna Adhikari" w:date="2020-04-02T08:15:00Z">
              <w:rPr>
                <w:rFonts w:ascii="Times New Roman" w:hAnsi="Times New Roman" w:cs="Times New Roman"/>
                <w:b/>
                <w:bCs/>
                <w:sz w:val="28"/>
                <w:szCs w:val="28"/>
              </w:rPr>
            </w:rPrChange>
          </w:rPr>
          <w:t xml:space="preserve"> </w:t>
        </w:r>
        <w:proofErr w:type="spellStart"/>
        <w:r w:rsidRPr="00B912C3">
          <w:rPr>
            <w:rFonts w:ascii="Times New Roman" w:hAnsi="Times New Roman" w:cs="Times New Roman"/>
            <w:sz w:val="24"/>
            <w:szCs w:val="24"/>
            <w:rPrChange w:id="1433" w:author="Krishna Adhikari" w:date="2020-04-02T08:15:00Z">
              <w:rPr>
                <w:rFonts w:ascii="Times New Roman" w:hAnsi="Times New Roman" w:cs="Times New Roman"/>
                <w:b/>
                <w:bCs/>
                <w:sz w:val="28"/>
                <w:szCs w:val="28"/>
              </w:rPr>
            </w:rPrChange>
          </w:rPr>
          <w:t>sseqid</w:t>
        </w:r>
        <w:proofErr w:type="spellEnd"/>
        <w:r w:rsidRPr="00B912C3">
          <w:rPr>
            <w:rFonts w:ascii="Times New Roman" w:hAnsi="Times New Roman" w:cs="Times New Roman"/>
            <w:sz w:val="24"/>
            <w:szCs w:val="24"/>
            <w:rPrChange w:id="1434" w:author="Krishna Adhikari" w:date="2020-04-02T08:15:00Z">
              <w:rPr>
                <w:rFonts w:ascii="Times New Roman" w:hAnsi="Times New Roman" w:cs="Times New Roman"/>
                <w:b/>
                <w:bCs/>
                <w:sz w:val="28"/>
                <w:szCs w:val="28"/>
              </w:rPr>
            </w:rPrChange>
          </w:rPr>
          <w:t xml:space="preserve"> score length</w:t>
        </w:r>
      </w:ins>
    </w:p>
    <w:p w14:paraId="5024190A" w14:textId="77777777" w:rsidR="00B912C3" w:rsidRPr="00B912C3" w:rsidRDefault="00B912C3" w:rsidP="00826785">
      <w:pPr>
        <w:pStyle w:val="NoSpacing"/>
        <w:jc w:val="center"/>
        <w:rPr>
          <w:ins w:id="1435" w:author="Krishna Adhikari" w:date="2020-04-02T08:13:00Z"/>
          <w:rFonts w:ascii="Times New Roman" w:hAnsi="Times New Roman" w:cs="Times New Roman"/>
          <w:sz w:val="22"/>
          <w:rPrChange w:id="1436" w:author="Krishna Adhikari" w:date="2020-04-02T08:15:00Z">
            <w:rPr>
              <w:ins w:id="1437" w:author="Krishna Adhikari" w:date="2020-04-02T08:13:00Z"/>
              <w:rFonts w:ascii="Times New Roman" w:hAnsi="Times New Roman" w:cs="Times New Roman"/>
              <w:b/>
              <w:bCs/>
              <w:sz w:val="24"/>
              <w:szCs w:val="24"/>
            </w:rPr>
          </w:rPrChange>
        </w:rPr>
      </w:pPr>
    </w:p>
    <w:p w14:paraId="4AA2B1BB" w14:textId="77777777" w:rsidR="00B912C3" w:rsidRDefault="00B912C3" w:rsidP="00826785">
      <w:pPr>
        <w:pStyle w:val="NoSpacing"/>
        <w:jc w:val="center"/>
        <w:rPr>
          <w:ins w:id="1438" w:author="Krishna Adhikari" w:date="2020-04-02T08:13:00Z"/>
          <w:rFonts w:ascii="Times New Roman" w:hAnsi="Times New Roman" w:cs="Times New Roman"/>
          <w:b/>
          <w:bCs/>
          <w:sz w:val="24"/>
          <w:szCs w:val="24"/>
        </w:rPr>
      </w:pPr>
    </w:p>
    <w:p w14:paraId="4F735A82" w14:textId="77777777" w:rsidR="00B912C3" w:rsidRDefault="00B912C3" w:rsidP="00826785">
      <w:pPr>
        <w:pStyle w:val="NoSpacing"/>
        <w:jc w:val="center"/>
        <w:rPr>
          <w:ins w:id="1439" w:author="Krishna Adhikari" w:date="2020-04-02T08:13:00Z"/>
          <w:rFonts w:ascii="Times New Roman" w:hAnsi="Times New Roman" w:cs="Times New Roman"/>
          <w:b/>
          <w:bCs/>
          <w:sz w:val="24"/>
          <w:szCs w:val="24"/>
        </w:rPr>
      </w:pPr>
    </w:p>
    <w:p w14:paraId="71F19A0C" w14:textId="77777777" w:rsidR="00B912C3" w:rsidRDefault="00B912C3" w:rsidP="00826785">
      <w:pPr>
        <w:pStyle w:val="NoSpacing"/>
        <w:jc w:val="center"/>
        <w:rPr>
          <w:ins w:id="1440" w:author="Krishna Adhikari" w:date="2020-04-02T08:13:00Z"/>
          <w:rFonts w:ascii="Times New Roman" w:hAnsi="Times New Roman" w:cs="Times New Roman"/>
          <w:b/>
          <w:bCs/>
          <w:sz w:val="24"/>
          <w:szCs w:val="24"/>
        </w:rPr>
      </w:pPr>
    </w:p>
    <w:p w14:paraId="5903FBF7" w14:textId="77777777" w:rsidR="00B912C3" w:rsidRDefault="00B912C3" w:rsidP="00826785">
      <w:pPr>
        <w:pStyle w:val="NoSpacing"/>
        <w:jc w:val="center"/>
        <w:rPr>
          <w:ins w:id="1441" w:author="Krishna Adhikari" w:date="2020-04-02T08:13:00Z"/>
          <w:rFonts w:ascii="Times New Roman" w:hAnsi="Times New Roman" w:cs="Times New Roman"/>
          <w:b/>
          <w:bCs/>
          <w:sz w:val="24"/>
          <w:szCs w:val="24"/>
        </w:rPr>
      </w:pPr>
    </w:p>
    <w:p w14:paraId="7B94392F" w14:textId="77777777" w:rsidR="00B912C3" w:rsidRDefault="00B912C3" w:rsidP="00826785">
      <w:pPr>
        <w:pStyle w:val="NoSpacing"/>
        <w:jc w:val="center"/>
        <w:rPr>
          <w:ins w:id="1442" w:author="Krishna Adhikari" w:date="2020-04-02T08:13:00Z"/>
          <w:rFonts w:ascii="Times New Roman" w:hAnsi="Times New Roman" w:cs="Times New Roman"/>
          <w:b/>
          <w:bCs/>
          <w:sz w:val="24"/>
          <w:szCs w:val="24"/>
        </w:rPr>
      </w:pPr>
    </w:p>
    <w:p w14:paraId="65AE2A07" w14:textId="77777777" w:rsidR="00B912C3" w:rsidRDefault="00B912C3" w:rsidP="00826785">
      <w:pPr>
        <w:pStyle w:val="NoSpacing"/>
        <w:jc w:val="center"/>
        <w:rPr>
          <w:ins w:id="1443" w:author="Krishna Adhikari" w:date="2020-04-02T08:13:00Z"/>
          <w:rFonts w:ascii="Times New Roman" w:hAnsi="Times New Roman" w:cs="Times New Roman"/>
          <w:b/>
          <w:bCs/>
          <w:sz w:val="24"/>
          <w:szCs w:val="24"/>
        </w:rPr>
      </w:pPr>
    </w:p>
    <w:p w14:paraId="4071B322" w14:textId="77777777" w:rsidR="00B912C3" w:rsidRDefault="00B912C3" w:rsidP="00826785">
      <w:pPr>
        <w:pStyle w:val="NoSpacing"/>
        <w:jc w:val="center"/>
        <w:rPr>
          <w:ins w:id="1444" w:author="Krishna Adhikari" w:date="2020-04-02T08:13:00Z"/>
          <w:rFonts w:ascii="Times New Roman" w:hAnsi="Times New Roman" w:cs="Times New Roman"/>
          <w:b/>
          <w:bCs/>
          <w:sz w:val="24"/>
          <w:szCs w:val="24"/>
        </w:rPr>
      </w:pPr>
    </w:p>
    <w:p w14:paraId="3289F79F" w14:textId="77777777" w:rsidR="00B912C3" w:rsidRDefault="00B912C3" w:rsidP="00826785">
      <w:pPr>
        <w:pStyle w:val="NoSpacing"/>
        <w:jc w:val="center"/>
        <w:rPr>
          <w:ins w:id="1445" w:author="Krishna Adhikari" w:date="2020-04-02T08:13:00Z"/>
          <w:rFonts w:ascii="Times New Roman" w:hAnsi="Times New Roman" w:cs="Times New Roman"/>
          <w:b/>
          <w:bCs/>
          <w:sz w:val="24"/>
          <w:szCs w:val="24"/>
        </w:rPr>
      </w:pPr>
    </w:p>
    <w:p w14:paraId="376B58BC" w14:textId="64F1FD29" w:rsidR="00826785" w:rsidRPr="00826785" w:rsidRDefault="00826785" w:rsidP="00826785">
      <w:pPr>
        <w:pStyle w:val="NoSpacing"/>
        <w:jc w:val="center"/>
        <w:rPr>
          <w:rFonts w:ascii="Times New Roman" w:hAnsi="Times New Roman" w:cs="Times New Roman"/>
          <w:b/>
          <w:bCs/>
          <w:sz w:val="24"/>
          <w:szCs w:val="24"/>
          <w:rPrChange w:id="1446" w:author="Krishna Adhikari" w:date="2020-03-18T11:16:00Z">
            <w:rPr>
              <w:b/>
              <w:bCs/>
              <w:sz w:val="24"/>
              <w:szCs w:val="28"/>
            </w:rPr>
          </w:rPrChange>
        </w:rPr>
      </w:pPr>
      <w:r w:rsidRPr="00826785">
        <w:rPr>
          <w:rFonts w:ascii="Times New Roman" w:hAnsi="Times New Roman" w:cs="Times New Roman"/>
          <w:b/>
          <w:bCs/>
          <w:sz w:val="24"/>
          <w:szCs w:val="24"/>
          <w:rPrChange w:id="1447" w:author="Krishna Adhikari" w:date="2020-03-18T11:16:00Z">
            <w:rPr>
              <w:sz w:val="22"/>
              <w:szCs w:val="24"/>
            </w:rPr>
          </w:rPrChange>
        </w:rPr>
        <w:t>MCL – a Cluster algorithm for graph</w:t>
      </w:r>
    </w:p>
    <w:p w14:paraId="6BAE6854" w14:textId="5EDA426F" w:rsidR="00826785" w:rsidRPr="00826785" w:rsidRDefault="00826785">
      <w:pPr>
        <w:pStyle w:val="NoSpacing"/>
        <w:rPr>
          <w:rFonts w:ascii="Times New Roman" w:hAnsi="Times New Roman" w:cs="Times New Roman"/>
          <w:sz w:val="24"/>
          <w:szCs w:val="24"/>
          <w:rPrChange w:id="1448" w:author="Krishna Adhikari" w:date="2020-03-18T11:16:00Z">
            <w:rPr>
              <w:b/>
              <w:bCs/>
              <w:sz w:val="22"/>
              <w:szCs w:val="24"/>
            </w:rPr>
          </w:rPrChange>
        </w:rPr>
        <w:pPrChange w:id="1449" w:author="Krishna Adhikari" w:date="2020-03-18T11:16:00Z">
          <w:pPr>
            <w:pStyle w:val="NoSpacing"/>
            <w:jc w:val="center"/>
          </w:pPr>
        </w:pPrChange>
      </w:pPr>
      <w:r>
        <w:rPr>
          <w:rFonts w:ascii="Times New Roman" w:hAnsi="Times New Roman" w:cs="Times New Roman"/>
          <w:b/>
          <w:bCs/>
          <w:sz w:val="24"/>
          <w:szCs w:val="24"/>
        </w:rPr>
        <w:t>T</w:t>
      </w:r>
      <w:r>
        <w:rPr>
          <w:rFonts w:ascii="Times New Roman" w:hAnsi="Times New Roman" w:cs="Times New Roman"/>
          <w:sz w:val="24"/>
          <w:szCs w:val="24"/>
        </w:rPr>
        <w:t xml:space="preserve">he </w:t>
      </w:r>
      <w:r w:rsidRPr="00826785">
        <w:rPr>
          <w:rFonts w:ascii="Times New Roman" w:hAnsi="Times New Roman" w:cs="Times New Roman"/>
          <w:sz w:val="24"/>
          <w:szCs w:val="24"/>
          <w:highlight w:val="yellow"/>
          <w:rPrChange w:id="1450" w:author="Krishna Adhikari" w:date="2020-03-18T11:19:00Z">
            <w:rPr>
              <w:rFonts w:ascii="Times New Roman" w:hAnsi="Times New Roman" w:cs="Times New Roman"/>
              <w:sz w:val="24"/>
              <w:szCs w:val="24"/>
            </w:rPr>
          </w:rPrChange>
        </w:rPr>
        <w:t>MCL algorithm</w:t>
      </w:r>
      <w:r>
        <w:rPr>
          <w:rFonts w:ascii="Times New Roman" w:hAnsi="Times New Roman" w:cs="Times New Roman"/>
          <w:sz w:val="24"/>
          <w:szCs w:val="24"/>
        </w:rPr>
        <w:t xml:space="preserve"> is short for the </w:t>
      </w:r>
      <w:r w:rsidRPr="00826785">
        <w:rPr>
          <w:rFonts w:ascii="Times New Roman" w:hAnsi="Times New Roman" w:cs="Times New Roman"/>
          <w:sz w:val="24"/>
          <w:szCs w:val="24"/>
          <w:highlight w:val="yellow"/>
          <w:rPrChange w:id="1451" w:author="Krishna Adhikari" w:date="2020-03-18T11:19:00Z">
            <w:rPr>
              <w:rFonts w:ascii="Times New Roman" w:hAnsi="Times New Roman" w:cs="Times New Roman"/>
              <w:sz w:val="24"/>
              <w:szCs w:val="24"/>
            </w:rPr>
          </w:rPrChange>
        </w:rPr>
        <w:t>Markov Cluster Algorithm, a fast and scalable unsupervised cluster algorithm for graphs</w:t>
      </w:r>
      <w:r>
        <w:rPr>
          <w:rFonts w:ascii="Times New Roman" w:hAnsi="Times New Roman" w:cs="Times New Roman"/>
          <w:sz w:val="24"/>
          <w:szCs w:val="24"/>
        </w:rPr>
        <w:t xml:space="preserve"> (also known as networks) based on simulation of (stochastic) flow in graphs. The </w:t>
      </w:r>
      <w:r>
        <w:rPr>
          <w:rFonts w:ascii="Times New Roman" w:hAnsi="Times New Roman" w:cs="Times New Roman"/>
          <w:sz w:val="24"/>
          <w:szCs w:val="24"/>
        </w:rPr>
        <w:lastRenderedPageBreak/>
        <w:t xml:space="preserve">algorithm was invented/ discovered by Stijn Van </w:t>
      </w:r>
      <w:proofErr w:type="spellStart"/>
      <w:r>
        <w:rPr>
          <w:rFonts w:ascii="Times New Roman" w:hAnsi="Times New Roman" w:cs="Times New Roman"/>
          <w:sz w:val="24"/>
          <w:szCs w:val="24"/>
        </w:rPr>
        <w:t>Dongen</w:t>
      </w:r>
      <w:proofErr w:type="spellEnd"/>
      <w:r>
        <w:rPr>
          <w:rFonts w:ascii="Times New Roman" w:hAnsi="Times New Roman" w:cs="Times New Roman"/>
          <w:sz w:val="24"/>
          <w:szCs w:val="24"/>
        </w:rPr>
        <w:t xml:space="preserve"> at the Centre for Mathematics and Computer Science (also known as CWI) in the Netherlands.</w:t>
      </w:r>
    </w:p>
    <w:p w14:paraId="042D2889" w14:textId="76339076" w:rsidR="00B609DF" w:rsidRDefault="00B609DF">
      <w:pPr>
        <w:pStyle w:val="NoSpacing"/>
        <w:rPr>
          <w:rFonts w:ascii="Times New Roman" w:hAnsi="Times New Roman" w:cs="Times New Roman"/>
          <w:b/>
          <w:bCs/>
          <w:sz w:val="24"/>
          <w:szCs w:val="24"/>
        </w:rPr>
      </w:pPr>
    </w:p>
    <w:p w14:paraId="3339ED8A" w14:textId="505A858C" w:rsidR="00826785" w:rsidRDefault="00826785">
      <w:pPr>
        <w:pStyle w:val="NoSpacing"/>
        <w:rPr>
          <w:rFonts w:ascii="Times New Roman" w:hAnsi="Times New Roman" w:cs="Times New Roman"/>
          <w:b/>
          <w:bCs/>
          <w:sz w:val="24"/>
          <w:szCs w:val="24"/>
        </w:rPr>
      </w:pPr>
    </w:p>
    <w:p w14:paraId="3BC23176" w14:textId="60F6971E" w:rsidR="00826785" w:rsidRDefault="00826785">
      <w:pPr>
        <w:pStyle w:val="NoSpacing"/>
        <w:rPr>
          <w:rFonts w:ascii="Times New Roman" w:hAnsi="Times New Roman" w:cs="Times New Roman"/>
          <w:sz w:val="24"/>
          <w:szCs w:val="24"/>
        </w:rPr>
      </w:pPr>
      <w:r>
        <w:rPr>
          <w:rFonts w:ascii="Times New Roman" w:hAnsi="Times New Roman" w:cs="Times New Roman"/>
          <w:b/>
          <w:bCs/>
          <w:sz w:val="24"/>
          <w:szCs w:val="24"/>
        </w:rPr>
        <w:t xml:space="preserve">Mathematics behind the MCL Process </w:t>
      </w:r>
      <w:r w:rsidRPr="00826785">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sidR="009B47D2">
        <w:rPr>
          <w:rFonts w:ascii="Times New Roman" w:hAnsi="Times New Roman" w:cs="Times New Roman"/>
          <w:sz w:val="24"/>
          <w:szCs w:val="24"/>
        </w:rPr>
        <w:t xml:space="preserve">Expansion, which is just normal matrix multiplication, belongs to the language of linear algebra. </w:t>
      </w:r>
    </w:p>
    <w:p w14:paraId="6F104FFC" w14:textId="515D31D6" w:rsidR="009B47D2" w:rsidRPr="009B47D2" w:rsidRDefault="009B47D2">
      <w:pPr>
        <w:pStyle w:val="NoSpacing"/>
        <w:jc w:val="center"/>
        <w:rPr>
          <w:rFonts w:ascii="Times New Roman" w:hAnsi="Times New Roman" w:cs="Times New Roman"/>
          <w:b/>
          <w:bCs/>
          <w:sz w:val="24"/>
          <w:szCs w:val="24"/>
          <w:rPrChange w:id="1452" w:author="Krishna Adhikari" w:date="2020-03-18T11:37:00Z">
            <w:rPr>
              <w:sz w:val="22"/>
              <w:szCs w:val="24"/>
            </w:rPr>
          </w:rPrChange>
        </w:rPr>
        <w:pPrChange w:id="1453" w:author="Krishna Adhikari" w:date="2020-03-18T11:37:00Z">
          <w:pPr>
            <w:pStyle w:val="NoSpacing"/>
            <w:numPr>
              <w:numId w:val="8"/>
            </w:numPr>
            <w:ind w:left="720" w:hanging="360"/>
          </w:pPr>
        </w:pPrChange>
      </w:pPr>
      <w:r w:rsidRPr="009B47D2">
        <w:rPr>
          <w:rFonts w:ascii="Times New Roman" w:hAnsi="Times New Roman" w:cs="Times New Roman"/>
          <w:b/>
          <w:bCs/>
          <w:sz w:val="24"/>
          <w:szCs w:val="24"/>
          <w:rPrChange w:id="1454" w:author="Krishna Adhikari" w:date="2020-03-18T11:37:00Z">
            <w:rPr>
              <w:rFonts w:ascii="Times New Roman" w:hAnsi="Times New Roman" w:cs="Times New Roman"/>
              <w:sz w:val="24"/>
              <w:szCs w:val="24"/>
            </w:rPr>
          </w:rPrChange>
        </w:rPr>
        <w:t>Limitations of MCL</w:t>
      </w:r>
    </w:p>
    <w:p w14:paraId="6E7C0B7F" w14:textId="7DAD127C" w:rsidR="00014D5A" w:rsidRPr="00826785" w:rsidRDefault="00014D5A" w:rsidP="00570D72">
      <w:pPr>
        <w:pStyle w:val="NoSpacing"/>
        <w:rPr>
          <w:ins w:id="1455" w:author="Krishna Adhikari" w:date="2020-03-16T09:16:00Z"/>
          <w:rFonts w:ascii="Times New Roman" w:hAnsi="Times New Roman" w:cs="Times New Roman"/>
          <w:b/>
          <w:bCs/>
          <w:sz w:val="24"/>
          <w:szCs w:val="24"/>
          <w:rPrChange w:id="1456" w:author="Krishna Adhikari" w:date="2020-03-18T11:16:00Z">
            <w:rPr>
              <w:ins w:id="1457" w:author="Krishna Adhikari" w:date="2020-03-16T09:16:00Z"/>
              <w:b/>
              <w:bCs/>
            </w:rPr>
          </w:rPrChange>
        </w:rPr>
      </w:pPr>
    </w:p>
    <w:p w14:paraId="73AB2457" w14:textId="57A3DBAB" w:rsidR="00E956C9" w:rsidRPr="009B47D2" w:rsidRDefault="009B47D2" w:rsidP="00570D72">
      <w:pPr>
        <w:pStyle w:val="NoSpacing"/>
        <w:rPr>
          <w:ins w:id="1458" w:author="Krishna Adhikari" w:date="2020-03-16T09:16:00Z"/>
          <w:rFonts w:ascii="Times New Roman" w:hAnsi="Times New Roman" w:cs="Times New Roman"/>
          <w:sz w:val="24"/>
          <w:szCs w:val="24"/>
          <w:rPrChange w:id="1459" w:author="Krishna Adhikari" w:date="2020-03-18T11:37:00Z">
            <w:rPr>
              <w:ins w:id="1460" w:author="Krishna Adhikari" w:date="2020-03-16T09:16:00Z"/>
              <w:b/>
              <w:bCs/>
            </w:rPr>
          </w:rPrChange>
        </w:rPr>
      </w:pPr>
      <w:proofErr w:type="spellStart"/>
      <w:proofErr w:type="gramStart"/>
      <w:ins w:id="1461" w:author="Krishna Adhikari" w:date="2020-03-18T11:37:00Z">
        <w:r>
          <w:rPr>
            <w:rFonts w:ascii="Times New Roman" w:hAnsi="Times New Roman" w:cs="Times New Roman"/>
            <w:sz w:val="24"/>
            <w:szCs w:val="24"/>
          </w:rPr>
          <w:t>Ofcourse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the MCL algorithm is not a </w:t>
        </w:r>
      </w:ins>
      <w:ins w:id="1462" w:author="Krishna Adhikari" w:date="2020-03-18T11:38:00Z">
        <w:r>
          <w:rPr>
            <w:rFonts w:ascii="Times New Roman" w:hAnsi="Times New Roman" w:cs="Times New Roman"/>
            <w:sz w:val="24"/>
            <w:szCs w:val="24"/>
          </w:rPr>
          <w:t>panacea</w:t>
        </w:r>
        <w:r w:rsidR="005E2C9B">
          <w:rPr>
            <w:rFonts w:ascii="Times New Roman" w:hAnsi="Times New Roman" w:cs="Times New Roman"/>
            <w:sz w:val="24"/>
            <w:szCs w:val="24"/>
          </w:rPr>
          <w:t xml:space="preserve">, and has limitations as well. Problem instances in which the diameters of the clusters are not too large allow a regime of pruning while maintaining the quality of the </w:t>
        </w:r>
        <w:proofErr w:type="spellStart"/>
        <w:r w:rsidR="005E2C9B">
          <w:rPr>
            <w:rFonts w:ascii="Times New Roman" w:hAnsi="Times New Roman" w:cs="Times New Roman"/>
            <w:sz w:val="24"/>
            <w:szCs w:val="24"/>
          </w:rPr>
          <w:t>clusterings</w:t>
        </w:r>
        <w:proofErr w:type="spellEnd"/>
        <w:r w:rsidR="005E2C9B">
          <w:rPr>
            <w:rFonts w:ascii="Times New Roman" w:hAnsi="Times New Roman" w:cs="Times New Roman"/>
            <w:sz w:val="24"/>
            <w:szCs w:val="24"/>
          </w:rPr>
          <w:t xml:space="preserve"> retrieved.</w:t>
        </w:r>
      </w:ins>
      <w:ins w:id="1463" w:author="Krishna Adhikari" w:date="2020-03-18T11:40:00Z">
        <w:r w:rsidR="005E2C9B">
          <w:rPr>
            <w:rFonts w:ascii="Times New Roman" w:hAnsi="Times New Roman" w:cs="Times New Roman"/>
            <w:sz w:val="24"/>
            <w:szCs w:val="24"/>
          </w:rPr>
          <w:t xml:space="preserve"> </w:t>
        </w:r>
      </w:ins>
    </w:p>
    <w:p w14:paraId="58B956A2" w14:textId="033EBB0F" w:rsidR="00E956C9" w:rsidRDefault="005E2C9B" w:rsidP="00570D72">
      <w:pPr>
        <w:pStyle w:val="NoSpacing"/>
        <w:rPr>
          <w:ins w:id="1464" w:author="Krishna Adhikari" w:date="2020-03-18T11:40:00Z"/>
        </w:rPr>
      </w:pPr>
      <w:ins w:id="1465" w:author="Krishna Adhikari" w:date="2020-03-18T11:40:00Z">
        <w:r>
          <w:fldChar w:fldCharType="begin"/>
        </w:r>
        <w:r>
          <w:instrText xml:space="preserve"> HYPERLINK "https://micans.org/mcl/index.html?sec_thesisetc" </w:instrText>
        </w:r>
        <w:r>
          <w:fldChar w:fldCharType="separate"/>
        </w:r>
        <w:r>
          <w:rPr>
            <w:rStyle w:val="Hyperlink"/>
          </w:rPr>
          <w:t>https://micans.org/mcl/index.html?sec_thesisetc</w:t>
        </w:r>
        <w:r>
          <w:fldChar w:fldCharType="end"/>
        </w:r>
        <w:r>
          <w:t xml:space="preserve"> Detail about MCL limitations can be read on the site.</w:t>
        </w:r>
      </w:ins>
    </w:p>
    <w:p w14:paraId="189AD51D" w14:textId="77777777" w:rsidR="005E2C9B" w:rsidRPr="00826785" w:rsidRDefault="005E2C9B" w:rsidP="00570D72">
      <w:pPr>
        <w:pStyle w:val="NoSpacing"/>
        <w:rPr>
          <w:ins w:id="1466" w:author="Krishna Adhikari" w:date="2020-03-16T09:16:00Z"/>
          <w:rFonts w:ascii="Times New Roman" w:hAnsi="Times New Roman" w:cs="Times New Roman"/>
          <w:b/>
          <w:bCs/>
          <w:sz w:val="24"/>
          <w:szCs w:val="24"/>
          <w:rPrChange w:id="1467" w:author="Krishna Adhikari" w:date="2020-03-18T11:16:00Z">
            <w:rPr>
              <w:ins w:id="1468" w:author="Krishna Adhikari" w:date="2020-03-16T09:16:00Z"/>
              <w:b/>
              <w:bCs/>
            </w:rPr>
          </w:rPrChange>
        </w:rPr>
      </w:pPr>
    </w:p>
    <w:p w14:paraId="24E78123" w14:textId="6051D076" w:rsidR="00E956C9" w:rsidRPr="00826785" w:rsidRDefault="00E956C9" w:rsidP="00570D72">
      <w:pPr>
        <w:pStyle w:val="NoSpacing"/>
        <w:rPr>
          <w:ins w:id="1469" w:author="Krishna Adhikari" w:date="2020-03-16T09:16:00Z"/>
          <w:rFonts w:ascii="Times New Roman" w:hAnsi="Times New Roman" w:cs="Times New Roman"/>
          <w:b/>
          <w:bCs/>
          <w:sz w:val="24"/>
          <w:szCs w:val="24"/>
          <w:rPrChange w:id="1470" w:author="Krishna Adhikari" w:date="2020-03-18T11:16:00Z">
            <w:rPr>
              <w:ins w:id="1471" w:author="Krishna Adhikari" w:date="2020-03-16T09:16:00Z"/>
              <w:b/>
              <w:bCs/>
            </w:rPr>
          </w:rPrChange>
        </w:rPr>
      </w:pPr>
    </w:p>
    <w:p w14:paraId="3DB73A46" w14:textId="038F7E97" w:rsidR="00E956C9" w:rsidRPr="00556FB3" w:rsidRDefault="00E956C9" w:rsidP="00570D72">
      <w:pPr>
        <w:pStyle w:val="NoSpacing"/>
        <w:rPr>
          <w:ins w:id="1472" w:author="Krishna Adhikari" w:date="2020-03-18T17:04:00Z"/>
          <w:rFonts w:ascii="Times New Roman" w:hAnsi="Times New Roman" w:cs="Times New Roman"/>
          <w:szCs w:val="20"/>
          <w:rPrChange w:id="1473" w:author="Krishna Adhikari" w:date="2020-03-18T17:06:00Z">
            <w:rPr>
              <w:ins w:id="1474" w:author="Krishna Adhikari" w:date="2020-03-18T17:04:00Z"/>
              <w:rFonts w:ascii="Times New Roman" w:hAnsi="Times New Roman" w:cs="Times New Roman"/>
              <w:b/>
              <w:bCs/>
              <w:sz w:val="24"/>
              <w:szCs w:val="24"/>
            </w:rPr>
          </w:rPrChange>
        </w:rPr>
      </w:pPr>
    </w:p>
    <w:p w14:paraId="32F80BA5" w14:textId="6B658CF4" w:rsidR="00556FB3" w:rsidRPr="00556FB3" w:rsidRDefault="00556FB3" w:rsidP="00570D72">
      <w:pPr>
        <w:pStyle w:val="NoSpacing"/>
        <w:rPr>
          <w:ins w:id="1475" w:author="Krishna Adhikari" w:date="2020-03-16T09:16:00Z"/>
          <w:rFonts w:ascii="Times New Roman" w:hAnsi="Times New Roman" w:cs="Times New Roman"/>
          <w:szCs w:val="20"/>
          <w:rPrChange w:id="1476" w:author="Krishna Adhikari" w:date="2020-03-18T17:06:00Z">
            <w:rPr>
              <w:ins w:id="1477" w:author="Krishna Adhikari" w:date="2020-03-16T09:16:00Z"/>
              <w:b/>
              <w:bCs/>
            </w:rPr>
          </w:rPrChange>
        </w:rPr>
      </w:pPr>
      <w:ins w:id="1478" w:author="Krishna Adhikari" w:date="2020-03-18T17:05:00Z">
        <w:r w:rsidRPr="00556FB3">
          <w:rPr>
            <w:rFonts w:ascii="Times New Roman" w:hAnsi="Times New Roman" w:cs="Times New Roman"/>
            <w:szCs w:val="20"/>
            <w:highlight w:val="yellow"/>
            <w:rPrChange w:id="1479" w:author="Krishna Adhikari" w:date="2020-03-18T17:07:00Z">
              <w:rPr>
                <w:rFonts w:ascii="Times New Roman" w:hAnsi="Times New Roman" w:cs="Times New Roman"/>
                <w:b/>
                <w:bCs/>
                <w:sz w:val="24"/>
                <w:szCs w:val="24"/>
              </w:rPr>
            </w:rPrChange>
          </w:rPr>
          <w:t xml:space="preserve">** </w:t>
        </w:r>
        <w:proofErr w:type="spellStart"/>
        <w:r w:rsidRPr="00556FB3">
          <w:rPr>
            <w:rFonts w:ascii="Times New Roman" w:hAnsi="Times New Roman" w:cs="Times New Roman"/>
            <w:szCs w:val="20"/>
            <w:highlight w:val="yellow"/>
            <w:rPrChange w:id="1480" w:author="Krishna Adhikari" w:date="2020-03-18T17:07:00Z">
              <w:rPr>
                <w:rFonts w:ascii="Times New Roman" w:hAnsi="Times New Roman" w:cs="Times New Roman"/>
                <w:b/>
                <w:bCs/>
                <w:sz w:val="24"/>
                <w:szCs w:val="24"/>
              </w:rPr>
            </w:rPrChange>
          </w:rPr>
          <w:t>concact</w:t>
        </w:r>
        <w:proofErr w:type="spellEnd"/>
        <w:r w:rsidRPr="00556FB3">
          <w:rPr>
            <w:rFonts w:ascii="Times New Roman" w:hAnsi="Times New Roman" w:cs="Times New Roman"/>
            <w:szCs w:val="20"/>
            <w:highlight w:val="yellow"/>
            <w:rPrChange w:id="1481" w:author="Krishna Adhikari" w:date="2020-03-18T17:07:00Z">
              <w:rPr>
                <w:rFonts w:ascii="Times New Roman" w:hAnsi="Times New Roman" w:cs="Times New Roman"/>
                <w:b/>
                <w:bCs/>
                <w:sz w:val="24"/>
                <w:szCs w:val="24"/>
              </w:rPr>
            </w:rPrChange>
          </w:rPr>
          <w:t xml:space="preserve"> **</w:t>
        </w:r>
        <w:r w:rsidRPr="00556FB3">
          <w:rPr>
            <w:rFonts w:ascii="Times New Roman" w:hAnsi="Times New Roman" w:cs="Times New Roman"/>
            <w:szCs w:val="20"/>
            <w:rPrChange w:id="1482" w:author="Krishna Adhikari" w:date="2020-03-18T17:06:00Z">
              <w:rPr>
                <w:rFonts w:ascii="Times New Roman" w:hAnsi="Times New Roman" w:cs="Times New Roman"/>
                <w:b/>
                <w:bCs/>
                <w:sz w:val="24"/>
                <w:szCs w:val="24"/>
              </w:rPr>
            </w:rPrChange>
          </w:rPr>
          <w:t xml:space="preserve"> </w:t>
        </w:r>
        <w:proofErr w:type="spellStart"/>
        <w:r w:rsidRPr="00556FB3">
          <w:rPr>
            <w:rFonts w:ascii="Times New Roman" w:hAnsi="Times New Roman" w:cs="Times New Roman"/>
            <w:szCs w:val="20"/>
            <w:rPrChange w:id="1483" w:author="Krishna Adhikari" w:date="2020-03-18T17:06:00Z">
              <w:rPr>
                <w:rFonts w:ascii="Times New Roman" w:hAnsi="Times New Roman" w:cs="Times New Roman"/>
                <w:b/>
                <w:bCs/>
                <w:sz w:val="24"/>
                <w:szCs w:val="24"/>
              </w:rPr>
            </w:rPrChange>
          </w:rPr>
          <w:t>Concat</w:t>
        </w:r>
        <w:proofErr w:type="spellEnd"/>
        <w:r w:rsidRPr="00556FB3">
          <w:rPr>
            <w:rFonts w:ascii="Times New Roman" w:hAnsi="Times New Roman" w:cs="Times New Roman"/>
            <w:szCs w:val="20"/>
            <w:rPrChange w:id="1484" w:author="Krishna Adhikari" w:date="2020-03-18T17:06:00Z">
              <w:rPr>
                <w:rFonts w:ascii="Times New Roman" w:hAnsi="Times New Roman" w:cs="Times New Roman"/>
                <w:b/>
                <w:bCs/>
                <w:sz w:val="24"/>
                <w:szCs w:val="24"/>
              </w:rPr>
            </w:rPrChange>
          </w:rPr>
          <w:t xml:space="preserve"> operator concatenates the output of multiple Observables so that they act like a single Observable, with all of the items </w:t>
        </w:r>
      </w:ins>
      <w:ins w:id="1485" w:author="Krishna Adhikari" w:date="2020-03-18T17:06:00Z">
        <w:r w:rsidRPr="00556FB3">
          <w:rPr>
            <w:rFonts w:ascii="Times New Roman" w:hAnsi="Times New Roman" w:cs="Times New Roman"/>
            <w:szCs w:val="20"/>
            <w:rPrChange w:id="1486" w:author="Krishna Adhikari" w:date="2020-03-18T17:06:00Z">
              <w:rPr>
                <w:rFonts w:ascii="Times New Roman" w:hAnsi="Times New Roman" w:cs="Times New Roman"/>
                <w:b/>
                <w:bCs/>
                <w:sz w:val="24"/>
                <w:szCs w:val="24"/>
              </w:rPr>
            </w:rPrChange>
          </w:rPr>
          <w:t xml:space="preserve">emitted by the first Observable being emitted before any of the items </w:t>
        </w:r>
        <w:proofErr w:type="spellStart"/>
        <w:r w:rsidRPr="00556FB3">
          <w:rPr>
            <w:rFonts w:ascii="Times New Roman" w:hAnsi="Times New Roman" w:cs="Times New Roman"/>
            <w:szCs w:val="20"/>
            <w:rPrChange w:id="1487" w:author="Krishna Adhikari" w:date="2020-03-18T17:06:00Z">
              <w:rPr>
                <w:rFonts w:ascii="Times New Roman" w:hAnsi="Times New Roman" w:cs="Times New Roman"/>
                <w:b/>
                <w:bCs/>
                <w:sz w:val="24"/>
                <w:szCs w:val="24"/>
              </w:rPr>
            </w:rPrChange>
          </w:rPr>
          <w:t>emittexd</w:t>
        </w:r>
        <w:proofErr w:type="spellEnd"/>
        <w:r w:rsidRPr="00556FB3">
          <w:rPr>
            <w:rFonts w:ascii="Times New Roman" w:hAnsi="Times New Roman" w:cs="Times New Roman"/>
            <w:szCs w:val="20"/>
            <w:rPrChange w:id="1488" w:author="Krishna Adhikari" w:date="2020-03-18T17:06:00Z">
              <w:rPr>
                <w:rFonts w:ascii="Times New Roman" w:hAnsi="Times New Roman" w:cs="Times New Roman"/>
                <w:b/>
                <w:bCs/>
                <w:sz w:val="24"/>
                <w:szCs w:val="24"/>
              </w:rPr>
            </w:rPrChange>
          </w:rPr>
          <w:t xml:space="preserve"> by the second Observable (and so forth, if there are more than two)</w:t>
        </w:r>
      </w:ins>
    </w:p>
    <w:p w14:paraId="6B18E300" w14:textId="4C899418" w:rsidR="00E956C9" w:rsidRDefault="00E956C9" w:rsidP="00570D72">
      <w:pPr>
        <w:pStyle w:val="NoSpacing"/>
        <w:rPr>
          <w:ins w:id="1489" w:author="Krishna Adhikari" w:date="2020-03-20T15:23:00Z"/>
          <w:rFonts w:ascii="Times New Roman" w:hAnsi="Times New Roman" w:cs="Times New Roman"/>
          <w:b/>
          <w:bCs/>
          <w:sz w:val="24"/>
          <w:szCs w:val="24"/>
        </w:rPr>
      </w:pPr>
    </w:p>
    <w:p w14:paraId="550331D6" w14:textId="5086D744" w:rsidR="00AE20D2" w:rsidRPr="00826785" w:rsidRDefault="00AE20D2" w:rsidP="00570D72">
      <w:pPr>
        <w:pStyle w:val="NoSpacing"/>
        <w:rPr>
          <w:ins w:id="1490" w:author="Krishna Adhikari" w:date="2020-03-16T09:16:00Z"/>
          <w:rFonts w:ascii="Times New Roman" w:hAnsi="Times New Roman" w:cs="Times New Roman"/>
          <w:b/>
          <w:bCs/>
          <w:sz w:val="24"/>
          <w:szCs w:val="24"/>
          <w:rPrChange w:id="1491" w:author="Krishna Adhikari" w:date="2020-03-18T11:16:00Z">
            <w:rPr>
              <w:ins w:id="1492" w:author="Krishna Adhikari" w:date="2020-03-16T09:16:00Z"/>
              <w:b/>
              <w:bCs/>
            </w:rPr>
          </w:rPrChange>
        </w:rPr>
      </w:pPr>
      <w:proofErr w:type="spellStart"/>
      <w:ins w:id="1493" w:author="Krishna Adhikari" w:date="2020-03-20T15:23:00Z">
        <w:r>
          <w:rPr>
            <w:rFonts w:ascii="Times New Roman" w:hAnsi="Times New Roman" w:cs="Times New Roman"/>
            <w:b/>
            <w:bCs/>
            <w:sz w:val="24"/>
            <w:szCs w:val="24"/>
          </w:rPr>
          <w:t>Distantly_Related_Species</w:t>
        </w:r>
        <w:proofErr w:type="spellEnd"/>
        <w:r>
          <w:rPr>
            <w:rFonts w:ascii="Times New Roman" w:hAnsi="Times New Roman" w:cs="Times New Roman"/>
            <w:b/>
            <w:bCs/>
            <w:sz w:val="24"/>
            <w:szCs w:val="24"/>
          </w:rPr>
          <w:t xml:space="preserve"> or </w:t>
        </w:r>
      </w:ins>
    </w:p>
    <w:p w14:paraId="305932C7" w14:textId="68FDD6A8" w:rsidR="00E956C9" w:rsidRPr="00826785" w:rsidRDefault="00E956C9" w:rsidP="00570D72">
      <w:pPr>
        <w:pStyle w:val="NoSpacing"/>
        <w:rPr>
          <w:ins w:id="1494" w:author="Krishna Adhikari" w:date="2020-03-16T09:16:00Z"/>
          <w:rFonts w:ascii="Times New Roman" w:hAnsi="Times New Roman" w:cs="Times New Roman"/>
          <w:b/>
          <w:bCs/>
          <w:sz w:val="24"/>
          <w:szCs w:val="24"/>
          <w:rPrChange w:id="1495" w:author="Krishna Adhikari" w:date="2020-03-18T11:16:00Z">
            <w:rPr>
              <w:ins w:id="1496" w:author="Krishna Adhikari" w:date="2020-03-16T09:16:00Z"/>
              <w:b/>
              <w:bCs/>
            </w:rPr>
          </w:rPrChange>
        </w:rPr>
      </w:pPr>
    </w:p>
    <w:p w14:paraId="6D20C71E" w14:textId="1D83ACCE" w:rsidR="00E956C9" w:rsidRPr="00826785" w:rsidRDefault="00E956C9" w:rsidP="00570D72">
      <w:pPr>
        <w:pStyle w:val="NoSpacing"/>
        <w:rPr>
          <w:ins w:id="1497" w:author="Krishna Adhikari" w:date="2020-03-16T09:16:00Z"/>
          <w:rFonts w:ascii="Times New Roman" w:hAnsi="Times New Roman" w:cs="Times New Roman"/>
          <w:b/>
          <w:bCs/>
          <w:sz w:val="24"/>
          <w:szCs w:val="24"/>
          <w:rPrChange w:id="1498" w:author="Krishna Adhikari" w:date="2020-03-18T11:16:00Z">
            <w:rPr>
              <w:ins w:id="1499" w:author="Krishna Adhikari" w:date="2020-03-16T09:16:00Z"/>
              <w:b/>
              <w:bCs/>
            </w:rPr>
          </w:rPrChange>
        </w:rPr>
      </w:pPr>
    </w:p>
    <w:p w14:paraId="5F892BAF" w14:textId="2C5DB20A" w:rsidR="00E956C9" w:rsidRPr="00826785" w:rsidRDefault="00E956C9" w:rsidP="00570D72">
      <w:pPr>
        <w:pStyle w:val="NoSpacing"/>
        <w:rPr>
          <w:ins w:id="1500" w:author="Krishna Adhikari" w:date="2020-03-16T09:16:00Z"/>
          <w:rFonts w:ascii="Times New Roman" w:hAnsi="Times New Roman" w:cs="Times New Roman"/>
          <w:b/>
          <w:bCs/>
          <w:sz w:val="24"/>
          <w:szCs w:val="24"/>
          <w:rPrChange w:id="1501" w:author="Krishna Adhikari" w:date="2020-03-18T11:16:00Z">
            <w:rPr>
              <w:ins w:id="1502" w:author="Krishna Adhikari" w:date="2020-03-16T09:16:00Z"/>
              <w:b/>
              <w:bCs/>
            </w:rPr>
          </w:rPrChange>
        </w:rPr>
      </w:pPr>
    </w:p>
    <w:p w14:paraId="2183FED4" w14:textId="5FD3D2A5" w:rsidR="00E956C9" w:rsidRPr="00826785" w:rsidRDefault="00E956C9" w:rsidP="00570D72">
      <w:pPr>
        <w:pStyle w:val="NoSpacing"/>
        <w:rPr>
          <w:ins w:id="1503" w:author="Krishna Adhikari" w:date="2020-03-16T09:16:00Z"/>
          <w:rFonts w:ascii="Times New Roman" w:hAnsi="Times New Roman" w:cs="Times New Roman"/>
          <w:b/>
          <w:bCs/>
          <w:sz w:val="24"/>
          <w:szCs w:val="24"/>
          <w:rPrChange w:id="1504" w:author="Krishna Adhikari" w:date="2020-03-18T11:16:00Z">
            <w:rPr>
              <w:ins w:id="1505" w:author="Krishna Adhikari" w:date="2020-03-16T09:16:00Z"/>
              <w:b/>
              <w:bCs/>
            </w:rPr>
          </w:rPrChange>
        </w:rPr>
      </w:pPr>
    </w:p>
    <w:p w14:paraId="5C44F6A8" w14:textId="5CB76864" w:rsidR="00E956C9" w:rsidRPr="00826785" w:rsidRDefault="00E956C9" w:rsidP="00570D72">
      <w:pPr>
        <w:pStyle w:val="NoSpacing"/>
        <w:rPr>
          <w:ins w:id="1506" w:author="Krishna Adhikari" w:date="2020-03-16T09:16:00Z"/>
          <w:rFonts w:ascii="Times New Roman" w:hAnsi="Times New Roman" w:cs="Times New Roman"/>
          <w:b/>
          <w:bCs/>
          <w:sz w:val="24"/>
          <w:szCs w:val="24"/>
          <w:rPrChange w:id="1507" w:author="Krishna Adhikari" w:date="2020-03-18T11:16:00Z">
            <w:rPr>
              <w:ins w:id="1508" w:author="Krishna Adhikari" w:date="2020-03-16T09:16:00Z"/>
              <w:b/>
              <w:bCs/>
            </w:rPr>
          </w:rPrChange>
        </w:rPr>
      </w:pPr>
    </w:p>
    <w:p w14:paraId="032CAA9C" w14:textId="6399D3D3" w:rsidR="00E956C9" w:rsidRPr="00826785" w:rsidRDefault="00E956C9" w:rsidP="00570D72">
      <w:pPr>
        <w:pStyle w:val="NoSpacing"/>
        <w:rPr>
          <w:ins w:id="1509" w:author="Krishna Adhikari" w:date="2020-03-16T09:16:00Z"/>
          <w:rFonts w:ascii="Times New Roman" w:hAnsi="Times New Roman" w:cs="Times New Roman"/>
          <w:b/>
          <w:bCs/>
          <w:sz w:val="24"/>
          <w:szCs w:val="24"/>
          <w:rPrChange w:id="1510" w:author="Krishna Adhikari" w:date="2020-03-18T11:16:00Z">
            <w:rPr>
              <w:ins w:id="1511" w:author="Krishna Adhikari" w:date="2020-03-16T09:16:00Z"/>
              <w:b/>
              <w:bCs/>
            </w:rPr>
          </w:rPrChange>
        </w:rPr>
      </w:pPr>
    </w:p>
    <w:p w14:paraId="1F60257E" w14:textId="468B031A" w:rsidR="00E956C9" w:rsidRPr="00826785" w:rsidRDefault="00E956C9" w:rsidP="00570D72">
      <w:pPr>
        <w:pStyle w:val="NoSpacing"/>
        <w:rPr>
          <w:ins w:id="1512" w:author="Krishna Adhikari" w:date="2020-03-16T09:16:00Z"/>
          <w:rFonts w:ascii="Times New Roman" w:hAnsi="Times New Roman" w:cs="Times New Roman"/>
          <w:b/>
          <w:bCs/>
          <w:sz w:val="24"/>
          <w:szCs w:val="24"/>
          <w:rPrChange w:id="1513" w:author="Krishna Adhikari" w:date="2020-03-18T11:16:00Z">
            <w:rPr>
              <w:ins w:id="1514" w:author="Krishna Adhikari" w:date="2020-03-16T09:16:00Z"/>
              <w:b/>
              <w:bCs/>
            </w:rPr>
          </w:rPrChange>
        </w:rPr>
      </w:pPr>
    </w:p>
    <w:p w14:paraId="5E02DC5A" w14:textId="2ECC55B8" w:rsidR="00E956C9" w:rsidRPr="00826785" w:rsidRDefault="00E956C9" w:rsidP="00570D72">
      <w:pPr>
        <w:pStyle w:val="NoSpacing"/>
        <w:rPr>
          <w:ins w:id="1515" w:author="Krishna Adhikari" w:date="2020-03-16T09:16:00Z"/>
          <w:rFonts w:ascii="Times New Roman" w:hAnsi="Times New Roman" w:cs="Times New Roman"/>
          <w:b/>
          <w:bCs/>
          <w:sz w:val="24"/>
          <w:szCs w:val="24"/>
          <w:rPrChange w:id="1516" w:author="Krishna Adhikari" w:date="2020-03-18T11:16:00Z">
            <w:rPr>
              <w:ins w:id="1517" w:author="Krishna Adhikari" w:date="2020-03-16T09:16:00Z"/>
              <w:b/>
              <w:bCs/>
            </w:rPr>
          </w:rPrChange>
        </w:rPr>
      </w:pPr>
    </w:p>
    <w:p w14:paraId="70013255" w14:textId="033D982B" w:rsidR="00E956C9" w:rsidRDefault="00934687" w:rsidP="00931B5F">
      <w:pPr>
        <w:pStyle w:val="NoSpacing"/>
        <w:jc w:val="center"/>
        <w:rPr>
          <w:ins w:id="1518" w:author="Krishna Adhikari" w:date="2020-03-18T16:24:00Z"/>
          <w:rFonts w:ascii="Times New Roman" w:hAnsi="Times New Roman" w:cs="Times New Roman"/>
          <w:b/>
          <w:bCs/>
          <w:sz w:val="24"/>
          <w:szCs w:val="24"/>
        </w:rPr>
      </w:pPr>
      <w:ins w:id="1519" w:author="Krishna Adhikari" w:date="2020-03-18T17:41:00Z">
        <w:r>
          <w:rPr>
            <w:rFonts w:ascii="Times New Roman" w:hAnsi="Times New Roman" w:cs="Times New Roman"/>
            <w:b/>
            <w:bCs/>
            <w:sz w:val="24"/>
            <w:szCs w:val="24"/>
            <w:highlight w:val="yellow"/>
          </w:rPr>
          <w:t xml:space="preserve">Function &amp; </w:t>
        </w:r>
      </w:ins>
      <w:proofErr w:type="spellStart"/>
      <w:ins w:id="1520" w:author="Krishna Adhikari" w:date="2020-03-18T16:23:00Z">
        <w:r w:rsidR="00931B5F" w:rsidRPr="00931B5F">
          <w:rPr>
            <w:rFonts w:ascii="Times New Roman" w:hAnsi="Times New Roman" w:cs="Times New Roman"/>
            <w:b/>
            <w:bCs/>
            <w:sz w:val="24"/>
            <w:szCs w:val="24"/>
            <w:highlight w:val="yellow"/>
            <w:rPrChange w:id="1521" w:author="Krishna Adhikari" w:date="2020-03-18T16:24:00Z">
              <w:rPr>
                <w:rFonts w:ascii="Times New Roman" w:hAnsi="Times New Roman" w:cs="Times New Roman"/>
                <w:b/>
                <w:bCs/>
                <w:sz w:val="24"/>
                <w:szCs w:val="24"/>
              </w:rPr>
            </w:rPrChange>
          </w:rPr>
          <w:t>Variable_Name</w:t>
        </w:r>
      </w:ins>
      <w:ins w:id="1522" w:author="Krishna Adhikari" w:date="2020-03-18T16:24:00Z">
        <w:r w:rsidR="00931B5F" w:rsidRPr="00931B5F">
          <w:rPr>
            <w:rFonts w:ascii="Times New Roman" w:hAnsi="Times New Roman" w:cs="Times New Roman"/>
            <w:b/>
            <w:bCs/>
            <w:sz w:val="24"/>
            <w:szCs w:val="24"/>
            <w:highlight w:val="yellow"/>
            <w:rPrChange w:id="1523" w:author="Krishna Adhikari" w:date="2020-03-18T16:24:00Z">
              <w:rPr>
                <w:rFonts w:ascii="Times New Roman" w:hAnsi="Times New Roman" w:cs="Times New Roman"/>
                <w:b/>
                <w:bCs/>
                <w:sz w:val="24"/>
                <w:szCs w:val="24"/>
              </w:rPr>
            </w:rPrChange>
          </w:rPr>
          <w:t>_changed_from_Original_File</w:t>
        </w:r>
        <w:proofErr w:type="spellEnd"/>
      </w:ins>
    </w:p>
    <w:p w14:paraId="4F01ABA3" w14:textId="0E225BCB" w:rsidR="00931B5F" w:rsidRDefault="00931B5F" w:rsidP="00931B5F">
      <w:pPr>
        <w:pStyle w:val="NoSpacing"/>
        <w:jc w:val="center"/>
        <w:rPr>
          <w:ins w:id="1524" w:author="Krishna Adhikari" w:date="2020-03-18T16:24:00Z"/>
          <w:rFonts w:ascii="Times New Roman" w:hAnsi="Times New Roman" w:cs="Times New Roman"/>
          <w:b/>
          <w:bCs/>
          <w:sz w:val="24"/>
          <w:szCs w:val="24"/>
        </w:rPr>
      </w:pPr>
    </w:p>
    <w:p w14:paraId="5AB62062" w14:textId="2852CF43" w:rsidR="007A0076" w:rsidRDefault="007A0076" w:rsidP="00931B5F">
      <w:pPr>
        <w:pStyle w:val="NoSpacing"/>
        <w:rPr>
          <w:ins w:id="1525" w:author="Krishna Adhikari" w:date="2020-03-19T10:20:00Z"/>
          <w:rFonts w:ascii="Times New Roman" w:hAnsi="Times New Roman" w:cs="Times New Roman"/>
          <w:b/>
          <w:bCs/>
          <w:sz w:val="24"/>
          <w:szCs w:val="24"/>
        </w:rPr>
      </w:pPr>
      <w:proofErr w:type="spellStart"/>
      <w:ins w:id="1526" w:author="Krishna Adhikari" w:date="2020-03-19T10:19:00Z">
        <w:r>
          <w:rPr>
            <w:rFonts w:ascii="Times New Roman" w:hAnsi="Times New Roman" w:cs="Times New Roman"/>
            <w:b/>
            <w:bCs/>
            <w:sz w:val="24"/>
            <w:szCs w:val="24"/>
          </w:rPr>
          <w:t>QuerySequence</w:t>
        </w:r>
        <w:proofErr w:type="spell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Query_</w:t>
        </w:r>
        <w:proofErr w:type="gramStart"/>
        <w:r>
          <w:rPr>
            <w:rFonts w:ascii="Times New Roman" w:hAnsi="Times New Roman" w:cs="Times New Roman"/>
            <w:b/>
            <w:bCs/>
            <w:sz w:val="24"/>
            <w:szCs w:val="24"/>
          </w:rPr>
          <w:t>Sequence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w:t>
        </w:r>
      </w:ins>
    </w:p>
    <w:p w14:paraId="69928C66" w14:textId="77777777" w:rsidR="007A0076" w:rsidRDefault="007A0076" w:rsidP="007A0076">
      <w:pPr>
        <w:pStyle w:val="NoSpacing"/>
        <w:rPr>
          <w:ins w:id="1527" w:author="Krishna Adhikari" w:date="2020-03-19T10:23:00Z"/>
          <w:rFonts w:ascii="Times New Roman" w:hAnsi="Times New Roman" w:cs="Times New Roman"/>
          <w:b/>
          <w:bCs/>
          <w:sz w:val="24"/>
          <w:szCs w:val="24"/>
        </w:rPr>
      </w:pPr>
      <w:proofErr w:type="spellStart"/>
      <w:proofErr w:type="gramStart"/>
      <w:ins w:id="1528" w:author="Krishna Adhikari" w:date="2020-03-19T10:23:00Z">
        <w:r>
          <w:rPr>
            <w:rFonts w:ascii="Times New Roman" w:hAnsi="Times New Roman" w:cs="Times New Roman"/>
            <w:b/>
            <w:bCs/>
            <w:sz w:val="24"/>
            <w:szCs w:val="24"/>
          </w:rPr>
          <w:t>GetMatrixNumber</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934687">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MatrixName</w:t>
        </w:r>
        <w:proofErr w:type="spellEnd"/>
        <w:r>
          <w:rPr>
            <w:rFonts w:ascii="Times New Roman" w:hAnsi="Times New Roman" w:cs="Times New Roman"/>
            <w:b/>
            <w:bCs/>
            <w:sz w:val="24"/>
            <w:szCs w:val="24"/>
          </w:rPr>
          <w:t>()</w:t>
        </w:r>
      </w:ins>
    </w:p>
    <w:p w14:paraId="39AF7D14" w14:textId="16BD47F4" w:rsidR="007A0076" w:rsidRDefault="007A0076" w:rsidP="00931B5F">
      <w:pPr>
        <w:pStyle w:val="NoSpacing"/>
        <w:rPr>
          <w:ins w:id="1529" w:author="Krishna Adhikari" w:date="2020-03-19T10:22:00Z"/>
          <w:rFonts w:ascii="Times New Roman" w:hAnsi="Times New Roman" w:cs="Times New Roman"/>
          <w:b/>
          <w:bCs/>
          <w:sz w:val="24"/>
          <w:szCs w:val="24"/>
        </w:rPr>
      </w:pPr>
      <w:proofErr w:type="spellStart"/>
      <w:proofErr w:type="gramStart"/>
      <w:ins w:id="1530" w:author="Krishna Adhikari" w:date="2020-03-19T10:21:00Z">
        <w:r>
          <w:rPr>
            <w:rFonts w:ascii="Times New Roman" w:hAnsi="Times New Roman" w:cs="Times New Roman"/>
            <w:b/>
            <w:bCs/>
            <w:sz w:val="24"/>
            <w:szCs w:val="24"/>
          </w:rPr>
          <w:t>WriteQuery</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Write_Query</w:t>
        </w:r>
        <w:proofErr w:type="spellEnd"/>
        <w:r>
          <w:rPr>
            <w:rFonts w:ascii="Times New Roman" w:hAnsi="Times New Roman" w:cs="Times New Roman"/>
            <w:b/>
            <w:bCs/>
            <w:sz w:val="24"/>
            <w:szCs w:val="24"/>
          </w:rPr>
          <w:t>()</w:t>
        </w:r>
      </w:ins>
    </w:p>
    <w:p w14:paraId="767E2631" w14:textId="07BEF24D" w:rsidR="007A0076" w:rsidRDefault="007A0076" w:rsidP="00931B5F">
      <w:pPr>
        <w:pStyle w:val="NoSpacing"/>
        <w:rPr>
          <w:ins w:id="1531" w:author="Krishna Adhikari" w:date="2020-03-19T10:19:00Z"/>
          <w:rFonts w:ascii="Times New Roman" w:hAnsi="Times New Roman" w:cs="Times New Roman"/>
          <w:b/>
          <w:bCs/>
          <w:sz w:val="24"/>
          <w:szCs w:val="24"/>
        </w:rPr>
      </w:pPr>
      <w:proofErr w:type="spellStart"/>
      <w:proofErr w:type="gramStart"/>
      <w:ins w:id="1532" w:author="Krishna Adhikari" w:date="2020-03-19T10:22:00Z">
        <w:r>
          <w:rPr>
            <w:rFonts w:ascii="Times New Roman" w:hAnsi="Times New Roman" w:cs="Times New Roman"/>
            <w:b/>
            <w:bCs/>
            <w:sz w:val="24"/>
            <w:szCs w:val="24"/>
          </w:rPr>
          <w:t>RunBlast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Run_Blast</w:t>
        </w:r>
        <w:proofErr w:type="spellEnd"/>
        <w:r>
          <w:rPr>
            <w:rFonts w:ascii="Times New Roman" w:hAnsi="Times New Roman" w:cs="Times New Roman"/>
            <w:b/>
            <w:bCs/>
            <w:sz w:val="24"/>
            <w:szCs w:val="24"/>
          </w:rPr>
          <w:t>()</w:t>
        </w:r>
      </w:ins>
    </w:p>
    <w:p w14:paraId="57282A79" w14:textId="0C169DF3" w:rsidR="00931B5F" w:rsidRDefault="00931B5F" w:rsidP="00931B5F">
      <w:pPr>
        <w:pStyle w:val="NoSpacing"/>
        <w:rPr>
          <w:ins w:id="1533" w:author="Krishna Adhikari" w:date="2020-03-18T16:27:00Z"/>
          <w:rFonts w:ascii="Times New Roman" w:hAnsi="Times New Roman" w:cs="Times New Roman"/>
          <w:b/>
          <w:bCs/>
          <w:sz w:val="24"/>
          <w:szCs w:val="24"/>
        </w:rPr>
      </w:pPr>
      <w:proofErr w:type="spellStart"/>
      <w:ins w:id="1534" w:author="Krishna Adhikari" w:date="2020-03-18T16:26:00Z">
        <w:r>
          <w:rPr>
            <w:rFonts w:ascii="Times New Roman" w:hAnsi="Times New Roman" w:cs="Times New Roman"/>
            <w:b/>
            <w:bCs/>
            <w:sz w:val="24"/>
            <w:szCs w:val="24"/>
          </w:rPr>
          <w:t>Gene_sequence</w:t>
        </w:r>
        <w:proofErr w:type="spellEnd"/>
        <w:r>
          <w:rPr>
            <w:rFonts w:ascii="Times New Roman" w:hAnsi="Times New Roman" w:cs="Times New Roman"/>
            <w:b/>
            <w:bCs/>
            <w:sz w:val="24"/>
            <w:szCs w:val="24"/>
          </w:rPr>
          <w:t xml:space="preserve"> </w:t>
        </w:r>
      </w:ins>
      <w:ins w:id="1535" w:author="Krishna Adhikari" w:date="2020-03-18T16:27:00Z">
        <w:r>
          <w:rPr>
            <w:rFonts w:ascii="Times New Roman" w:hAnsi="Times New Roman" w:cs="Times New Roman"/>
            <w:b/>
            <w:bCs/>
            <w:sz w:val="24"/>
            <w:szCs w:val="24"/>
          </w:rPr>
          <w:t xml:space="preserve"> </w:t>
        </w:r>
        <w:r w:rsidRPr="00931B5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gene_seq</w:t>
        </w:r>
        <w:proofErr w:type="spellEnd"/>
      </w:ins>
    </w:p>
    <w:p w14:paraId="73BC781B" w14:textId="6D036749" w:rsidR="00931B5F" w:rsidRDefault="00931B5F" w:rsidP="00931B5F">
      <w:pPr>
        <w:pStyle w:val="NoSpacing"/>
        <w:rPr>
          <w:ins w:id="1536" w:author="Krishna Adhikari" w:date="2020-03-18T17:41:00Z"/>
          <w:rFonts w:ascii="Times New Roman" w:hAnsi="Times New Roman" w:cs="Times New Roman"/>
          <w:b/>
          <w:bCs/>
          <w:sz w:val="24"/>
          <w:szCs w:val="24"/>
        </w:rPr>
      </w:pPr>
      <w:proofErr w:type="spellStart"/>
      <w:ins w:id="1537" w:author="Krishna Adhikari" w:date="2020-03-18T16:27:00Z">
        <w:r>
          <w:rPr>
            <w:rFonts w:ascii="Times New Roman" w:hAnsi="Times New Roman" w:cs="Times New Roman"/>
            <w:b/>
            <w:bCs/>
            <w:sz w:val="24"/>
            <w:szCs w:val="24"/>
          </w:rPr>
          <w:t>Gene_sequence_list</w:t>
        </w:r>
        <w:proofErr w:type="spellEnd"/>
        <w:r>
          <w:rPr>
            <w:rFonts w:ascii="Times New Roman" w:hAnsi="Times New Roman" w:cs="Times New Roman"/>
            <w:b/>
            <w:bCs/>
            <w:sz w:val="24"/>
            <w:szCs w:val="24"/>
          </w:rPr>
          <w:t xml:space="preserve">    </w:t>
        </w:r>
        <w:r w:rsidRPr="00931B5F">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gene_seq_list</w:t>
        </w:r>
      </w:ins>
      <w:proofErr w:type="spellEnd"/>
    </w:p>
    <w:p w14:paraId="09D7E0D3" w14:textId="590EB4C4" w:rsidR="00967F46" w:rsidRDefault="00967F46" w:rsidP="00931B5F">
      <w:pPr>
        <w:pStyle w:val="NoSpacing"/>
        <w:rPr>
          <w:ins w:id="1538" w:author="Krishna Adhikari" w:date="2020-03-19T10:15:00Z"/>
          <w:rFonts w:ascii="Times New Roman" w:hAnsi="Times New Roman" w:cs="Times New Roman"/>
          <w:b/>
          <w:bCs/>
          <w:sz w:val="24"/>
          <w:szCs w:val="24"/>
        </w:rPr>
      </w:pPr>
      <w:proofErr w:type="spellStart"/>
      <w:proofErr w:type="gramStart"/>
      <w:ins w:id="1539" w:author="Krishna Adhikari" w:date="2020-03-19T10:01:00Z">
        <w:r>
          <w:rPr>
            <w:rFonts w:ascii="Times New Roman" w:hAnsi="Times New Roman" w:cs="Times New Roman"/>
            <w:b/>
            <w:bCs/>
            <w:sz w:val="24"/>
            <w:szCs w:val="24"/>
          </w:rPr>
          <w:t>GetQuerySequence</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967F46">
          <w:rPr>
            <w:rFonts w:ascii="Times New Roman" w:hAnsi="Times New Roman" w:cs="Times New Roman"/>
            <w:b/>
            <w:bCs/>
            <w:sz w:val="24"/>
            <w:szCs w:val="24"/>
          </w:rPr>
          <w:sym w:font="Wingdings" w:char="F0E0"/>
        </w:r>
        <w:proofErr w:type="spellStart"/>
        <w:r>
          <w:rPr>
            <w:rFonts w:ascii="Times New Roman" w:hAnsi="Times New Roman" w:cs="Times New Roman"/>
            <w:b/>
            <w:bCs/>
            <w:sz w:val="24"/>
            <w:szCs w:val="24"/>
          </w:rPr>
          <w:t>QueryS</w:t>
        </w:r>
      </w:ins>
      <w:ins w:id="1540" w:author="Krishna Adhikari" w:date="2020-03-19T10:02:00Z">
        <w:r>
          <w:rPr>
            <w:rFonts w:ascii="Times New Roman" w:hAnsi="Times New Roman" w:cs="Times New Roman"/>
            <w:b/>
            <w:bCs/>
            <w:sz w:val="24"/>
            <w:szCs w:val="24"/>
          </w:rPr>
          <w:t>eq</w:t>
        </w:r>
      </w:ins>
      <w:ins w:id="1541" w:author="Krishna Adhikari" w:date="2020-03-19T10:03:00Z">
        <w:r w:rsidR="00225904">
          <w:rPr>
            <w:rFonts w:ascii="Times New Roman" w:hAnsi="Times New Roman" w:cs="Times New Roman"/>
            <w:b/>
            <w:bCs/>
            <w:sz w:val="24"/>
            <w:szCs w:val="24"/>
          </w:rPr>
          <w:t>uence</w:t>
        </w:r>
        <w:proofErr w:type="spellEnd"/>
        <w:r w:rsidR="00225904">
          <w:rPr>
            <w:rFonts w:ascii="Times New Roman" w:hAnsi="Times New Roman" w:cs="Times New Roman"/>
            <w:b/>
            <w:bCs/>
            <w:sz w:val="24"/>
            <w:szCs w:val="24"/>
          </w:rPr>
          <w:t>()</w:t>
        </w:r>
      </w:ins>
    </w:p>
    <w:p w14:paraId="2439A7FC" w14:textId="39A5A065" w:rsidR="007A0076" w:rsidRDefault="007A0076" w:rsidP="00931B5F">
      <w:pPr>
        <w:pStyle w:val="NoSpacing"/>
        <w:rPr>
          <w:ins w:id="1542" w:author="Krishna Adhikari" w:date="2020-03-19T10:17:00Z"/>
          <w:rFonts w:ascii="Times New Roman" w:hAnsi="Times New Roman" w:cs="Times New Roman"/>
          <w:b/>
          <w:bCs/>
          <w:sz w:val="24"/>
          <w:szCs w:val="24"/>
        </w:rPr>
      </w:pPr>
      <w:proofErr w:type="spellStart"/>
      <w:ins w:id="1543" w:author="Krishna Adhikari" w:date="2020-03-19T10:15:00Z">
        <w:r>
          <w:rPr>
            <w:rFonts w:ascii="Times New Roman" w:hAnsi="Times New Roman" w:cs="Times New Roman"/>
            <w:b/>
            <w:bCs/>
            <w:sz w:val="24"/>
            <w:szCs w:val="24"/>
          </w:rPr>
          <w:t>Get_Same_Species_Forward_Best_</w:t>
        </w:r>
        <w:proofErr w:type="gramStart"/>
        <w:r>
          <w:rPr>
            <w:rFonts w:ascii="Times New Roman" w:hAnsi="Times New Roman" w:cs="Times New Roman"/>
            <w:b/>
            <w:bCs/>
            <w:sz w:val="24"/>
            <w:szCs w:val="24"/>
          </w:rPr>
          <w:t>Hit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Same_Species_Forward_Best_Hit</w:t>
        </w:r>
        <w:proofErr w:type="spellEnd"/>
        <w:r>
          <w:rPr>
            <w:rFonts w:ascii="Times New Roman" w:hAnsi="Times New Roman" w:cs="Times New Roman"/>
            <w:b/>
            <w:bCs/>
            <w:sz w:val="24"/>
            <w:szCs w:val="24"/>
          </w:rPr>
          <w:t>()</w:t>
        </w:r>
      </w:ins>
    </w:p>
    <w:p w14:paraId="22071304" w14:textId="720357D6" w:rsidR="007A0076" w:rsidRDefault="007A0076" w:rsidP="00931B5F">
      <w:pPr>
        <w:pStyle w:val="NoSpacing"/>
        <w:rPr>
          <w:ins w:id="1544" w:author="Krishna Adhikari" w:date="2020-03-19T10:18:00Z"/>
          <w:rFonts w:ascii="Times New Roman" w:hAnsi="Times New Roman" w:cs="Times New Roman"/>
          <w:b/>
          <w:bCs/>
          <w:sz w:val="24"/>
          <w:szCs w:val="24"/>
        </w:rPr>
      </w:pPr>
      <w:proofErr w:type="spellStart"/>
      <w:proofErr w:type="gramStart"/>
      <w:ins w:id="1545" w:author="Krishna Adhikari" w:date="2020-03-19T10:17:00Z">
        <w:r>
          <w:rPr>
            <w:rFonts w:ascii="Times New Roman" w:hAnsi="Times New Roman" w:cs="Times New Roman"/>
            <w:b/>
            <w:bCs/>
            <w:sz w:val="24"/>
            <w:szCs w:val="24"/>
          </w:rPr>
          <w:t>GetForwardBestHit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Forward_Best_Hit</w:t>
        </w:r>
        <w:proofErr w:type="spellEnd"/>
        <w:r>
          <w:rPr>
            <w:rFonts w:ascii="Times New Roman" w:hAnsi="Times New Roman" w:cs="Times New Roman"/>
            <w:b/>
            <w:bCs/>
            <w:sz w:val="24"/>
            <w:szCs w:val="24"/>
          </w:rPr>
          <w:t>()</w:t>
        </w:r>
      </w:ins>
    </w:p>
    <w:p w14:paraId="054D933F" w14:textId="303F0731" w:rsidR="007A0076" w:rsidRDefault="007A0076" w:rsidP="00931B5F">
      <w:pPr>
        <w:pStyle w:val="NoSpacing"/>
        <w:rPr>
          <w:ins w:id="1546" w:author="Krishna Adhikari" w:date="2020-03-19T15:37:00Z"/>
          <w:rFonts w:ascii="Times New Roman" w:hAnsi="Times New Roman" w:cs="Times New Roman"/>
          <w:b/>
          <w:bCs/>
          <w:sz w:val="24"/>
          <w:szCs w:val="24"/>
        </w:rPr>
      </w:pPr>
      <w:proofErr w:type="spellStart"/>
      <w:proofErr w:type="gramStart"/>
      <w:ins w:id="1547" w:author="Krishna Adhikari" w:date="2020-03-19T10:24:00Z">
        <w:r>
          <w:rPr>
            <w:rFonts w:ascii="Times New Roman" w:hAnsi="Times New Roman" w:cs="Times New Roman"/>
            <w:b/>
            <w:bCs/>
            <w:sz w:val="24"/>
            <w:szCs w:val="24"/>
          </w:rPr>
          <w:t>DivisionParallelQuery</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7A007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Division_Parallel_Query</w:t>
        </w:r>
        <w:proofErr w:type="spellEnd"/>
        <w:r>
          <w:rPr>
            <w:rFonts w:ascii="Times New Roman" w:hAnsi="Times New Roman" w:cs="Times New Roman"/>
            <w:b/>
            <w:bCs/>
            <w:sz w:val="24"/>
            <w:szCs w:val="24"/>
          </w:rPr>
          <w:t>()</w:t>
        </w:r>
      </w:ins>
    </w:p>
    <w:p w14:paraId="42492C18" w14:textId="518F6226" w:rsidR="002379A1" w:rsidRDefault="002379A1" w:rsidP="00931B5F">
      <w:pPr>
        <w:pStyle w:val="NoSpacing"/>
        <w:rPr>
          <w:ins w:id="1548" w:author="Krishna Adhikari" w:date="2020-03-19T15:38:00Z"/>
          <w:rFonts w:ascii="Times New Roman" w:hAnsi="Times New Roman" w:cs="Times New Roman"/>
          <w:b/>
          <w:bCs/>
          <w:sz w:val="24"/>
          <w:szCs w:val="24"/>
        </w:rPr>
      </w:pPr>
      <w:proofErr w:type="spellStart"/>
      <w:ins w:id="1549" w:author="Krishna Adhikari" w:date="2020-03-19T15:37:00Z">
        <w:r>
          <w:rPr>
            <w:rFonts w:ascii="Times New Roman" w:hAnsi="Times New Roman" w:cs="Times New Roman"/>
            <w:b/>
            <w:bCs/>
            <w:sz w:val="24"/>
            <w:szCs w:val="24"/>
          </w:rPr>
          <w:t>Parallel_Matrix_Multiplication_Using_Numpy</w:t>
        </w:r>
        <w:proofErr w:type="spellEnd"/>
        <w:r>
          <w:rPr>
            <w:rFonts w:ascii="Times New Roman" w:hAnsi="Times New Roman" w:cs="Times New Roman"/>
            <w:b/>
            <w:bCs/>
            <w:sz w:val="24"/>
            <w:szCs w:val="24"/>
          </w:rPr>
          <w:t xml:space="preserve">(data)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Parallel_Matr</w:t>
        </w:r>
      </w:ins>
      <w:ins w:id="1550" w:author="Krishna Adhikari" w:date="2020-03-19T15:38:00Z">
        <w:r>
          <w:rPr>
            <w:rFonts w:ascii="Times New Roman" w:hAnsi="Times New Roman" w:cs="Times New Roman"/>
            <w:b/>
            <w:bCs/>
            <w:sz w:val="24"/>
            <w:szCs w:val="24"/>
          </w:rPr>
          <w:t>ix_Multiplication</w:t>
        </w:r>
        <w:proofErr w:type="spellEnd"/>
        <w:r>
          <w:rPr>
            <w:rFonts w:ascii="Times New Roman" w:hAnsi="Times New Roman" w:cs="Times New Roman"/>
            <w:b/>
            <w:bCs/>
            <w:sz w:val="24"/>
            <w:szCs w:val="24"/>
          </w:rPr>
          <w:t>(data)</w:t>
        </w:r>
      </w:ins>
    </w:p>
    <w:p w14:paraId="33E9BD30" w14:textId="3CF0E8EE" w:rsidR="002379A1" w:rsidRDefault="002379A1" w:rsidP="00931B5F">
      <w:pPr>
        <w:pStyle w:val="NoSpacing"/>
        <w:rPr>
          <w:ins w:id="1551" w:author="Krishna Adhikari" w:date="2020-03-19T15:39:00Z"/>
          <w:rFonts w:ascii="Times New Roman" w:hAnsi="Times New Roman" w:cs="Times New Roman"/>
          <w:b/>
          <w:bCs/>
          <w:sz w:val="24"/>
          <w:szCs w:val="24"/>
        </w:rPr>
      </w:pPr>
      <w:proofErr w:type="spellStart"/>
      <w:ins w:id="1552" w:author="Krishna Adhikari" w:date="2020-03-19T15:38:00Z">
        <w:r>
          <w:rPr>
            <w:rFonts w:ascii="Times New Roman" w:hAnsi="Times New Roman" w:cs="Times New Roman"/>
            <w:b/>
            <w:bCs/>
            <w:sz w:val="24"/>
            <w:szCs w:val="24"/>
          </w:rPr>
          <w:t>Parallel_Matrix_Power_Using_</w:t>
        </w:r>
        <w:proofErr w:type="gramStart"/>
        <w:r>
          <w:rPr>
            <w:rFonts w:ascii="Times New Roman" w:hAnsi="Times New Roman" w:cs="Times New Roman"/>
            <w:b/>
            <w:bCs/>
            <w:sz w:val="24"/>
            <w:szCs w:val="24"/>
          </w:rPr>
          <w:t>Numpy</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Parallel_Matrix_Power</w:t>
        </w:r>
        <w:proofErr w:type="spellEnd"/>
        <w:r>
          <w:rPr>
            <w:rFonts w:ascii="Times New Roman" w:hAnsi="Times New Roman" w:cs="Times New Roman"/>
            <w:b/>
            <w:bCs/>
            <w:sz w:val="24"/>
            <w:szCs w:val="24"/>
          </w:rPr>
          <w:t>(data)</w:t>
        </w:r>
      </w:ins>
    </w:p>
    <w:p w14:paraId="0124B5C0" w14:textId="6A5D1C4D" w:rsidR="002379A1" w:rsidRDefault="002379A1" w:rsidP="00931B5F">
      <w:pPr>
        <w:pStyle w:val="NoSpacing"/>
        <w:rPr>
          <w:ins w:id="1553" w:author="Krishna Adhikari" w:date="2020-03-19T15:40:00Z"/>
          <w:rFonts w:ascii="Times New Roman" w:hAnsi="Times New Roman" w:cs="Times New Roman"/>
          <w:b/>
          <w:bCs/>
          <w:sz w:val="24"/>
          <w:szCs w:val="24"/>
        </w:rPr>
      </w:pPr>
      <w:proofErr w:type="spellStart"/>
      <w:ins w:id="1554" w:author="Krishna Adhikari" w:date="2020-03-19T15:39:00Z">
        <w:r>
          <w:rPr>
            <w:rFonts w:ascii="Times New Roman" w:hAnsi="Times New Roman" w:cs="Times New Roman"/>
            <w:b/>
            <w:bCs/>
            <w:sz w:val="24"/>
            <w:szCs w:val="24"/>
          </w:rPr>
          <w:t>Parallel_matrix_Divide_Using_Numpy</w:t>
        </w:r>
        <w:proofErr w:type="spellEnd"/>
        <w:r>
          <w:rPr>
            <w:rFonts w:ascii="Times New Roman" w:hAnsi="Times New Roman" w:cs="Times New Roman"/>
            <w:b/>
            <w:bCs/>
            <w:sz w:val="24"/>
            <w:szCs w:val="24"/>
          </w:rPr>
          <w:t xml:space="preserve">(data)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Parallel_</w:t>
        </w:r>
      </w:ins>
      <w:ins w:id="1555" w:author="Krishna Adhikari" w:date="2020-03-19T15:40:00Z">
        <w:r>
          <w:rPr>
            <w:rFonts w:ascii="Times New Roman" w:hAnsi="Times New Roman" w:cs="Times New Roman"/>
            <w:b/>
            <w:bCs/>
            <w:sz w:val="24"/>
            <w:szCs w:val="24"/>
          </w:rPr>
          <w:t>Matrix_Divide</w:t>
        </w:r>
        <w:proofErr w:type="spellEnd"/>
        <w:r>
          <w:rPr>
            <w:rFonts w:ascii="Times New Roman" w:hAnsi="Times New Roman" w:cs="Times New Roman"/>
            <w:b/>
            <w:bCs/>
            <w:sz w:val="24"/>
            <w:szCs w:val="24"/>
          </w:rPr>
          <w:t>(data)</w:t>
        </w:r>
      </w:ins>
    </w:p>
    <w:p w14:paraId="1113A1A6" w14:textId="32925810" w:rsidR="002379A1" w:rsidRDefault="002379A1" w:rsidP="00931B5F">
      <w:pPr>
        <w:pStyle w:val="NoSpacing"/>
        <w:rPr>
          <w:ins w:id="1556" w:author="Krishna Adhikari" w:date="2020-03-18T16:27:00Z"/>
          <w:rFonts w:ascii="Times New Roman" w:hAnsi="Times New Roman" w:cs="Times New Roman"/>
          <w:b/>
          <w:bCs/>
          <w:sz w:val="24"/>
          <w:szCs w:val="24"/>
        </w:rPr>
      </w:pPr>
      <w:proofErr w:type="spellStart"/>
      <w:ins w:id="1557" w:author="Krishna Adhikari" w:date="2020-03-19T15:40:00Z">
        <w:r>
          <w:rPr>
            <w:rFonts w:ascii="Times New Roman" w:hAnsi="Times New Roman" w:cs="Times New Roman"/>
            <w:b/>
            <w:bCs/>
            <w:sz w:val="24"/>
            <w:szCs w:val="24"/>
          </w:rPr>
          <w:t>Read_Species_</w:t>
        </w:r>
        <w:proofErr w:type="gramStart"/>
        <w:r>
          <w:rPr>
            <w:rFonts w:ascii="Times New Roman" w:hAnsi="Times New Roman" w:cs="Times New Roman"/>
            <w:b/>
            <w:bCs/>
            <w:sz w:val="24"/>
            <w:szCs w:val="24"/>
          </w:rPr>
          <w:t>List</w:t>
        </w:r>
        <w:proofErr w:type="spellEnd"/>
        <w:r>
          <w:rPr>
            <w:rFonts w:ascii="Times New Roman" w:hAnsi="Times New Roman" w:cs="Times New Roman"/>
            <w:b/>
            <w:bCs/>
            <w:sz w:val="24"/>
            <w:szCs w:val="24"/>
          </w:rPr>
          <w:t>(</w:t>
        </w:r>
        <w:proofErr w:type="gramEnd"/>
        <w:r>
          <w:rPr>
            <w:rFonts w:ascii="Times New Roman" w:hAnsi="Times New Roman" w:cs="Times New Roman"/>
            <w:b/>
            <w:bCs/>
            <w:sz w:val="24"/>
            <w:szCs w:val="24"/>
          </w:rPr>
          <w:t xml:space="preserve">) </w:t>
        </w:r>
        <w:r w:rsidRPr="002379A1">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Read_Species</w:t>
        </w:r>
      </w:ins>
      <w:proofErr w:type="spellEnd"/>
      <w:ins w:id="1558" w:author="Krishna Adhikari" w:date="2020-03-19T15:41:00Z">
        <w:r>
          <w:rPr>
            <w:rFonts w:ascii="Times New Roman" w:hAnsi="Times New Roman" w:cs="Times New Roman"/>
            <w:b/>
            <w:bCs/>
            <w:sz w:val="24"/>
            <w:szCs w:val="24"/>
          </w:rPr>
          <w:t>(</w:t>
        </w:r>
        <w:proofErr w:type="spellStart"/>
        <w:r>
          <w:rPr>
            <w:rFonts w:ascii="Times New Roman" w:hAnsi="Times New Roman" w:cs="Times New Roman"/>
            <w:b/>
            <w:bCs/>
            <w:sz w:val="24"/>
            <w:szCs w:val="24"/>
          </w:rPr>
          <w:t>pr</w:t>
        </w:r>
        <w:proofErr w:type="spellEnd"/>
        <w:r>
          <w:rPr>
            <w:rFonts w:ascii="Times New Roman" w:hAnsi="Times New Roman" w:cs="Times New Roman"/>
            <w:b/>
            <w:bCs/>
            <w:sz w:val="24"/>
            <w:szCs w:val="24"/>
          </w:rPr>
          <w:t>=1)</w:t>
        </w:r>
      </w:ins>
    </w:p>
    <w:p w14:paraId="37C9F353" w14:textId="49F5BF66" w:rsidR="00931B5F" w:rsidRPr="00826785" w:rsidRDefault="00931B5F">
      <w:pPr>
        <w:pStyle w:val="NoSpacing"/>
        <w:rPr>
          <w:ins w:id="1559" w:author="Krishna Adhikari" w:date="2020-03-16T09:16:00Z"/>
          <w:rFonts w:ascii="Times New Roman" w:hAnsi="Times New Roman" w:cs="Times New Roman"/>
          <w:b/>
          <w:bCs/>
          <w:sz w:val="24"/>
          <w:szCs w:val="24"/>
          <w:rPrChange w:id="1560" w:author="Krishna Adhikari" w:date="2020-03-18T11:16:00Z">
            <w:rPr>
              <w:ins w:id="1561" w:author="Krishna Adhikari" w:date="2020-03-16T09:16:00Z"/>
              <w:b/>
              <w:bCs/>
            </w:rPr>
          </w:rPrChange>
        </w:rPr>
      </w:pPr>
      <w:ins w:id="1562" w:author="Krishna Adhikari" w:date="2020-03-18T16:27:00Z">
        <w:r>
          <w:rPr>
            <w:rFonts w:ascii="Times New Roman" w:hAnsi="Times New Roman" w:cs="Times New Roman"/>
            <w:b/>
            <w:bCs/>
            <w:sz w:val="24"/>
            <w:szCs w:val="24"/>
          </w:rPr>
          <w:t xml:space="preserve"> </w:t>
        </w:r>
      </w:ins>
    </w:p>
    <w:p w14:paraId="0853FD89" w14:textId="19321B42" w:rsidR="00E956C9" w:rsidRPr="00826785" w:rsidRDefault="00E956C9" w:rsidP="00570D72">
      <w:pPr>
        <w:pStyle w:val="NoSpacing"/>
        <w:rPr>
          <w:ins w:id="1563" w:author="Krishna Adhikari" w:date="2020-03-16T09:16:00Z"/>
          <w:rFonts w:ascii="Times New Roman" w:hAnsi="Times New Roman" w:cs="Times New Roman"/>
          <w:b/>
          <w:bCs/>
          <w:sz w:val="24"/>
          <w:szCs w:val="24"/>
          <w:rPrChange w:id="1564" w:author="Krishna Adhikari" w:date="2020-03-18T11:16:00Z">
            <w:rPr>
              <w:ins w:id="1565" w:author="Krishna Adhikari" w:date="2020-03-16T09:16:00Z"/>
              <w:b/>
              <w:bCs/>
            </w:rPr>
          </w:rPrChange>
        </w:rPr>
      </w:pPr>
    </w:p>
    <w:p w14:paraId="324C6614" w14:textId="37F4E276" w:rsidR="00E956C9" w:rsidRPr="00826785" w:rsidRDefault="00E956C9" w:rsidP="00570D72">
      <w:pPr>
        <w:pStyle w:val="NoSpacing"/>
        <w:rPr>
          <w:ins w:id="1566" w:author="Krishna Adhikari" w:date="2020-03-16T09:16:00Z"/>
          <w:rFonts w:ascii="Times New Roman" w:hAnsi="Times New Roman" w:cs="Times New Roman"/>
          <w:b/>
          <w:bCs/>
          <w:sz w:val="24"/>
          <w:szCs w:val="24"/>
          <w:rPrChange w:id="1567" w:author="Krishna Adhikari" w:date="2020-03-18T11:16:00Z">
            <w:rPr>
              <w:ins w:id="1568" w:author="Krishna Adhikari" w:date="2020-03-16T09:16:00Z"/>
              <w:b/>
              <w:bCs/>
            </w:rPr>
          </w:rPrChange>
        </w:rPr>
      </w:pPr>
    </w:p>
    <w:p w14:paraId="48A09080" w14:textId="52D44ADA" w:rsidR="00E956C9" w:rsidRPr="00826785" w:rsidRDefault="00E956C9" w:rsidP="00570D72">
      <w:pPr>
        <w:pStyle w:val="NoSpacing"/>
        <w:rPr>
          <w:ins w:id="1569" w:author="Krishna Adhikari" w:date="2020-03-16T09:16:00Z"/>
          <w:rFonts w:ascii="Times New Roman" w:hAnsi="Times New Roman" w:cs="Times New Roman"/>
          <w:b/>
          <w:bCs/>
          <w:sz w:val="24"/>
          <w:szCs w:val="24"/>
          <w:rPrChange w:id="1570" w:author="Krishna Adhikari" w:date="2020-03-18T11:16:00Z">
            <w:rPr>
              <w:ins w:id="1571" w:author="Krishna Adhikari" w:date="2020-03-16T09:16:00Z"/>
              <w:b/>
              <w:bCs/>
            </w:rPr>
          </w:rPrChange>
        </w:rPr>
      </w:pPr>
    </w:p>
    <w:p w14:paraId="35486A8F" w14:textId="362CAFDD" w:rsidR="00E956C9" w:rsidRPr="00826785" w:rsidRDefault="00E956C9" w:rsidP="00570D72">
      <w:pPr>
        <w:pStyle w:val="NoSpacing"/>
        <w:rPr>
          <w:ins w:id="1572" w:author="Krishna Adhikari" w:date="2020-03-16T09:16:00Z"/>
          <w:rFonts w:ascii="Times New Roman" w:hAnsi="Times New Roman" w:cs="Times New Roman"/>
          <w:b/>
          <w:bCs/>
          <w:sz w:val="24"/>
          <w:szCs w:val="24"/>
          <w:rPrChange w:id="1573" w:author="Krishna Adhikari" w:date="2020-03-18T11:16:00Z">
            <w:rPr>
              <w:ins w:id="1574" w:author="Krishna Adhikari" w:date="2020-03-16T09:16:00Z"/>
              <w:b/>
              <w:bCs/>
            </w:rPr>
          </w:rPrChange>
        </w:rPr>
      </w:pPr>
    </w:p>
    <w:p w14:paraId="6B6388CD" w14:textId="59431AF3" w:rsidR="00E956C9" w:rsidRDefault="00E956C9" w:rsidP="00570D72">
      <w:pPr>
        <w:pStyle w:val="NoSpacing"/>
        <w:rPr>
          <w:ins w:id="1575" w:author="Krishna Adhikari" w:date="2020-03-18T17:37:00Z"/>
          <w:rFonts w:ascii="Times New Roman" w:hAnsi="Times New Roman" w:cs="Times New Roman"/>
          <w:b/>
          <w:bCs/>
          <w:sz w:val="24"/>
          <w:szCs w:val="24"/>
        </w:rPr>
      </w:pPr>
    </w:p>
    <w:p w14:paraId="7E6DD296" w14:textId="5634BD6D" w:rsidR="00E72130" w:rsidRDefault="00E72130" w:rsidP="00570D72">
      <w:pPr>
        <w:pStyle w:val="NoSpacing"/>
        <w:rPr>
          <w:ins w:id="1576" w:author="Krishna Adhikari" w:date="2020-03-18T17:37:00Z"/>
          <w:rFonts w:ascii="Times New Roman" w:hAnsi="Times New Roman" w:cs="Times New Roman"/>
          <w:b/>
          <w:bCs/>
          <w:sz w:val="24"/>
          <w:szCs w:val="24"/>
        </w:rPr>
      </w:pPr>
    </w:p>
    <w:p w14:paraId="4053DF08" w14:textId="6CA006FA" w:rsidR="00E72130" w:rsidRDefault="00E72130" w:rsidP="00570D72">
      <w:pPr>
        <w:pStyle w:val="NoSpacing"/>
        <w:rPr>
          <w:ins w:id="1577" w:author="Krishna Adhikari" w:date="2020-03-18T17:37:00Z"/>
          <w:rFonts w:ascii="Times New Roman" w:hAnsi="Times New Roman" w:cs="Times New Roman"/>
          <w:b/>
          <w:bCs/>
          <w:sz w:val="24"/>
          <w:szCs w:val="24"/>
        </w:rPr>
      </w:pPr>
    </w:p>
    <w:p w14:paraId="52389330" w14:textId="73B385AB" w:rsidR="00E72130" w:rsidRDefault="00E72130" w:rsidP="00E72130">
      <w:pPr>
        <w:pStyle w:val="NoSpacing"/>
        <w:jc w:val="center"/>
        <w:rPr>
          <w:ins w:id="1578" w:author="Krishna Adhikari" w:date="2020-03-18T17:38:00Z"/>
          <w:rFonts w:ascii="Times New Roman" w:hAnsi="Times New Roman" w:cs="Times New Roman"/>
          <w:b/>
          <w:bCs/>
          <w:sz w:val="24"/>
          <w:szCs w:val="24"/>
        </w:rPr>
      </w:pPr>
      <w:ins w:id="1579" w:author="Krishna Adhikari" w:date="2020-03-18T17:37:00Z">
        <w:r w:rsidRPr="00E72130">
          <w:rPr>
            <w:rFonts w:ascii="Times New Roman" w:hAnsi="Times New Roman" w:cs="Times New Roman"/>
            <w:b/>
            <w:bCs/>
            <w:sz w:val="24"/>
            <w:szCs w:val="24"/>
            <w:highlight w:val="yellow"/>
            <w:rPrChange w:id="1580" w:author="Krishna Adhikari" w:date="2020-03-18T17:38:00Z">
              <w:rPr>
                <w:rFonts w:ascii="Times New Roman" w:hAnsi="Times New Roman" w:cs="Times New Roman"/>
                <w:b/>
                <w:bCs/>
                <w:sz w:val="24"/>
                <w:szCs w:val="24"/>
              </w:rPr>
            </w:rPrChange>
          </w:rPr>
          <w:t xml:space="preserve">Keys </w:t>
        </w:r>
        <w:proofErr w:type="gramStart"/>
        <w:r w:rsidRPr="00E72130">
          <w:rPr>
            <w:rFonts w:ascii="Times New Roman" w:hAnsi="Times New Roman" w:cs="Times New Roman"/>
            <w:b/>
            <w:bCs/>
            <w:sz w:val="24"/>
            <w:szCs w:val="24"/>
            <w:highlight w:val="yellow"/>
            <w:rPrChange w:id="1581" w:author="Krishna Adhikari" w:date="2020-03-18T17:38:00Z">
              <w:rPr>
                <w:rFonts w:ascii="Times New Roman" w:hAnsi="Times New Roman" w:cs="Times New Roman"/>
                <w:b/>
                <w:bCs/>
                <w:sz w:val="24"/>
                <w:szCs w:val="24"/>
              </w:rPr>
            </w:rPrChange>
          </w:rPr>
          <w:t>To</w:t>
        </w:r>
        <w:proofErr w:type="gramEnd"/>
        <w:r w:rsidRPr="00E72130">
          <w:rPr>
            <w:rFonts w:ascii="Times New Roman" w:hAnsi="Times New Roman" w:cs="Times New Roman"/>
            <w:b/>
            <w:bCs/>
            <w:sz w:val="24"/>
            <w:szCs w:val="24"/>
            <w:highlight w:val="yellow"/>
            <w:rPrChange w:id="1582" w:author="Krishna Adhikari" w:date="2020-03-18T17:38:00Z">
              <w:rPr>
                <w:rFonts w:ascii="Times New Roman" w:hAnsi="Times New Roman" w:cs="Times New Roman"/>
                <w:b/>
                <w:bCs/>
                <w:sz w:val="24"/>
                <w:szCs w:val="24"/>
              </w:rPr>
            </w:rPrChange>
          </w:rPr>
          <w:t xml:space="preserve"> </w:t>
        </w:r>
      </w:ins>
      <w:ins w:id="1583" w:author="Krishna Adhikari" w:date="2020-03-18T17:38:00Z">
        <w:r w:rsidRPr="00E72130">
          <w:rPr>
            <w:rFonts w:ascii="Times New Roman" w:hAnsi="Times New Roman" w:cs="Times New Roman"/>
            <w:b/>
            <w:bCs/>
            <w:sz w:val="24"/>
            <w:szCs w:val="24"/>
            <w:highlight w:val="yellow"/>
            <w:rPrChange w:id="1584" w:author="Krishna Adhikari" w:date="2020-03-18T17:38:00Z">
              <w:rPr>
                <w:rFonts w:ascii="Times New Roman" w:hAnsi="Times New Roman" w:cs="Times New Roman"/>
                <w:b/>
                <w:bCs/>
                <w:sz w:val="24"/>
                <w:szCs w:val="24"/>
              </w:rPr>
            </w:rPrChange>
          </w:rPr>
          <w:t>A Good Function</w:t>
        </w:r>
      </w:ins>
    </w:p>
    <w:p w14:paraId="491BDF1E" w14:textId="58B97B28" w:rsidR="00E72130" w:rsidRPr="001D0C6D" w:rsidRDefault="001D0C6D" w:rsidP="001D0C6D">
      <w:pPr>
        <w:pStyle w:val="NoSpacing"/>
        <w:numPr>
          <w:ilvl w:val="0"/>
          <w:numId w:val="11"/>
        </w:numPr>
        <w:rPr>
          <w:ins w:id="1585" w:author="Krishna Adhikari" w:date="2020-03-18T17:38:00Z"/>
          <w:rFonts w:ascii="Times New Roman" w:hAnsi="Times New Roman" w:cs="Times New Roman"/>
          <w:b/>
          <w:bCs/>
          <w:sz w:val="24"/>
          <w:szCs w:val="24"/>
          <w:rPrChange w:id="1586" w:author="Krishna Adhikari" w:date="2020-03-18T17:38:00Z">
            <w:rPr>
              <w:ins w:id="1587" w:author="Krishna Adhikari" w:date="2020-03-18T17:38:00Z"/>
              <w:rFonts w:ascii="Times New Roman" w:hAnsi="Times New Roman" w:cs="Times New Roman"/>
              <w:sz w:val="24"/>
              <w:szCs w:val="24"/>
            </w:rPr>
          </w:rPrChange>
        </w:rPr>
      </w:pPr>
      <w:ins w:id="1588" w:author="Krishna Adhikari" w:date="2020-03-18T17:38:00Z">
        <w:r>
          <w:rPr>
            <w:rFonts w:ascii="Times New Roman" w:hAnsi="Times New Roman" w:cs="Times New Roman"/>
            <w:sz w:val="24"/>
            <w:szCs w:val="24"/>
          </w:rPr>
          <w:lastRenderedPageBreak/>
          <w:t>Is Sensibly named</w:t>
        </w:r>
      </w:ins>
    </w:p>
    <w:p w14:paraId="5EB6A078" w14:textId="5F0244AD" w:rsidR="001D0C6D" w:rsidRPr="001D0C6D" w:rsidRDefault="001D0C6D" w:rsidP="001D0C6D">
      <w:pPr>
        <w:pStyle w:val="NoSpacing"/>
        <w:numPr>
          <w:ilvl w:val="0"/>
          <w:numId w:val="11"/>
        </w:numPr>
        <w:rPr>
          <w:ins w:id="1589" w:author="Krishna Adhikari" w:date="2020-03-18T17:38:00Z"/>
          <w:rFonts w:ascii="Times New Roman" w:hAnsi="Times New Roman" w:cs="Times New Roman"/>
          <w:b/>
          <w:bCs/>
          <w:sz w:val="24"/>
          <w:szCs w:val="24"/>
          <w:rPrChange w:id="1590" w:author="Krishna Adhikari" w:date="2020-03-18T17:38:00Z">
            <w:rPr>
              <w:ins w:id="1591" w:author="Krishna Adhikari" w:date="2020-03-18T17:38:00Z"/>
              <w:rFonts w:ascii="Times New Roman" w:hAnsi="Times New Roman" w:cs="Times New Roman"/>
              <w:sz w:val="24"/>
              <w:szCs w:val="24"/>
            </w:rPr>
          </w:rPrChange>
        </w:rPr>
      </w:pPr>
      <w:ins w:id="1592" w:author="Krishna Adhikari" w:date="2020-03-18T17:38:00Z">
        <w:r>
          <w:rPr>
            <w:rFonts w:ascii="Times New Roman" w:hAnsi="Times New Roman" w:cs="Times New Roman"/>
            <w:sz w:val="24"/>
            <w:szCs w:val="24"/>
          </w:rPr>
          <w:t>Has a single responsibility</w:t>
        </w:r>
      </w:ins>
    </w:p>
    <w:p w14:paraId="75119223" w14:textId="54D9A6B0" w:rsidR="001D0C6D" w:rsidRPr="001D0C6D" w:rsidRDefault="001D0C6D" w:rsidP="001D0C6D">
      <w:pPr>
        <w:pStyle w:val="NoSpacing"/>
        <w:numPr>
          <w:ilvl w:val="0"/>
          <w:numId w:val="11"/>
        </w:numPr>
        <w:rPr>
          <w:ins w:id="1593" w:author="Krishna Adhikari" w:date="2020-03-18T17:38:00Z"/>
          <w:rFonts w:ascii="Times New Roman" w:hAnsi="Times New Roman" w:cs="Times New Roman"/>
          <w:b/>
          <w:bCs/>
          <w:sz w:val="24"/>
          <w:szCs w:val="24"/>
          <w:rPrChange w:id="1594" w:author="Krishna Adhikari" w:date="2020-03-18T17:38:00Z">
            <w:rPr>
              <w:ins w:id="1595" w:author="Krishna Adhikari" w:date="2020-03-18T17:38:00Z"/>
              <w:rFonts w:ascii="Times New Roman" w:hAnsi="Times New Roman" w:cs="Times New Roman"/>
              <w:sz w:val="24"/>
              <w:szCs w:val="24"/>
            </w:rPr>
          </w:rPrChange>
        </w:rPr>
      </w:pPr>
      <w:ins w:id="1596" w:author="Krishna Adhikari" w:date="2020-03-18T17:38:00Z">
        <w:r>
          <w:rPr>
            <w:rFonts w:ascii="Times New Roman" w:hAnsi="Times New Roman" w:cs="Times New Roman"/>
            <w:sz w:val="24"/>
            <w:szCs w:val="24"/>
          </w:rPr>
          <w:t>Includes a docstring</w:t>
        </w:r>
      </w:ins>
    </w:p>
    <w:p w14:paraId="3CDC8275" w14:textId="5F082D69" w:rsidR="001D0C6D" w:rsidRPr="001D0C6D" w:rsidRDefault="001D0C6D" w:rsidP="001D0C6D">
      <w:pPr>
        <w:pStyle w:val="NoSpacing"/>
        <w:numPr>
          <w:ilvl w:val="0"/>
          <w:numId w:val="11"/>
        </w:numPr>
        <w:rPr>
          <w:ins w:id="1597" w:author="Krishna Adhikari" w:date="2020-03-18T17:38:00Z"/>
          <w:rFonts w:ascii="Times New Roman" w:hAnsi="Times New Roman" w:cs="Times New Roman"/>
          <w:b/>
          <w:bCs/>
          <w:sz w:val="24"/>
          <w:szCs w:val="24"/>
          <w:rPrChange w:id="1598" w:author="Krishna Adhikari" w:date="2020-03-18T17:38:00Z">
            <w:rPr>
              <w:ins w:id="1599" w:author="Krishna Adhikari" w:date="2020-03-18T17:38:00Z"/>
              <w:rFonts w:ascii="Times New Roman" w:hAnsi="Times New Roman" w:cs="Times New Roman"/>
              <w:sz w:val="24"/>
              <w:szCs w:val="24"/>
            </w:rPr>
          </w:rPrChange>
        </w:rPr>
      </w:pPr>
      <w:ins w:id="1600" w:author="Krishna Adhikari" w:date="2020-03-18T17:38:00Z">
        <w:r>
          <w:rPr>
            <w:rFonts w:ascii="Times New Roman" w:hAnsi="Times New Roman" w:cs="Times New Roman"/>
            <w:sz w:val="24"/>
            <w:szCs w:val="24"/>
          </w:rPr>
          <w:t>Returns a value</w:t>
        </w:r>
      </w:ins>
    </w:p>
    <w:p w14:paraId="57C2F0C8" w14:textId="79248305" w:rsidR="001D0C6D" w:rsidRPr="001D0C6D" w:rsidRDefault="001D0C6D" w:rsidP="001D0C6D">
      <w:pPr>
        <w:pStyle w:val="NoSpacing"/>
        <w:numPr>
          <w:ilvl w:val="0"/>
          <w:numId w:val="11"/>
        </w:numPr>
        <w:rPr>
          <w:ins w:id="1601" w:author="Krishna Adhikari" w:date="2020-03-18T17:39:00Z"/>
          <w:rFonts w:ascii="Times New Roman" w:hAnsi="Times New Roman" w:cs="Times New Roman"/>
          <w:b/>
          <w:bCs/>
          <w:sz w:val="24"/>
          <w:szCs w:val="24"/>
          <w:rPrChange w:id="1602" w:author="Krishna Adhikari" w:date="2020-03-18T17:39:00Z">
            <w:rPr>
              <w:ins w:id="1603" w:author="Krishna Adhikari" w:date="2020-03-18T17:39:00Z"/>
              <w:rFonts w:ascii="Times New Roman" w:hAnsi="Times New Roman" w:cs="Times New Roman"/>
              <w:sz w:val="24"/>
              <w:szCs w:val="24"/>
            </w:rPr>
          </w:rPrChange>
        </w:rPr>
      </w:pPr>
      <w:ins w:id="1604" w:author="Krishna Adhikari" w:date="2020-03-18T17:38:00Z">
        <w:r>
          <w:rPr>
            <w:rFonts w:ascii="Times New Roman" w:hAnsi="Times New Roman" w:cs="Times New Roman"/>
            <w:sz w:val="24"/>
            <w:szCs w:val="24"/>
          </w:rPr>
          <w:t xml:space="preserve">Is </w:t>
        </w:r>
      </w:ins>
      <w:ins w:id="1605" w:author="Krishna Adhikari" w:date="2020-03-18T17:40:00Z">
        <w:r>
          <w:rPr>
            <w:rFonts w:ascii="Times New Roman" w:hAnsi="Times New Roman" w:cs="Times New Roman"/>
            <w:sz w:val="24"/>
            <w:szCs w:val="24"/>
          </w:rPr>
          <w:t>no longer</w:t>
        </w:r>
      </w:ins>
      <w:ins w:id="1606" w:author="Krishna Adhikari" w:date="2020-03-18T17:39:00Z">
        <w:r>
          <w:rPr>
            <w:rFonts w:ascii="Times New Roman" w:hAnsi="Times New Roman" w:cs="Times New Roman"/>
            <w:sz w:val="24"/>
            <w:szCs w:val="24"/>
          </w:rPr>
          <w:t xml:space="preserve"> than 50 lines</w:t>
        </w:r>
      </w:ins>
    </w:p>
    <w:p w14:paraId="2E842FB0" w14:textId="64735647" w:rsidR="001D0C6D" w:rsidRPr="00C941F7" w:rsidRDefault="001D0C6D" w:rsidP="001D0C6D">
      <w:pPr>
        <w:pStyle w:val="NoSpacing"/>
        <w:numPr>
          <w:ilvl w:val="0"/>
          <w:numId w:val="11"/>
        </w:numPr>
        <w:rPr>
          <w:ins w:id="1607" w:author="Krishna Adhikari" w:date="2020-03-18T18:07:00Z"/>
          <w:rFonts w:ascii="Times New Roman" w:hAnsi="Times New Roman" w:cs="Times New Roman"/>
          <w:b/>
          <w:bCs/>
          <w:sz w:val="24"/>
          <w:szCs w:val="24"/>
          <w:rPrChange w:id="1608" w:author="Krishna Adhikari" w:date="2020-03-18T18:07:00Z">
            <w:rPr>
              <w:ins w:id="1609" w:author="Krishna Adhikari" w:date="2020-03-18T18:07:00Z"/>
              <w:rFonts w:ascii="Times New Roman" w:hAnsi="Times New Roman" w:cs="Times New Roman"/>
              <w:sz w:val="24"/>
              <w:szCs w:val="24"/>
            </w:rPr>
          </w:rPrChange>
        </w:rPr>
      </w:pPr>
      <w:ins w:id="1610" w:author="Krishna Adhikari" w:date="2020-03-18T17:39:00Z">
        <w:r>
          <w:rPr>
            <w:rFonts w:ascii="Times New Roman" w:hAnsi="Times New Roman" w:cs="Times New Roman"/>
            <w:sz w:val="24"/>
            <w:szCs w:val="24"/>
          </w:rPr>
          <w:t xml:space="preserve">Is idempotent and if </w:t>
        </w:r>
      </w:ins>
      <w:ins w:id="1611" w:author="Krishna Adhikari" w:date="2020-03-18T17:40:00Z">
        <w:r>
          <w:rPr>
            <w:rFonts w:ascii="Times New Roman" w:hAnsi="Times New Roman" w:cs="Times New Roman"/>
            <w:sz w:val="24"/>
            <w:szCs w:val="24"/>
          </w:rPr>
          <w:t>Possible, pure</w:t>
        </w:r>
      </w:ins>
    </w:p>
    <w:p w14:paraId="37C1D1A9" w14:textId="21952181" w:rsidR="00C941F7" w:rsidRDefault="00C941F7" w:rsidP="00C941F7">
      <w:pPr>
        <w:pStyle w:val="NoSpacing"/>
        <w:rPr>
          <w:ins w:id="1612" w:author="Krishna Adhikari" w:date="2020-03-18T18:07:00Z"/>
          <w:rFonts w:ascii="Times New Roman" w:hAnsi="Times New Roman" w:cs="Times New Roman"/>
          <w:sz w:val="24"/>
          <w:szCs w:val="24"/>
        </w:rPr>
      </w:pPr>
    </w:p>
    <w:p w14:paraId="713314EC" w14:textId="4FB69160" w:rsidR="00C941F7" w:rsidRDefault="00C941F7" w:rsidP="00C941F7">
      <w:pPr>
        <w:pStyle w:val="NoSpacing"/>
        <w:rPr>
          <w:ins w:id="1613" w:author="Krishna Adhikari" w:date="2020-03-18T18:07:00Z"/>
          <w:rFonts w:ascii="Times New Roman" w:hAnsi="Times New Roman" w:cs="Times New Roman"/>
          <w:sz w:val="24"/>
          <w:szCs w:val="24"/>
        </w:rPr>
      </w:pPr>
    </w:p>
    <w:p w14:paraId="29F40298" w14:textId="11143838" w:rsidR="00C941F7" w:rsidRDefault="00C941F7" w:rsidP="00C941F7">
      <w:pPr>
        <w:pStyle w:val="NoSpacing"/>
        <w:rPr>
          <w:ins w:id="1614" w:author="Krishna Adhikari" w:date="2020-03-18T18:07:00Z"/>
          <w:rFonts w:ascii="Times New Roman" w:hAnsi="Times New Roman" w:cs="Times New Roman"/>
          <w:sz w:val="24"/>
          <w:szCs w:val="24"/>
        </w:rPr>
      </w:pPr>
    </w:p>
    <w:p w14:paraId="4FBD7C42" w14:textId="3354C77E" w:rsidR="00C941F7" w:rsidRDefault="00C941F7" w:rsidP="00C941F7">
      <w:pPr>
        <w:pStyle w:val="NoSpacing"/>
        <w:rPr>
          <w:ins w:id="1615" w:author="Krishna Adhikari" w:date="2020-03-18T18:07:00Z"/>
          <w:rFonts w:ascii="Times New Roman" w:hAnsi="Times New Roman" w:cs="Times New Roman"/>
          <w:sz w:val="24"/>
          <w:szCs w:val="24"/>
        </w:rPr>
      </w:pPr>
    </w:p>
    <w:p w14:paraId="56760C9B" w14:textId="03B09704" w:rsidR="00C941F7" w:rsidRDefault="00C941F7" w:rsidP="00C941F7">
      <w:pPr>
        <w:pStyle w:val="NoSpacing"/>
        <w:jc w:val="center"/>
        <w:rPr>
          <w:ins w:id="1616" w:author="Krishna Adhikari" w:date="2020-03-18T18:07:00Z"/>
          <w:rFonts w:ascii="Times New Roman" w:hAnsi="Times New Roman" w:cs="Times New Roman"/>
          <w:sz w:val="24"/>
          <w:szCs w:val="24"/>
        </w:rPr>
      </w:pPr>
      <w:ins w:id="1617" w:author="Krishna Adhikari" w:date="2020-03-18T18:07:00Z">
        <w:r w:rsidRPr="00C941F7">
          <w:rPr>
            <w:rFonts w:ascii="Times New Roman" w:hAnsi="Times New Roman" w:cs="Times New Roman"/>
            <w:sz w:val="24"/>
            <w:szCs w:val="24"/>
            <w:highlight w:val="yellow"/>
            <w:rPrChange w:id="1618" w:author="Krishna Adhikari" w:date="2020-03-18T18:07:00Z">
              <w:rPr>
                <w:rFonts w:ascii="Times New Roman" w:hAnsi="Times New Roman" w:cs="Times New Roman"/>
                <w:sz w:val="24"/>
                <w:szCs w:val="24"/>
              </w:rPr>
            </w:rPrChange>
          </w:rPr>
          <w:t>Python PEP 8</w:t>
        </w:r>
      </w:ins>
    </w:p>
    <w:p w14:paraId="289E2515" w14:textId="4341AB29" w:rsidR="00C941F7" w:rsidRPr="000117EB" w:rsidRDefault="00F251A5" w:rsidP="00C941F7">
      <w:pPr>
        <w:pStyle w:val="NoSpacing"/>
        <w:numPr>
          <w:ilvl w:val="0"/>
          <w:numId w:val="12"/>
        </w:numPr>
        <w:ind w:left="284" w:hanging="284"/>
        <w:rPr>
          <w:ins w:id="1619" w:author="Krishna Adhikari" w:date="2020-03-18T18:27:00Z"/>
          <w:rFonts w:ascii="Times New Roman" w:hAnsi="Times New Roman" w:cs="Times New Roman"/>
          <w:b/>
          <w:bCs/>
          <w:sz w:val="24"/>
          <w:szCs w:val="24"/>
          <w:rPrChange w:id="1620" w:author="Krishna Adhikari" w:date="2020-03-18T18:27:00Z">
            <w:rPr>
              <w:ins w:id="1621" w:author="Krishna Adhikari" w:date="2020-03-18T18:27:00Z"/>
              <w:rFonts w:ascii="Times New Roman" w:hAnsi="Times New Roman" w:cs="Times New Roman"/>
              <w:sz w:val="24"/>
              <w:szCs w:val="24"/>
            </w:rPr>
          </w:rPrChange>
        </w:rPr>
      </w:pPr>
      <w:ins w:id="1622" w:author="Krishna Adhikari" w:date="2020-03-18T18:25:00Z">
        <w:r>
          <w:rPr>
            <w:rFonts w:ascii="Times New Roman" w:hAnsi="Times New Roman" w:cs="Times New Roman"/>
            <w:sz w:val="24"/>
            <w:szCs w:val="24"/>
          </w:rPr>
          <w:t xml:space="preserve">Single space in operator like </w:t>
        </w:r>
      </w:ins>
      <w:ins w:id="1623" w:author="Krishna Adhikari" w:date="2020-03-18T18:26:00Z">
        <w:r w:rsidR="000117EB">
          <w:rPr>
            <w:rFonts w:ascii="Times New Roman" w:hAnsi="Times New Roman" w:cs="Times New Roman"/>
            <w:sz w:val="24"/>
            <w:szCs w:val="24"/>
          </w:rPr>
          <w:t>(a</w:t>
        </w:r>
      </w:ins>
      <w:ins w:id="1624" w:author="Krishna Adhikari" w:date="2020-03-18T18:25:00Z">
        <w:r>
          <w:rPr>
            <w:rFonts w:ascii="Times New Roman" w:hAnsi="Times New Roman" w:cs="Times New Roman"/>
            <w:sz w:val="24"/>
            <w:szCs w:val="24"/>
          </w:rPr>
          <w:t xml:space="preserve"> + b) not (a</w:t>
        </w:r>
      </w:ins>
      <w:ins w:id="1625" w:author="Krishna Adhikari" w:date="2020-03-18T18:26:00Z">
        <w:r w:rsidR="000117EB">
          <w:rPr>
            <w:rFonts w:ascii="Times New Roman" w:hAnsi="Times New Roman" w:cs="Times New Roman"/>
            <w:sz w:val="24"/>
            <w:szCs w:val="24"/>
          </w:rPr>
          <w:t xml:space="preserve"> </w:t>
        </w:r>
      </w:ins>
      <w:ins w:id="1626" w:author="Krishna Adhikari" w:date="2020-03-18T18:25:00Z">
        <w:r>
          <w:rPr>
            <w:rFonts w:ascii="Times New Roman" w:hAnsi="Times New Roman" w:cs="Times New Roman"/>
            <w:sz w:val="24"/>
            <w:szCs w:val="24"/>
          </w:rPr>
          <w:t>+</w:t>
        </w:r>
      </w:ins>
      <w:ins w:id="1627" w:author="Krishna Adhikari" w:date="2020-03-18T18:26:00Z">
        <w:r w:rsidR="000117EB">
          <w:rPr>
            <w:rFonts w:ascii="Times New Roman" w:hAnsi="Times New Roman" w:cs="Times New Roman"/>
            <w:sz w:val="24"/>
            <w:szCs w:val="24"/>
          </w:rPr>
          <w:t xml:space="preserve"> </w:t>
        </w:r>
      </w:ins>
      <w:ins w:id="1628" w:author="Krishna Adhikari" w:date="2020-03-18T18:25:00Z">
        <w:r>
          <w:rPr>
            <w:rFonts w:ascii="Times New Roman" w:hAnsi="Times New Roman" w:cs="Times New Roman"/>
            <w:sz w:val="24"/>
            <w:szCs w:val="24"/>
          </w:rPr>
          <w:t xml:space="preserve">b) </w:t>
        </w:r>
      </w:ins>
    </w:p>
    <w:p w14:paraId="49502C6B" w14:textId="1111269E" w:rsidR="000117EB" w:rsidRPr="000117EB" w:rsidRDefault="000117EB" w:rsidP="00C941F7">
      <w:pPr>
        <w:pStyle w:val="NoSpacing"/>
        <w:numPr>
          <w:ilvl w:val="0"/>
          <w:numId w:val="12"/>
        </w:numPr>
        <w:ind w:left="284" w:hanging="284"/>
        <w:rPr>
          <w:ins w:id="1629" w:author="Krishna Adhikari" w:date="2020-03-18T18:28:00Z"/>
          <w:rFonts w:ascii="Times New Roman" w:hAnsi="Times New Roman" w:cs="Times New Roman"/>
          <w:b/>
          <w:bCs/>
          <w:sz w:val="24"/>
          <w:szCs w:val="24"/>
          <w:rPrChange w:id="1630" w:author="Krishna Adhikari" w:date="2020-03-18T18:28:00Z">
            <w:rPr>
              <w:ins w:id="1631" w:author="Krishna Adhikari" w:date="2020-03-18T18:28:00Z"/>
              <w:rFonts w:ascii="Times New Roman" w:hAnsi="Times New Roman" w:cs="Times New Roman"/>
              <w:sz w:val="24"/>
              <w:szCs w:val="24"/>
            </w:rPr>
          </w:rPrChange>
        </w:rPr>
      </w:pPr>
      <w:ins w:id="1632" w:author="Krishna Adhikari" w:date="2020-03-18T18:27:00Z">
        <w:r>
          <w:rPr>
            <w:rFonts w:ascii="Times New Roman" w:hAnsi="Times New Roman" w:cs="Times New Roman"/>
            <w:b/>
            <w:bCs/>
            <w:sz w:val="24"/>
            <w:szCs w:val="24"/>
          </w:rPr>
          <w:t>I</w:t>
        </w:r>
        <w:r>
          <w:rPr>
            <w:rFonts w:ascii="Times New Roman" w:hAnsi="Times New Roman" w:cs="Times New Roman"/>
            <w:sz w:val="24"/>
            <w:szCs w:val="24"/>
          </w:rPr>
          <w:t>nline Comments should be separated by at least two space</w:t>
        </w:r>
      </w:ins>
      <w:ins w:id="1633" w:author="Krishna Adhikari" w:date="2020-03-18T18:28:00Z">
        <w:r>
          <w:rPr>
            <w:rFonts w:ascii="Times New Roman" w:hAnsi="Times New Roman" w:cs="Times New Roman"/>
            <w:sz w:val="24"/>
            <w:szCs w:val="24"/>
          </w:rPr>
          <w:t xml:space="preserve">s from the </w:t>
        </w:r>
        <w:proofErr w:type="spellStart"/>
        <w:proofErr w:type="gramStart"/>
        <w:r>
          <w:rPr>
            <w:rFonts w:ascii="Times New Roman" w:hAnsi="Times New Roman" w:cs="Times New Roman"/>
            <w:sz w:val="24"/>
            <w:szCs w:val="24"/>
          </w:rPr>
          <w:t>statement.They</w:t>
        </w:r>
        <w:proofErr w:type="spellEnd"/>
        <w:proofErr w:type="gramEnd"/>
        <w:r>
          <w:rPr>
            <w:rFonts w:ascii="Times New Roman" w:hAnsi="Times New Roman" w:cs="Times New Roman"/>
            <w:sz w:val="24"/>
            <w:szCs w:val="24"/>
          </w:rPr>
          <w:t xml:space="preserve"> should be separated by at least two spaces from the statement.</w:t>
        </w:r>
      </w:ins>
    </w:p>
    <w:p w14:paraId="55447A77" w14:textId="355B1186" w:rsidR="000117EB" w:rsidRDefault="000117EB" w:rsidP="00F8427E">
      <w:pPr>
        <w:pStyle w:val="NoSpacing"/>
        <w:rPr>
          <w:ins w:id="1634" w:author="Krishna Adhikari" w:date="2020-03-23T17:03:00Z"/>
          <w:rFonts w:ascii="Times New Roman" w:hAnsi="Times New Roman" w:cs="Times New Roman"/>
          <w:b/>
          <w:bCs/>
          <w:sz w:val="24"/>
          <w:szCs w:val="24"/>
        </w:rPr>
      </w:pPr>
    </w:p>
    <w:p w14:paraId="01BC0844" w14:textId="2595D03A" w:rsidR="00F8427E" w:rsidRDefault="00F8427E" w:rsidP="00F8427E">
      <w:pPr>
        <w:pStyle w:val="NoSpacing"/>
        <w:rPr>
          <w:ins w:id="1635" w:author="Krishna Adhikari" w:date="2020-03-23T17:03:00Z"/>
          <w:rFonts w:ascii="Times New Roman" w:hAnsi="Times New Roman" w:cs="Times New Roman"/>
          <w:b/>
          <w:bCs/>
          <w:sz w:val="24"/>
          <w:szCs w:val="24"/>
        </w:rPr>
      </w:pPr>
    </w:p>
    <w:p w14:paraId="7F620B66" w14:textId="6F5C4016" w:rsidR="00F8427E" w:rsidRDefault="00F8427E" w:rsidP="00F8427E">
      <w:pPr>
        <w:pStyle w:val="NoSpacing"/>
        <w:rPr>
          <w:ins w:id="1636" w:author="Krishna Adhikari" w:date="2020-03-23T17:03:00Z"/>
          <w:rFonts w:ascii="Times New Roman" w:hAnsi="Times New Roman" w:cs="Times New Roman"/>
          <w:b/>
          <w:bCs/>
          <w:sz w:val="24"/>
          <w:szCs w:val="24"/>
        </w:rPr>
      </w:pPr>
    </w:p>
    <w:p w14:paraId="41138BE5" w14:textId="25EAAC6E" w:rsidR="00F8427E" w:rsidRDefault="00F8427E" w:rsidP="00F8427E">
      <w:pPr>
        <w:pStyle w:val="NoSpacing"/>
        <w:rPr>
          <w:ins w:id="1637" w:author="Krishna Adhikari" w:date="2020-03-23T17:03:00Z"/>
          <w:rFonts w:ascii="Times New Roman" w:hAnsi="Times New Roman" w:cs="Times New Roman"/>
          <w:b/>
          <w:bCs/>
          <w:sz w:val="24"/>
          <w:szCs w:val="24"/>
        </w:rPr>
      </w:pPr>
    </w:p>
    <w:p w14:paraId="36E5C271" w14:textId="276131A8" w:rsidR="00F8427E" w:rsidRDefault="00F8427E" w:rsidP="00F8427E">
      <w:pPr>
        <w:pStyle w:val="NoSpacing"/>
        <w:rPr>
          <w:ins w:id="1638" w:author="Krishna Adhikari" w:date="2020-03-23T17:03:00Z"/>
          <w:rFonts w:ascii="Times New Roman" w:hAnsi="Times New Roman" w:cs="Times New Roman"/>
          <w:b/>
          <w:bCs/>
          <w:sz w:val="24"/>
          <w:szCs w:val="24"/>
        </w:rPr>
      </w:pPr>
    </w:p>
    <w:p w14:paraId="56BAD43E" w14:textId="586D4309" w:rsidR="00F8427E" w:rsidRDefault="00F8427E" w:rsidP="00F8427E">
      <w:pPr>
        <w:pStyle w:val="NoSpacing"/>
        <w:rPr>
          <w:ins w:id="1639" w:author="Krishna Adhikari" w:date="2020-03-23T17:03:00Z"/>
          <w:rFonts w:ascii="Times New Roman" w:hAnsi="Times New Roman" w:cs="Times New Roman"/>
          <w:b/>
          <w:bCs/>
          <w:sz w:val="24"/>
          <w:szCs w:val="24"/>
        </w:rPr>
      </w:pPr>
    </w:p>
    <w:p w14:paraId="72B19B6A" w14:textId="22A427F9" w:rsidR="00F8427E" w:rsidRDefault="00F8427E" w:rsidP="00F8427E">
      <w:pPr>
        <w:pStyle w:val="NoSpacing"/>
        <w:rPr>
          <w:ins w:id="1640" w:author="Krishna Adhikari" w:date="2020-03-23T17:03:00Z"/>
          <w:rFonts w:ascii="Times New Roman" w:hAnsi="Times New Roman" w:cs="Times New Roman"/>
          <w:b/>
          <w:bCs/>
          <w:sz w:val="24"/>
          <w:szCs w:val="24"/>
        </w:rPr>
      </w:pPr>
    </w:p>
    <w:p w14:paraId="0E9E35AE" w14:textId="667E0CDB" w:rsidR="00F8427E" w:rsidRDefault="00F8427E" w:rsidP="00F8427E">
      <w:pPr>
        <w:pStyle w:val="NoSpacing"/>
        <w:rPr>
          <w:ins w:id="1641" w:author="Krishna Adhikari" w:date="2020-03-23T17:03:00Z"/>
          <w:rFonts w:ascii="Times New Roman" w:hAnsi="Times New Roman" w:cs="Times New Roman"/>
          <w:b/>
          <w:bCs/>
          <w:sz w:val="24"/>
          <w:szCs w:val="24"/>
        </w:rPr>
      </w:pPr>
    </w:p>
    <w:p w14:paraId="0CC013B0" w14:textId="3FC01084" w:rsidR="00F8427E" w:rsidRDefault="00F8427E" w:rsidP="00F8427E">
      <w:pPr>
        <w:pStyle w:val="NoSpacing"/>
        <w:rPr>
          <w:ins w:id="1642" w:author="Krishna Adhikari" w:date="2020-03-23T17:03:00Z"/>
          <w:rFonts w:ascii="Times New Roman" w:hAnsi="Times New Roman" w:cs="Times New Roman"/>
          <w:b/>
          <w:bCs/>
          <w:sz w:val="24"/>
          <w:szCs w:val="24"/>
        </w:rPr>
      </w:pPr>
    </w:p>
    <w:p w14:paraId="46468007" w14:textId="19AA71D9" w:rsidR="00F8427E" w:rsidRDefault="00F8427E" w:rsidP="00F8427E">
      <w:pPr>
        <w:pStyle w:val="NoSpacing"/>
        <w:rPr>
          <w:ins w:id="1643" w:author="Krishna Adhikari" w:date="2020-03-23T17:03:00Z"/>
          <w:rFonts w:ascii="Times New Roman" w:hAnsi="Times New Roman" w:cs="Times New Roman"/>
          <w:b/>
          <w:bCs/>
          <w:sz w:val="24"/>
          <w:szCs w:val="24"/>
        </w:rPr>
      </w:pPr>
    </w:p>
    <w:p w14:paraId="3ADE5B7D" w14:textId="7F689316" w:rsidR="00F8427E" w:rsidRDefault="00F8427E" w:rsidP="00F8427E">
      <w:pPr>
        <w:pStyle w:val="NoSpacing"/>
        <w:rPr>
          <w:ins w:id="1644" w:author="Krishna Adhikari" w:date="2020-03-23T17:03:00Z"/>
          <w:rFonts w:ascii="Times New Roman" w:hAnsi="Times New Roman" w:cs="Times New Roman"/>
          <w:b/>
          <w:bCs/>
          <w:sz w:val="24"/>
          <w:szCs w:val="24"/>
        </w:rPr>
      </w:pPr>
    </w:p>
    <w:p w14:paraId="69DFBA89" w14:textId="47040A3D" w:rsidR="00F8427E" w:rsidRDefault="00F8427E" w:rsidP="00F8427E">
      <w:pPr>
        <w:pStyle w:val="NoSpacing"/>
        <w:rPr>
          <w:ins w:id="1645" w:author="Krishna Adhikari" w:date="2020-03-23T17:03:00Z"/>
          <w:rFonts w:ascii="Times New Roman" w:hAnsi="Times New Roman" w:cs="Times New Roman"/>
          <w:b/>
          <w:bCs/>
          <w:sz w:val="24"/>
          <w:szCs w:val="24"/>
        </w:rPr>
      </w:pPr>
    </w:p>
    <w:p w14:paraId="0109924B" w14:textId="673DE956" w:rsidR="00F8427E" w:rsidRDefault="00F8427E" w:rsidP="00F8427E">
      <w:pPr>
        <w:pStyle w:val="NoSpacing"/>
        <w:rPr>
          <w:ins w:id="1646" w:author="Krishna Adhikari" w:date="2020-03-23T17:03:00Z"/>
          <w:rFonts w:ascii="Times New Roman" w:hAnsi="Times New Roman" w:cs="Times New Roman"/>
          <w:b/>
          <w:bCs/>
          <w:sz w:val="24"/>
          <w:szCs w:val="24"/>
        </w:rPr>
      </w:pPr>
    </w:p>
    <w:p w14:paraId="4D2D7AE2" w14:textId="64D011F5" w:rsidR="00F8427E" w:rsidRDefault="00F8427E" w:rsidP="00F8427E">
      <w:pPr>
        <w:pStyle w:val="NoSpacing"/>
        <w:rPr>
          <w:ins w:id="1647" w:author="Krishna Adhikari" w:date="2020-03-23T17:03:00Z"/>
          <w:rFonts w:ascii="Times New Roman" w:hAnsi="Times New Roman" w:cs="Times New Roman"/>
          <w:b/>
          <w:bCs/>
          <w:sz w:val="24"/>
          <w:szCs w:val="24"/>
        </w:rPr>
      </w:pPr>
    </w:p>
    <w:p w14:paraId="1D4DC663" w14:textId="4BC08A66" w:rsidR="00F8427E" w:rsidRDefault="00F8427E" w:rsidP="00F8427E">
      <w:pPr>
        <w:pStyle w:val="NoSpacing"/>
        <w:rPr>
          <w:ins w:id="1648" w:author="Krishna Adhikari" w:date="2020-03-23T17:03:00Z"/>
          <w:rFonts w:ascii="Times New Roman" w:hAnsi="Times New Roman" w:cs="Times New Roman"/>
          <w:b/>
          <w:bCs/>
          <w:sz w:val="24"/>
          <w:szCs w:val="24"/>
        </w:rPr>
      </w:pPr>
    </w:p>
    <w:p w14:paraId="348A3B01" w14:textId="360667EF" w:rsidR="00F8427E" w:rsidRDefault="00F8427E" w:rsidP="00F8427E">
      <w:pPr>
        <w:pStyle w:val="NoSpacing"/>
        <w:rPr>
          <w:ins w:id="1649" w:author="Krishna Adhikari" w:date="2020-03-23T17:03:00Z"/>
          <w:rFonts w:ascii="Times New Roman" w:hAnsi="Times New Roman" w:cs="Times New Roman"/>
          <w:b/>
          <w:bCs/>
          <w:sz w:val="24"/>
          <w:szCs w:val="24"/>
        </w:rPr>
      </w:pPr>
    </w:p>
    <w:p w14:paraId="2ECE1C1C" w14:textId="3419214F" w:rsidR="00F8427E" w:rsidRDefault="00F8427E" w:rsidP="00F8427E">
      <w:pPr>
        <w:pStyle w:val="NoSpacing"/>
        <w:rPr>
          <w:ins w:id="1650" w:author="Krishna Adhikari" w:date="2020-03-23T17:03:00Z"/>
          <w:rFonts w:ascii="Times New Roman" w:hAnsi="Times New Roman" w:cs="Times New Roman"/>
          <w:b/>
          <w:bCs/>
          <w:sz w:val="24"/>
          <w:szCs w:val="24"/>
        </w:rPr>
      </w:pPr>
    </w:p>
    <w:p w14:paraId="431FA3F3" w14:textId="2FE1695C" w:rsidR="00F8427E" w:rsidRDefault="00F8427E" w:rsidP="00F8427E">
      <w:pPr>
        <w:pStyle w:val="NoSpacing"/>
        <w:rPr>
          <w:ins w:id="1651" w:author="Krishna Adhikari" w:date="2020-03-23T17:03:00Z"/>
          <w:rFonts w:ascii="Times New Roman" w:hAnsi="Times New Roman" w:cs="Times New Roman"/>
          <w:b/>
          <w:bCs/>
          <w:sz w:val="24"/>
          <w:szCs w:val="24"/>
        </w:rPr>
      </w:pPr>
    </w:p>
    <w:p w14:paraId="1B017BB5" w14:textId="5F2F5780" w:rsidR="00F8427E" w:rsidRDefault="00F8427E" w:rsidP="00F8427E">
      <w:pPr>
        <w:pStyle w:val="NoSpacing"/>
        <w:jc w:val="center"/>
        <w:rPr>
          <w:ins w:id="1652" w:author="Krishna Adhikari" w:date="2020-03-23T17:03:00Z"/>
          <w:rFonts w:ascii="Times New Roman" w:hAnsi="Times New Roman" w:cs="Times New Roman"/>
          <w:b/>
          <w:bCs/>
          <w:sz w:val="24"/>
          <w:szCs w:val="24"/>
        </w:rPr>
      </w:pPr>
      <w:ins w:id="1653" w:author="Krishna Adhikari" w:date="2020-03-23T17:03:00Z">
        <w:r>
          <w:rPr>
            <w:rFonts w:ascii="Times New Roman" w:hAnsi="Times New Roman" w:cs="Times New Roman"/>
            <w:b/>
            <w:bCs/>
            <w:sz w:val="24"/>
            <w:szCs w:val="24"/>
          </w:rPr>
          <w:t>Table of Abbreviations</w:t>
        </w:r>
      </w:ins>
    </w:p>
    <w:p w14:paraId="363C9FF8" w14:textId="57E51A6D" w:rsidR="00F8427E" w:rsidRDefault="00F8427E" w:rsidP="00F8427E">
      <w:pPr>
        <w:pStyle w:val="NoSpacing"/>
        <w:rPr>
          <w:ins w:id="1654" w:author="Krishna Adhikari" w:date="2020-03-23T17:03:00Z"/>
          <w:rFonts w:ascii="Times New Roman" w:hAnsi="Times New Roman" w:cs="Times New Roman"/>
          <w:b/>
          <w:bCs/>
          <w:sz w:val="24"/>
          <w:szCs w:val="24"/>
        </w:rPr>
      </w:pPr>
      <w:ins w:id="1655" w:author="Krishna Adhikari" w:date="2020-03-23T17:03:00Z">
        <w:r>
          <w:rPr>
            <w:rFonts w:ascii="Times New Roman" w:hAnsi="Times New Roman" w:cs="Times New Roman"/>
            <w:b/>
            <w:bCs/>
            <w:sz w:val="24"/>
            <w:szCs w:val="24"/>
          </w:rPr>
          <w:t xml:space="preserve">BLAST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Basic  Local</w:t>
        </w:r>
        <w:proofErr w:type="gramEnd"/>
        <w:r>
          <w:rPr>
            <w:rFonts w:ascii="Times New Roman" w:hAnsi="Times New Roman" w:cs="Times New Roman"/>
            <w:b/>
            <w:bCs/>
            <w:sz w:val="24"/>
            <w:szCs w:val="24"/>
          </w:rPr>
          <w:t xml:space="preserve"> Alignment Search Tool</w:t>
        </w:r>
      </w:ins>
    </w:p>
    <w:p w14:paraId="0B339E38" w14:textId="3569FAF7" w:rsidR="00F8427E" w:rsidRDefault="00F8427E" w:rsidP="00F8427E">
      <w:pPr>
        <w:pStyle w:val="NoSpacing"/>
        <w:rPr>
          <w:ins w:id="1656" w:author="Krishna Adhikari" w:date="2020-03-23T17:04:00Z"/>
          <w:rFonts w:ascii="Times New Roman" w:hAnsi="Times New Roman" w:cs="Times New Roman"/>
          <w:b/>
          <w:bCs/>
          <w:sz w:val="24"/>
          <w:szCs w:val="24"/>
        </w:rPr>
      </w:pPr>
      <w:ins w:id="1657" w:author="Krishna Adhikari" w:date="2020-03-23T17:03:00Z">
        <w:r>
          <w:rPr>
            <w:rFonts w:ascii="Times New Roman" w:hAnsi="Times New Roman" w:cs="Times New Roman"/>
            <w:b/>
            <w:bCs/>
            <w:sz w:val="24"/>
            <w:szCs w:val="24"/>
          </w:rPr>
          <w:t xml:space="preserve">BLOSUM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BLOck</w:t>
        </w:r>
        <w:proofErr w:type="spellEnd"/>
        <w:r>
          <w:rPr>
            <w:rFonts w:ascii="Times New Roman" w:hAnsi="Times New Roman" w:cs="Times New Roman"/>
            <w:b/>
            <w:bCs/>
            <w:sz w:val="24"/>
            <w:szCs w:val="24"/>
          </w:rPr>
          <w:t xml:space="preserve"> Sub</w:t>
        </w:r>
      </w:ins>
      <w:ins w:id="1658" w:author="Krishna Adhikari" w:date="2020-03-23T17:04:00Z">
        <w:r>
          <w:rPr>
            <w:rFonts w:ascii="Times New Roman" w:hAnsi="Times New Roman" w:cs="Times New Roman"/>
            <w:b/>
            <w:bCs/>
            <w:sz w:val="24"/>
            <w:szCs w:val="24"/>
          </w:rPr>
          <w:t>stitution Matrix</w:t>
        </w:r>
      </w:ins>
    </w:p>
    <w:p w14:paraId="3DCD9A24" w14:textId="36CFAE67" w:rsidR="00F8427E" w:rsidRDefault="00F8427E" w:rsidP="00F8427E">
      <w:pPr>
        <w:pStyle w:val="NoSpacing"/>
        <w:rPr>
          <w:ins w:id="1659" w:author="Krishna Adhikari" w:date="2020-03-23T17:04:00Z"/>
          <w:rFonts w:ascii="Times New Roman" w:hAnsi="Times New Roman" w:cs="Times New Roman"/>
          <w:b/>
          <w:bCs/>
          <w:sz w:val="24"/>
          <w:szCs w:val="24"/>
        </w:rPr>
      </w:pPr>
      <w:ins w:id="1660" w:author="Krishna Adhikari" w:date="2020-03-23T17:04:00Z">
        <w:r>
          <w:rPr>
            <w:rFonts w:ascii="Times New Roman" w:hAnsi="Times New Roman" w:cs="Times New Roman"/>
            <w:b/>
            <w:bCs/>
            <w:sz w:val="24"/>
            <w:szCs w:val="24"/>
          </w:rPr>
          <w:t xml:space="preserve">COGs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The Database of Clusters of Orthologous Groups of Proteins</w:t>
        </w:r>
      </w:ins>
    </w:p>
    <w:p w14:paraId="586266FB" w14:textId="408C99AB" w:rsidR="00F8427E" w:rsidRDefault="00F8427E" w:rsidP="00F8427E">
      <w:pPr>
        <w:pStyle w:val="NoSpacing"/>
        <w:rPr>
          <w:ins w:id="1661" w:author="Krishna Adhikari" w:date="2020-03-23T17:04:00Z"/>
          <w:rFonts w:ascii="Times New Roman" w:hAnsi="Times New Roman" w:cs="Times New Roman"/>
          <w:b/>
          <w:bCs/>
          <w:sz w:val="24"/>
          <w:szCs w:val="24"/>
        </w:rPr>
      </w:pPr>
      <w:ins w:id="1662" w:author="Krishna Adhikari" w:date="2020-03-23T17:04:00Z">
        <w:r>
          <w:rPr>
            <w:rFonts w:ascii="Times New Roman" w:hAnsi="Times New Roman" w:cs="Times New Roman"/>
            <w:b/>
            <w:bCs/>
            <w:sz w:val="24"/>
            <w:szCs w:val="24"/>
          </w:rPr>
          <w:t xml:space="preserve">DNA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DeoxyriboNucleic</w:t>
        </w:r>
        <w:proofErr w:type="spellEnd"/>
        <w:r>
          <w:rPr>
            <w:rFonts w:ascii="Times New Roman" w:hAnsi="Times New Roman" w:cs="Times New Roman"/>
            <w:b/>
            <w:bCs/>
            <w:sz w:val="24"/>
            <w:szCs w:val="24"/>
          </w:rPr>
          <w:t xml:space="preserve"> Acid</w:t>
        </w:r>
      </w:ins>
    </w:p>
    <w:p w14:paraId="6CF00238" w14:textId="146836EB" w:rsidR="00F8427E" w:rsidRDefault="00F8427E" w:rsidP="00F8427E">
      <w:pPr>
        <w:pStyle w:val="NoSpacing"/>
        <w:rPr>
          <w:ins w:id="1663" w:author="Krishna Adhikari" w:date="2020-03-23T17:05:00Z"/>
          <w:rFonts w:ascii="Times New Roman" w:hAnsi="Times New Roman" w:cs="Times New Roman"/>
          <w:b/>
          <w:bCs/>
          <w:sz w:val="24"/>
          <w:szCs w:val="24"/>
        </w:rPr>
      </w:pPr>
      <w:ins w:id="1664" w:author="Krishna Adhikari" w:date="2020-03-23T17:05:00Z">
        <w:r>
          <w:rPr>
            <w:rFonts w:ascii="Times New Roman" w:hAnsi="Times New Roman" w:cs="Times New Roman"/>
            <w:b/>
            <w:bCs/>
            <w:sz w:val="24"/>
            <w:szCs w:val="24"/>
          </w:rPr>
          <w:t xml:space="preserve">FASTA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FAST Alignment</w:t>
        </w:r>
      </w:ins>
    </w:p>
    <w:p w14:paraId="7D0FA311" w14:textId="095F8F2E" w:rsidR="00F8427E" w:rsidRDefault="00F8427E" w:rsidP="00F8427E">
      <w:pPr>
        <w:pStyle w:val="NoSpacing"/>
        <w:rPr>
          <w:ins w:id="1665" w:author="Krishna Adhikari" w:date="2020-03-23T17:05:00Z"/>
          <w:rFonts w:ascii="Times New Roman" w:hAnsi="Times New Roman" w:cs="Times New Roman"/>
          <w:b/>
          <w:bCs/>
          <w:sz w:val="24"/>
          <w:szCs w:val="24"/>
        </w:rPr>
      </w:pPr>
      <w:ins w:id="1666" w:author="Krishna Adhikari" w:date="2020-03-23T17:05:00Z">
        <w:r>
          <w:rPr>
            <w:rFonts w:ascii="Times New Roman" w:hAnsi="Times New Roman" w:cs="Times New Roman"/>
            <w:b/>
            <w:bCs/>
            <w:sz w:val="24"/>
            <w:szCs w:val="24"/>
          </w:rPr>
          <w:t xml:space="preserve">KO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Kegg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Orthology</w:t>
        </w:r>
        <w:proofErr w:type="spellEnd"/>
      </w:ins>
    </w:p>
    <w:p w14:paraId="32047FF3" w14:textId="57EA1436" w:rsidR="00F8427E" w:rsidRDefault="00F8427E" w:rsidP="00F8427E">
      <w:pPr>
        <w:pStyle w:val="NoSpacing"/>
        <w:rPr>
          <w:ins w:id="1667" w:author="Krishna Adhikari" w:date="2020-03-23T17:06:00Z"/>
          <w:rFonts w:ascii="Times New Roman" w:hAnsi="Times New Roman" w:cs="Times New Roman"/>
          <w:b/>
          <w:bCs/>
          <w:sz w:val="24"/>
          <w:szCs w:val="24"/>
        </w:rPr>
      </w:pPr>
      <w:ins w:id="1668" w:author="Krishna Adhikari" w:date="2020-03-23T17:05:00Z">
        <w:r>
          <w:rPr>
            <w:rFonts w:ascii="Times New Roman" w:hAnsi="Times New Roman" w:cs="Times New Roman"/>
            <w:b/>
            <w:bCs/>
            <w:sz w:val="24"/>
            <w:szCs w:val="24"/>
          </w:rPr>
          <w:t xml:space="preserve">MCL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Markov C</w:t>
        </w:r>
      </w:ins>
      <w:ins w:id="1669" w:author="Krishna Adhikari" w:date="2020-03-23T17:06:00Z">
        <w:r>
          <w:rPr>
            <w:rFonts w:ascii="Times New Roman" w:hAnsi="Times New Roman" w:cs="Times New Roman"/>
            <w:b/>
            <w:bCs/>
            <w:sz w:val="24"/>
            <w:szCs w:val="24"/>
          </w:rPr>
          <w:t>lustering</w:t>
        </w:r>
      </w:ins>
    </w:p>
    <w:p w14:paraId="1F9D9578" w14:textId="56AC428C" w:rsidR="00F8427E" w:rsidRDefault="00F8427E" w:rsidP="00F8427E">
      <w:pPr>
        <w:pStyle w:val="NoSpacing"/>
        <w:rPr>
          <w:ins w:id="1670" w:author="Krishna Adhikari" w:date="2020-03-23T17:06:00Z"/>
          <w:rFonts w:ascii="Times New Roman" w:hAnsi="Times New Roman" w:cs="Times New Roman"/>
          <w:b/>
          <w:bCs/>
          <w:sz w:val="24"/>
          <w:szCs w:val="24"/>
        </w:rPr>
      </w:pPr>
      <w:ins w:id="1671" w:author="Krishna Adhikari" w:date="2020-03-23T17:06:00Z">
        <w:r>
          <w:rPr>
            <w:rFonts w:ascii="Times New Roman" w:hAnsi="Times New Roman" w:cs="Times New Roman"/>
            <w:b/>
            <w:bCs/>
            <w:sz w:val="24"/>
            <w:szCs w:val="24"/>
          </w:rPr>
          <w:t xml:space="preserve">mRNA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Messaenger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RiboNucleic</w:t>
        </w:r>
        <w:proofErr w:type="spellEnd"/>
        <w:r>
          <w:rPr>
            <w:rFonts w:ascii="Times New Roman" w:hAnsi="Times New Roman" w:cs="Times New Roman"/>
            <w:b/>
            <w:bCs/>
            <w:sz w:val="24"/>
            <w:szCs w:val="24"/>
          </w:rPr>
          <w:t xml:space="preserve"> Acid</w:t>
        </w:r>
      </w:ins>
    </w:p>
    <w:p w14:paraId="2981D631" w14:textId="34FEBA39" w:rsidR="00F8427E" w:rsidRDefault="00F8427E" w:rsidP="00F8427E">
      <w:pPr>
        <w:pStyle w:val="NoSpacing"/>
        <w:rPr>
          <w:ins w:id="1672" w:author="Krishna Adhikari" w:date="2020-03-23T17:07:00Z"/>
          <w:rFonts w:ascii="Times New Roman" w:hAnsi="Times New Roman" w:cs="Times New Roman"/>
          <w:b/>
          <w:bCs/>
          <w:sz w:val="24"/>
          <w:szCs w:val="24"/>
        </w:rPr>
      </w:pPr>
      <w:ins w:id="1673" w:author="Krishna Adhikari" w:date="2020-03-23T17:06:00Z">
        <w:r>
          <w:rPr>
            <w:rFonts w:ascii="Times New Roman" w:hAnsi="Times New Roman" w:cs="Times New Roman"/>
            <w:b/>
            <w:bCs/>
            <w:sz w:val="24"/>
            <w:szCs w:val="24"/>
          </w:rPr>
          <w:t xml:space="preserve">NCBI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National Center for B</w:t>
        </w:r>
      </w:ins>
      <w:ins w:id="1674" w:author="Krishna Adhikari" w:date="2020-03-23T17:07:00Z">
        <w:r>
          <w:rPr>
            <w:rFonts w:ascii="Times New Roman" w:hAnsi="Times New Roman" w:cs="Times New Roman"/>
            <w:b/>
            <w:bCs/>
            <w:sz w:val="24"/>
            <w:szCs w:val="24"/>
          </w:rPr>
          <w:t>iotechnology Information</w:t>
        </w:r>
      </w:ins>
    </w:p>
    <w:p w14:paraId="2B3ADA73" w14:textId="7FF0AE25" w:rsidR="00F8427E" w:rsidRDefault="00F8427E" w:rsidP="00F8427E">
      <w:pPr>
        <w:pStyle w:val="NoSpacing"/>
        <w:rPr>
          <w:ins w:id="1675" w:author="Krishna Adhikari" w:date="2020-03-23T17:07:00Z"/>
          <w:rFonts w:ascii="Times New Roman" w:hAnsi="Times New Roman" w:cs="Times New Roman"/>
          <w:b/>
          <w:bCs/>
          <w:sz w:val="24"/>
          <w:szCs w:val="24"/>
        </w:rPr>
      </w:pPr>
      <w:ins w:id="1676" w:author="Krishna Adhikari" w:date="2020-03-23T17:07:00Z">
        <w:r>
          <w:rPr>
            <w:rFonts w:ascii="Times New Roman" w:hAnsi="Times New Roman" w:cs="Times New Roman"/>
            <w:b/>
            <w:bCs/>
            <w:sz w:val="24"/>
            <w:szCs w:val="24"/>
          </w:rPr>
          <w:t xml:space="preserve">OPCs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Orthologous Protein Clusters</w:t>
        </w:r>
      </w:ins>
    </w:p>
    <w:p w14:paraId="4F55B7C1" w14:textId="45AD66D8" w:rsidR="00F8427E" w:rsidRDefault="00F8427E" w:rsidP="00F8427E">
      <w:pPr>
        <w:pStyle w:val="NoSpacing"/>
        <w:rPr>
          <w:ins w:id="1677" w:author="Krishna Adhikari" w:date="2020-03-23T17:07:00Z"/>
          <w:rFonts w:ascii="Times New Roman" w:hAnsi="Times New Roman" w:cs="Times New Roman"/>
          <w:b/>
          <w:bCs/>
          <w:sz w:val="24"/>
          <w:szCs w:val="24"/>
        </w:rPr>
      </w:pPr>
      <w:ins w:id="1678" w:author="Krishna Adhikari" w:date="2020-03-23T17:07:00Z">
        <w:r>
          <w:rPr>
            <w:rFonts w:ascii="Times New Roman" w:hAnsi="Times New Roman" w:cs="Times New Roman"/>
            <w:b/>
            <w:bCs/>
            <w:sz w:val="24"/>
            <w:szCs w:val="24"/>
          </w:rPr>
          <w:t xml:space="preserve">PAM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Point Accepted Mutation</w:t>
        </w:r>
      </w:ins>
    </w:p>
    <w:p w14:paraId="284F48C8" w14:textId="5D0881A4" w:rsidR="00F8427E" w:rsidRDefault="00F8427E" w:rsidP="00F8427E">
      <w:pPr>
        <w:pStyle w:val="NoSpacing"/>
        <w:rPr>
          <w:ins w:id="1679" w:author="Krishna Adhikari" w:date="2020-03-23T17:08:00Z"/>
          <w:rFonts w:ascii="Times New Roman" w:hAnsi="Times New Roman" w:cs="Times New Roman"/>
          <w:b/>
          <w:bCs/>
          <w:sz w:val="24"/>
          <w:szCs w:val="24"/>
        </w:rPr>
      </w:pPr>
      <w:ins w:id="1680" w:author="Krishna Adhikari" w:date="2020-03-23T17:07:00Z">
        <w:r>
          <w:rPr>
            <w:rFonts w:ascii="Times New Roman" w:hAnsi="Times New Roman" w:cs="Times New Roman"/>
            <w:b/>
            <w:bCs/>
            <w:sz w:val="24"/>
            <w:szCs w:val="24"/>
          </w:rPr>
          <w:t xml:space="preserve">PDB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Protein</w:t>
        </w:r>
      </w:ins>
      <w:ins w:id="1681" w:author="Krishna Adhikari" w:date="2020-03-23T17:08:00Z">
        <w:r>
          <w:rPr>
            <w:rFonts w:ascii="Times New Roman" w:hAnsi="Times New Roman" w:cs="Times New Roman"/>
            <w:b/>
            <w:bCs/>
            <w:sz w:val="24"/>
            <w:szCs w:val="24"/>
          </w:rPr>
          <w:t xml:space="preserve"> Data Bank</w:t>
        </w:r>
      </w:ins>
    </w:p>
    <w:p w14:paraId="2AFED8BB" w14:textId="0BC9F94A" w:rsidR="00F8427E" w:rsidRDefault="00F8427E" w:rsidP="00F8427E">
      <w:pPr>
        <w:pStyle w:val="NoSpacing"/>
        <w:rPr>
          <w:ins w:id="1682" w:author="Krishna Adhikari" w:date="2020-03-23T17:13:00Z"/>
          <w:rFonts w:ascii="Times New Roman" w:hAnsi="Times New Roman" w:cs="Times New Roman"/>
          <w:b/>
          <w:bCs/>
          <w:sz w:val="24"/>
          <w:szCs w:val="24"/>
        </w:rPr>
      </w:pPr>
      <w:ins w:id="1683" w:author="Krishna Adhikari" w:date="2020-03-23T17:08:00Z">
        <w:r>
          <w:rPr>
            <w:rFonts w:ascii="Times New Roman" w:hAnsi="Times New Roman" w:cs="Times New Roman"/>
            <w:b/>
            <w:bCs/>
            <w:sz w:val="24"/>
            <w:szCs w:val="24"/>
          </w:rPr>
          <w:t xml:space="preserve">RNA </w:t>
        </w:r>
        <w:r w:rsidRPr="00F8427E">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RiboNucleic</w:t>
        </w:r>
        <w:proofErr w:type="spellEnd"/>
        <w:r>
          <w:rPr>
            <w:rFonts w:ascii="Times New Roman" w:hAnsi="Times New Roman" w:cs="Times New Roman"/>
            <w:b/>
            <w:bCs/>
            <w:sz w:val="24"/>
            <w:szCs w:val="24"/>
          </w:rPr>
          <w:t xml:space="preserve"> Acid</w:t>
        </w:r>
      </w:ins>
    </w:p>
    <w:p w14:paraId="5E6D4919" w14:textId="42325294" w:rsidR="00804480" w:rsidRDefault="00804480" w:rsidP="00F8427E">
      <w:pPr>
        <w:pStyle w:val="NoSpacing"/>
        <w:rPr>
          <w:ins w:id="1684" w:author="Krishna Adhikari" w:date="2020-03-23T17:13:00Z"/>
          <w:rFonts w:ascii="Times New Roman" w:hAnsi="Times New Roman" w:cs="Times New Roman"/>
          <w:b/>
          <w:bCs/>
          <w:sz w:val="24"/>
          <w:szCs w:val="24"/>
        </w:rPr>
      </w:pPr>
      <w:ins w:id="1685" w:author="Krishna Adhikari" w:date="2020-03-23T17:13:00Z">
        <w:r>
          <w:rPr>
            <w:rFonts w:ascii="Times New Roman" w:hAnsi="Times New Roman" w:cs="Times New Roman"/>
            <w:b/>
            <w:bCs/>
            <w:sz w:val="24"/>
            <w:szCs w:val="24"/>
          </w:rPr>
          <w:t xml:space="preserve">GOLD </w:t>
        </w:r>
        <w:r w:rsidRPr="00804480">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Genome </w:t>
        </w:r>
        <w:proofErr w:type="spellStart"/>
        <w:r>
          <w:rPr>
            <w:rFonts w:ascii="Times New Roman" w:hAnsi="Times New Roman" w:cs="Times New Roman"/>
            <w:b/>
            <w:bCs/>
            <w:sz w:val="24"/>
            <w:szCs w:val="24"/>
          </w:rPr>
          <w:t>OnLine</w:t>
        </w:r>
        <w:proofErr w:type="spellEnd"/>
        <w:r>
          <w:rPr>
            <w:rFonts w:ascii="Times New Roman" w:hAnsi="Times New Roman" w:cs="Times New Roman"/>
            <w:b/>
            <w:bCs/>
            <w:sz w:val="24"/>
            <w:szCs w:val="24"/>
          </w:rPr>
          <w:t xml:space="preserve"> Database</w:t>
        </w:r>
      </w:ins>
    </w:p>
    <w:p w14:paraId="1F96DC66" w14:textId="77777777" w:rsidR="00804480" w:rsidRDefault="00804480" w:rsidP="00F8427E">
      <w:pPr>
        <w:pStyle w:val="NoSpacing"/>
        <w:rPr>
          <w:ins w:id="1686" w:author="Krishna Adhikari" w:date="2020-03-23T17:09:00Z"/>
          <w:rFonts w:ascii="Times New Roman" w:hAnsi="Times New Roman" w:cs="Times New Roman"/>
          <w:b/>
          <w:bCs/>
          <w:sz w:val="24"/>
          <w:szCs w:val="24"/>
        </w:rPr>
      </w:pPr>
    </w:p>
    <w:p w14:paraId="18096B7C" w14:textId="3C6D414C" w:rsidR="00F8427E" w:rsidRDefault="00F8427E" w:rsidP="00F8427E">
      <w:pPr>
        <w:pStyle w:val="NoSpacing"/>
        <w:rPr>
          <w:ins w:id="1687" w:author="Krishna Adhikari" w:date="2020-03-23T17:09:00Z"/>
          <w:rFonts w:ascii="Times New Roman" w:hAnsi="Times New Roman" w:cs="Times New Roman"/>
          <w:b/>
          <w:bCs/>
          <w:sz w:val="24"/>
          <w:szCs w:val="24"/>
        </w:rPr>
      </w:pPr>
    </w:p>
    <w:p w14:paraId="466EE4DD" w14:textId="274ECD7A" w:rsidR="00F8427E" w:rsidRDefault="00F8427E" w:rsidP="00F8427E">
      <w:pPr>
        <w:pStyle w:val="NoSpacing"/>
        <w:rPr>
          <w:ins w:id="1688" w:author="Krishna Adhikari" w:date="2020-03-23T17:09:00Z"/>
          <w:rFonts w:ascii="Times New Roman" w:hAnsi="Times New Roman" w:cs="Times New Roman"/>
          <w:b/>
          <w:bCs/>
          <w:sz w:val="24"/>
          <w:szCs w:val="24"/>
        </w:rPr>
      </w:pPr>
    </w:p>
    <w:p w14:paraId="152D76F9" w14:textId="307C4CE9" w:rsidR="00F8427E" w:rsidRDefault="00F8427E" w:rsidP="00F8427E">
      <w:pPr>
        <w:pStyle w:val="NoSpacing"/>
        <w:rPr>
          <w:ins w:id="1689" w:author="Krishna Adhikari" w:date="2020-03-23T17:09:00Z"/>
          <w:rFonts w:ascii="Times New Roman" w:hAnsi="Times New Roman" w:cs="Times New Roman"/>
          <w:b/>
          <w:bCs/>
          <w:sz w:val="24"/>
          <w:szCs w:val="24"/>
        </w:rPr>
      </w:pPr>
    </w:p>
    <w:p w14:paraId="2B9F60DC" w14:textId="1C53A613" w:rsidR="00F8427E" w:rsidRDefault="00F8427E" w:rsidP="00F8427E">
      <w:pPr>
        <w:pStyle w:val="NoSpacing"/>
        <w:rPr>
          <w:ins w:id="1690" w:author="Krishna Adhikari" w:date="2020-03-23T17:09:00Z"/>
          <w:rFonts w:ascii="Times New Roman" w:hAnsi="Times New Roman" w:cs="Times New Roman"/>
          <w:b/>
          <w:bCs/>
          <w:sz w:val="24"/>
          <w:szCs w:val="24"/>
        </w:rPr>
      </w:pPr>
    </w:p>
    <w:p w14:paraId="5016EBB0" w14:textId="1A5C8F0A" w:rsidR="00F8427E" w:rsidRDefault="00F8427E" w:rsidP="00F8427E">
      <w:pPr>
        <w:pStyle w:val="NoSpacing"/>
        <w:rPr>
          <w:ins w:id="1691" w:author="Krishna Adhikari" w:date="2020-03-23T17:09:00Z"/>
          <w:rFonts w:ascii="Times New Roman" w:hAnsi="Times New Roman" w:cs="Times New Roman"/>
          <w:b/>
          <w:bCs/>
          <w:sz w:val="24"/>
          <w:szCs w:val="24"/>
        </w:rPr>
      </w:pPr>
    </w:p>
    <w:p w14:paraId="6BE82CC6" w14:textId="450AA655" w:rsidR="00F8427E" w:rsidRDefault="00F8427E" w:rsidP="00F8427E">
      <w:pPr>
        <w:pStyle w:val="NoSpacing"/>
        <w:rPr>
          <w:ins w:id="1692" w:author="Krishna Adhikari" w:date="2020-03-23T17:09:00Z"/>
          <w:rFonts w:ascii="Times New Roman" w:hAnsi="Times New Roman" w:cs="Times New Roman"/>
          <w:b/>
          <w:bCs/>
          <w:sz w:val="24"/>
          <w:szCs w:val="24"/>
        </w:rPr>
      </w:pPr>
    </w:p>
    <w:p w14:paraId="2E1A9C11" w14:textId="77777777" w:rsidR="00F8427E" w:rsidRDefault="00F8427E" w:rsidP="00F8427E">
      <w:pPr>
        <w:pStyle w:val="a"/>
        <w:numPr>
          <w:ilvl w:val="0"/>
          <w:numId w:val="13"/>
        </w:numPr>
        <w:snapToGrid/>
        <w:rPr>
          <w:ins w:id="1693" w:author="Krishna Adhikari" w:date="2020-03-23T17:09:00Z"/>
          <w:rFonts w:ascii="Times New Roman" w:eastAsia="굴림" w:hAnsi="Times New Roman" w:cs="Times New Roman"/>
          <w:b/>
          <w:bCs/>
          <w:sz w:val="24"/>
          <w:szCs w:val="24"/>
        </w:rPr>
      </w:pPr>
      <w:ins w:id="1694" w:author="Krishna Adhikari" w:date="2020-03-23T17:09:00Z">
        <w:r>
          <w:rPr>
            <w:rFonts w:ascii="Times New Roman" w:eastAsia="굴림" w:hAnsi="Times New Roman" w:cs="Times New Roman"/>
            <w:b/>
            <w:bCs/>
            <w:sz w:val="24"/>
            <w:szCs w:val="24"/>
          </w:rPr>
          <w:t>Introduction:</w:t>
        </w:r>
      </w:ins>
    </w:p>
    <w:p w14:paraId="4DE1F94A" w14:textId="7991E65B" w:rsidR="00F8427E" w:rsidRDefault="00F8427E" w:rsidP="00F8427E">
      <w:pPr>
        <w:pStyle w:val="NoSpacing"/>
        <w:rPr>
          <w:ins w:id="1695" w:author="Krishna Adhikari" w:date="2020-03-23T17:16:00Z"/>
        </w:rPr>
      </w:pPr>
      <w:ins w:id="1696" w:author="Krishna Adhikari" w:date="2020-03-23T17:09:00Z">
        <w:r>
          <w:rPr>
            <w:b/>
            <w:bCs/>
          </w:rPr>
          <w:t xml:space="preserve">It </w:t>
        </w:r>
        <w:r>
          <w:t>is very significant in bioinformatics to predict the unknown functions of the other genes from the known functions of some genes by sequence homology. The BLAST algorithm is very efficient and fast, but it is very difficult to get optimal solution among distant phylogenetic species because the genomes with the large evolutionary distance typically have low similarity in their protein sequences. The orthologs from distant species likely have low BLAST scores.</w:t>
        </w:r>
      </w:ins>
      <w:ins w:id="1697" w:author="Krishna Adhikari" w:date="2020-03-23T17:10:00Z">
        <w:r>
          <w:t xml:space="preserve"> </w:t>
        </w:r>
        <w:r w:rsidRPr="00F8427E">
          <w:rPr>
            <w:b/>
            <w:bCs/>
            <w:rPrChange w:id="1698" w:author="Krishna Adhikari" w:date="2020-03-23T17:10:00Z">
              <w:rPr/>
            </w:rPrChange>
          </w:rPr>
          <w:t>Prokaryotes do not contain a cell</w:t>
        </w:r>
        <w:r>
          <w:t xml:space="preserve"> nucleus but </w:t>
        </w:r>
        <w:r w:rsidRPr="00F8427E">
          <w:rPr>
            <w:b/>
            <w:bCs/>
            <w:rPrChange w:id="1699" w:author="Krishna Adhikari" w:date="2020-03-23T17:10:00Z">
              <w:rPr/>
            </w:rPrChange>
          </w:rPr>
          <w:t>eukaryotes do it</w:t>
        </w:r>
        <w:r>
          <w:t>.</w:t>
        </w:r>
      </w:ins>
      <w:ins w:id="1700" w:author="Krishna Adhikari" w:date="2020-03-23T17:11:00Z">
        <w:r w:rsidR="00804480">
          <w:t xml:space="preserve"> Prokaryotes have taxonomically two domains of bacteria and archaea. Eukaryotes consist of </w:t>
        </w:r>
      </w:ins>
      <w:ins w:id="1701" w:author="Krishna Adhikari" w:date="2020-03-23T17:12:00Z">
        <w:r w:rsidR="00804480">
          <w:t>animals,</w:t>
        </w:r>
      </w:ins>
      <w:ins w:id="1702" w:author="Krishna Adhikari" w:date="2020-03-23T17:11:00Z">
        <w:r w:rsidR="00804480">
          <w:t xml:space="preserve"> plants, fungi, and protest</w:t>
        </w:r>
      </w:ins>
      <w:ins w:id="1703" w:author="Krishna Adhikari" w:date="2020-03-23T17:12:00Z">
        <w:r w:rsidR="00804480">
          <w:t>s.</w:t>
        </w:r>
      </w:ins>
    </w:p>
    <w:p w14:paraId="6D3F1ED3" w14:textId="298E88E7" w:rsidR="00804480" w:rsidRDefault="00804480" w:rsidP="00F8427E">
      <w:pPr>
        <w:pStyle w:val="NoSpacing"/>
        <w:rPr>
          <w:ins w:id="1704" w:author="Krishna Adhikari" w:date="2020-03-23T17:16:00Z"/>
        </w:rPr>
      </w:pPr>
    </w:p>
    <w:p w14:paraId="5C26D052" w14:textId="42DA3923" w:rsidR="00804480" w:rsidRDefault="00804480" w:rsidP="00F8427E">
      <w:pPr>
        <w:pStyle w:val="NoSpacing"/>
        <w:rPr>
          <w:ins w:id="1705" w:author="Krishna Adhikari" w:date="2020-03-23T17:37:00Z"/>
          <w:b/>
          <w:bCs/>
        </w:rPr>
      </w:pPr>
      <w:ins w:id="1706" w:author="Krishna Adhikari" w:date="2020-03-23T17:16:00Z">
        <w:r>
          <w:t>It is necessary to understand that homology and</w:t>
        </w:r>
      </w:ins>
      <w:ins w:id="1707" w:author="Krishna Adhikari" w:date="2020-03-23T17:17:00Z">
        <w:r>
          <w:t xml:space="preserve"> sequence similarity are completely different.</w:t>
        </w:r>
      </w:ins>
      <w:ins w:id="1708" w:author="Krishna Adhikari" w:date="2020-03-23T17:22:00Z">
        <w:r w:rsidR="002C75C5">
          <w:t xml:space="preserve"> There are two </w:t>
        </w:r>
        <w:r w:rsidR="002C75C5" w:rsidRPr="002C75C5">
          <w:rPr>
            <w:b/>
            <w:bCs/>
            <w:rPrChange w:id="1709" w:author="Krishna Adhikari" w:date="2020-03-23T17:23:00Z">
              <w:rPr/>
            </w:rPrChange>
          </w:rPr>
          <w:t>types of homologs</w:t>
        </w:r>
        <w:r w:rsidR="002C75C5">
          <w:t>.</w:t>
        </w:r>
      </w:ins>
      <w:ins w:id="1710" w:author="Krishna Adhikari" w:date="2020-03-23T17:23:00Z">
        <w:r w:rsidR="002C75C5">
          <w:t xml:space="preserve"> </w:t>
        </w:r>
      </w:ins>
      <w:ins w:id="1711" w:author="Krishna Adhikari" w:date="2020-03-23T17:22:00Z">
        <w:r w:rsidR="002C75C5">
          <w:t xml:space="preserve">One is </w:t>
        </w:r>
        <w:r w:rsidR="002C75C5" w:rsidRPr="002C75C5">
          <w:rPr>
            <w:b/>
            <w:bCs/>
            <w:highlight w:val="yellow"/>
            <w:rPrChange w:id="1712" w:author="Krishna Adhikari" w:date="2020-03-23T17:23:00Z">
              <w:rPr/>
            </w:rPrChange>
          </w:rPr>
          <w:t>orthologs that are homologous genes,</w:t>
        </w:r>
        <w:r w:rsidR="002C75C5">
          <w:t xml:space="preserve"> which have</w:t>
        </w:r>
      </w:ins>
      <w:ins w:id="1713" w:author="Krishna Adhikari" w:date="2020-03-23T17:23:00Z">
        <w:r w:rsidR="002C75C5">
          <w:t xml:space="preserve"> diverged preserving the same function from each other speciation </w:t>
        </w:r>
      </w:ins>
      <w:ins w:id="1714" w:author="Krishna Adhikari" w:date="2020-03-23T17:27:00Z">
        <w:r w:rsidR="002C75C5">
          <w:t>events. There</w:t>
        </w:r>
      </w:ins>
      <w:ins w:id="1715" w:author="Krishna Adhikari" w:date="2020-03-23T17:26:00Z">
        <w:r w:rsidR="002C75C5">
          <w:t xml:space="preserve"> are two </w:t>
        </w:r>
        <w:r w:rsidR="002C75C5" w:rsidRPr="002C75C5">
          <w:rPr>
            <w:highlight w:val="yellow"/>
            <w:rPrChange w:id="1716" w:author="Krishna Adhikari" w:date="2020-03-23T17:27:00Z">
              <w:rPr/>
            </w:rPrChange>
          </w:rPr>
          <w:t>kinds of methodology</w:t>
        </w:r>
        <w:r w:rsidR="002C75C5">
          <w:t xml:space="preserve"> for predicting gene function based on </w:t>
        </w:r>
        <w:r w:rsidR="002C75C5" w:rsidRPr="002C75C5">
          <w:rPr>
            <w:highlight w:val="yellow"/>
            <w:rPrChange w:id="1717" w:author="Krishna Adhikari" w:date="2020-03-23T17:27:00Z">
              <w:rPr/>
            </w:rPrChange>
          </w:rPr>
          <w:t>sequence homol</w:t>
        </w:r>
      </w:ins>
      <w:ins w:id="1718" w:author="Krishna Adhikari" w:date="2020-03-23T17:27:00Z">
        <w:r w:rsidR="002C75C5" w:rsidRPr="002C75C5">
          <w:rPr>
            <w:highlight w:val="yellow"/>
            <w:rPrChange w:id="1719" w:author="Krishna Adhikari" w:date="2020-03-23T17:27:00Z">
              <w:rPr/>
            </w:rPrChange>
          </w:rPr>
          <w:t>ogy.</w:t>
        </w:r>
        <w:r w:rsidR="002C75C5">
          <w:t xml:space="preserve"> One is </w:t>
        </w:r>
        <w:r w:rsidR="002C75C5" w:rsidRPr="002C75C5">
          <w:rPr>
            <w:b/>
            <w:bCs/>
            <w:rPrChange w:id="1720" w:author="Krishna Adhikari" w:date="2020-03-23T17:28:00Z">
              <w:rPr/>
            </w:rPrChange>
          </w:rPr>
          <w:t>phylogenomic methods</w:t>
        </w:r>
        <w:r w:rsidR="002C75C5" w:rsidRPr="002C75C5">
          <w:t xml:space="preserve"> and the other is </w:t>
        </w:r>
        <w:r w:rsidR="002C75C5" w:rsidRPr="002C75C5">
          <w:rPr>
            <w:b/>
            <w:bCs/>
            <w:rPrChange w:id="1721" w:author="Krishna Adhikari" w:date="2020-03-23T17:28:00Z">
              <w:rPr/>
            </w:rPrChange>
          </w:rPr>
          <w:t>pairwise similarity-based methods.</w:t>
        </w:r>
      </w:ins>
    </w:p>
    <w:p w14:paraId="48CEC5FC" w14:textId="3F8E3F52" w:rsidR="004961EB" w:rsidRDefault="004961EB" w:rsidP="00F8427E">
      <w:pPr>
        <w:pStyle w:val="NoSpacing"/>
        <w:rPr>
          <w:ins w:id="1722" w:author="Krishna Adhikari" w:date="2020-03-23T17:37:00Z"/>
          <w:b/>
          <w:bCs/>
        </w:rPr>
      </w:pPr>
    </w:p>
    <w:p w14:paraId="4F200069" w14:textId="02072FE6" w:rsidR="004961EB" w:rsidRDefault="004961EB" w:rsidP="00F8427E">
      <w:pPr>
        <w:pStyle w:val="NoSpacing"/>
        <w:rPr>
          <w:ins w:id="1723" w:author="Krishna Adhikari" w:date="2020-03-23T17:37:00Z"/>
        </w:rPr>
      </w:pPr>
      <w:ins w:id="1724" w:author="Krishna Adhikari" w:date="2020-03-23T17:37:00Z">
        <w:r>
          <w:rPr>
            <w:b/>
            <w:bCs/>
          </w:rPr>
          <w:t xml:space="preserve">The BLAST </w:t>
        </w:r>
        <w:r>
          <w:t>algorithm has three steps:</w:t>
        </w:r>
      </w:ins>
    </w:p>
    <w:p w14:paraId="68C54AB1" w14:textId="08D283B8" w:rsidR="004961EB" w:rsidRDefault="004961EB" w:rsidP="004961EB">
      <w:pPr>
        <w:pStyle w:val="NoSpacing"/>
        <w:numPr>
          <w:ilvl w:val="0"/>
          <w:numId w:val="14"/>
        </w:numPr>
        <w:rPr>
          <w:ins w:id="1725" w:author="Krishna Adhikari" w:date="2020-03-23T17:38:00Z"/>
        </w:rPr>
      </w:pPr>
      <w:ins w:id="1726" w:author="Krishna Adhikari" w:date="2020-03-23T17:37:00Z">
        <w:r>
          <w:t>Search for exact matches of words of length W, scoring at least T,</w:t>
        </w:r>
      </w:ins>
      <w:ins w:id="1727" w:author="Krishna Adhikari" w:date="2020-03-23T17:38:00Z">
        <w:r>
          <w:t xml:space="preserve"> between the </w:t>
        </w:r>
        <w:proofErr w:type="spellStart"/>
        <w:r>
          <w:t>queryand</w:t>
        </w:r>
        <w:proofErr w:type="spellEnd"/>
        <w:r>
          <w:t xml:space="preserve"> sequences in the database.</w:t>
        </w:r>
      </w:ins>
    </w:p>
    <w:p w14:paraId="0F13D621" w14:textId="23561CB3" w:rsidR="004961EB" w:rsidRDefault="004961EB" w:rsidP="004961EB">
      <w:pPr>
        <w:pStyle w:val="NoSpacing"/>
        <w:numPr>
          <w:ilvl w:val="0"/>
          <w:numId w:val="14"/>
        </w:numPr>
        <w:rPr>
          <w:ins w:id="1728" w:author="Krishna Adhikari" w:date="2020-03-23T17:39:00Z"/>
        </w:rPr>
      </w:pPr>
      <w:ins w:id="1729" w:author="Krishna Adhikari" w:date="2020-03-23T17:38:00Z">
        <w:r>
          <w:t xml:space="preserve">Try to extend the match of words that </w:t>
        </w:r>
      </w:ins>
      <w:ins w:id="1730" w:author="Krishna Adhikari" w:date="2020-03-23T17:39:00Z">
        <w:r>
          <w:t>score T or greater in both directions, starting at the seed.</w:t>
        </w:r>
      </w:ins>
    </w:p>
    <w:p w14:paraId="3997CDA1" w14:textId="2CF65267" w:rsidR="004961EB" w:rsidRPr="004961EB" w:rsidRDefault="004961EB">
      <w:pPr>
        <w:pStyle w:val="NoSpacing"/>
        <w:numPr>
          <w:ilvl w:val="0"/>
          <w:numId w:val="14"/>
        </w:numPr>
        <w:rPr>
          <w:ins w:id="1731" w:author="Krishna Adhikari" w:date="2020-03-23T17:12:00Z"/>
        </w:rPr>
        <w:pPrChange w:id="1732" w:author="Krishna Adhikari" w:date="2020-03-23T17:37:00Z">
          <w:pPr>
            <w:pStyle w:val="NoSpacing"/>
          </w:pPr>
        </w:pPrChange>
      </w:pPr>
      <w:ins w:id="1733" w:author="Krishna Adhikari" w:date="2020-03-23T17:39:00Z">
        <w:r>
          <w:t xml:space="preserve">Perform a gapped </w:t>
        </w:r>
        <w:proofErr w:type="spellStart"/>
        <w:r>
          <w:t>alilgnment</w:t>
        </w:r>
        <w:proofErr w:type="spellEnd"/>
        <w:r>
          <w:t xml:space="preserve"> between the query sequence and the database sequence using a variation of the Sm</w:t>
        </w:r>
      </w:ins>
      <w:ins w:id="1734" w:author="Krishna Adhikari" w:date="2020-03-23T17:40:00Z">
        <w:r>
          <w:t>ith-Waterman algorithm.</w:t>
        </w:r>
      </w:ins>
    </w:p>
    <w:p w14:paraId="5D790BA0" w14:textId="19705052" w:rsidR="00804480" w:rsidRDefault="00804480">
      <w:pPr>
        <w:pStyle w:val="NoSpacing"/>
        <w:rPr>
          <w:ins w:id="1735" w:author="Krishna Adhikari" w:date="2020-04-01T15:55:00Z"/>
        </w:rPr>
      </w:pPr>
    </w:p>
    <w:p w14:paraId="04C61C7B" w14:textId="3F3F411F" w:rsidR="008506DA" w:rsidRDefault="008506DA">
      <w:pPr>
        <w:pStyle w:val="NoSpacing"/>
        <w:rPr>
          <w:ins w:id="1736" w:author="Krishna Adhikari" w:date="2020-04-01T15:55:00Z"/>
        </w:rPr>
      </w:pPr>
    </w:p>
    <w:p w14:paraId="78B22311" w14:textId="64F83717" w:rsidR="008506DA" w:rsidRDefault="008506DA">
      <w:pPr>
        <w:pStyle w:val="NoSpacing"/>
        <w:rPr>
          <w:ins w:id="1737" w:author="Krishna Adhikari" w:date="2020-04-01T15:55:00Z"/>
        </w:rPr>
      </w:pPr>
    </w:p>
    <w:p w14:paraId="4BCFCFE0" w14:textId="4517CFE4" w:rsidR="008506DA" w:rsidRDefault="008506DA" w:rsidP="008506DA">
      <w:pPr>
        <w:pStyle w:val="NoSpacing"/>
        <w:jc w:val="center"/>
        <w:rPr>
          <w:ins w:id="1738" w:author="Krishna Adhikari" w:date="2020-04-01T15:56:00Z"/>
          <w:b/>
          <w:bCs/>
          <w:u w:val="single"/>
        </w:rPr>
      </w:pPr>
      <w:ins w:id="1739" w:author="Krishna Adhikari" w:date="2020-04-01T15:56:00Z">
        <w:r w:rsidRPr="008506DA">
          <w:rPr>
            <w:b/>
            <w:bCs/>
            <w:u w:val="single"/>
            <w:rPrChange w:id="1740" w:author="Krishna Adhikari" w:date="2020-04-01T15:56:00Z">
              <w:rPr/>
            </w:rPrChange>
          </w:rPr>
          <w:t>NumPy Functions used Inside owPReMark.py</w:t>
        </w:r>
      </w:ins>
    </w:p>
    <w:p w14:paraId="3D8F2948" w14:textId="3E0566BE" w:rsidR="008506DA" w:rsidRDefault="008506DA" w:rsidP="008506DA">
      <w:pPr>
        <w:pStyle w:val="NoSpacing"/>
        <w:numPr>
          <w:ilvl w:val="0"/>
          <w:numId w:val="17"/>
        </w:numPr>
        <w:rPr>
          <w:ins w:id="1741" w:author="Krishna Adhikari" w:date="2020-04-01T15:57:00Z"/>
        </w:rPr>
      </w:pPr>
      <w:proofErr w:type="spellStart"/>
      <w:ins w:id="1742" w:author="Krishna Adhikari" w:date="2020-04-01T15:56:00Z">
        <w:r w:rsidRPr="008506DA">
          <w:rPr>
            <w:rPrChange w:id="1743" w:author="Krishna Adhikari" w:date="2020-04-01T15:57:00Z">
              <w:rPr>
                <w:b/>
                <w:bCs/>
                <w:u w:val="single"/>
              </w:rPr>
            </w:rPrChange>
          </w:rPr>
          <w:t>Np.sum</w:t>
        </w:r>
        <w:proofErr w:type="spellEnd"/>
        <w:r w:rsidRPr="008506DA">
          <w:rPr>
            <w:rPrChange w:id="1744" w:author="Krishna Adhikari" w:date="2020-04-01T15:57:00Z">
              <w:rPr>
                <w:b/>
                <w:bCs/>
                <w:u w:val="single"/>
              </w:rPr>
            </w:rPrChange>
          </w:rPr>
          <w:t>(</w:t>
        </w:r>
        <w:proofErr w:type="spellStart"/>
        <w:r w:rsidRPr="008506DA">
          <w:rPr>
            <w:rPrChange w:id="1745" w:author="Krishna Adhikari" w:date="2020-04-01T15:57:00Z">
              <w:rPr>
                <w:b/>
                <w:bCs/>
                <w:u w:val="single"/>
              </w:rPr>
            </w:rPrChange>
          </w:rPr>
          <w:t>scor</w:t>
        </w:r>
      </w:ins>
      <w:ins w:id="1746" w:author="Krishna Adhikari" w:date="2020-04-01T15:57:00Z">
        <w:r w:rsidRPr="008506DA">
          <w:rPr>
            <w:rPrChange w:id="1747" w:author="Krishna Adhikari" w:date="2020-04-01T15:57:00Z">
              <w:rPr>
                <w:b/>
                <w:bCs/>
                <w:u w:val="single"/>
              </w:rPr>
            </w:rPrChange>
          </w:rPr>
          <w:t>e_matrix</w:t>
        </w:r>
      </w:ins>
      <w:proofErr w:type="spellEnd"/>
      <w:ins w:id="1748" w:author="Krishna Adhikari" w:date="2020-04-01T15:56:00Z">
        <w:r w:rsidRPr="008506DA">
          <w:rPr>
            <w:rPrChange w:id="1749" w:author="Krishna Adhikari" w:date="2020-04-01T15:57:00Z">
              <w:rPr>
                <w:b/>
                <w:bCs/>
                <w:u w:val="single"/>
              </w:rPr>
            </w:rPrChange>
          </w:rPr>
          <w:t>)</w:t>
        </w:r>
      </w:ins>
    </w:p>
    <w:p w14:paraId="70435C5E" w14:textId="6D6EB159" w:rsidR="008506DA" w:rsidRDefault="008506DA" w:rsidP="008506DA">
      <w:pPr>
        <w:pStyle w:val="NoSpacing"/>
        <w:numPr>
          <w:ilvl w:val="0"/>
          <w:numId w:val="17"/>
        </w:numPr>
        <w:rPr>
          <w:ins w:id="1750" w:author="Krishna Adhikari" w:date="2020-04-01T15:58:00Z"/>
        </w:rPr>
      </w:pPr>
      <w:proofErr w:type="spellStart"/>
      <w:proofErr w:type="gramStart"/>
      <w:ins w:id="1751" w:author="Krishna Adhikari" w:date="2020-04-01T15:57:00Z">
        <w:r>
          <w:t>Np.concatenate</w:t>
        </w:r>
        <w:proofErr w:type="spellEnd"/>
        <w:proofErr w:type="gramEnd"/>
        <w:r>
          <w:t>(</w:t>
        </w:r>
        <w:proofErr w:type="spellStart"/>
        <w:r>
          <w:t>score_matrix,divide_results</w:t>
        </w:r>
        <w:proofErr w:type="spellEnd"/>
        <w:r>
          <w:t>[</w:t>
        </w:r>
        <w:proofErr w:type="spellStart"/>
        <w:r>
          <w:t>i</w:t>
        </w:r>
        <w:proofErr w:type="spellEnd"/>
        <w:r>
          <w:t>],axis =0</w:t>
        </w:r>
      </w:ins>
      <w:ins w:id="1752" w:author="Krishna Adhikari" w:date="2020-04-01T15:58:00Z">
        <w:r>
          <w:t>)</w:t>
        </w:r>
      </w:ins>
    </w:p>
    <w:p w14:paraId="4A96918D" w14:textId="58298853" w:rsidR="008506DA" w:rsidRDefault="008506DA" w:rsidP="008506DA">
      <w:pPr>
        <w:pStyle w:val="NoSpacing"/>
        <w:numPr>
          <w:ilvl w:val="0"/>
          <w:numId w:val="17"/>
        </w:numPr>
        <w:rPr>
          <w:ins w:id="1753" w:author="Krishna Adhikari" w:date="2020-04-01T15:58:00Z"/>
        </w:rPr>
      </w:pPr>
      <w:proofErr w:type="spellStart"/>
      <w:proofErr w:type="gramStart"/>
      <w:ins w:id="1754" w:author="Krishna Adhikari" w:date="2020-04-01T15:58:00Z">
        <w:r>
          <w:t>Numpy.matlib.ones</w:t>
        </w:r>
        <w:proofErr w:type="spellEnd"/>
        <w:proofErr w:type="gramEnd"/>
        <w:r>
          <w:t>((2,2))</w:t>
        </w:r>
      </w:ins>
    </w:p>
    <w:p w14:paraId="4C5FCF10" w14:textId="0EF7B929" w:rsidR="008506DA" w:rsidRDefault="008506DA" w:rsidP="008506DA">
      <w:pPr>
        <w:pStyle w:val="NoSpacing"/>
        <w:numPr>
          <w:ilvl w:val="0"/>
          <w:numId w:val="17"/>
        </w:numPr>
        <w:rPr>
          <w:ins w:id="1755" w:author="Krishna Adhikari" w:date="2020-04-01T15:59:00Z"/>
        </w:rPr>
      </w:pPr>
      <w:proofErr w:type="spellStart"/>
      <w:proofErr w:type="gramStart"/>
      <w:ins w:id="1756" w:author="Krishna Adhikari" w:date="2020-04-01T15:58:00Z">
        <w:r>
          <w:t>Np.ones</w:t>
        </w:r>
        <w:proofErr w:type="spellEnd"/>
        <w:proofErr w:type="gramEnd"/>
        <w:r>
          <w:t xml:space="preserve">(2,2)  #need to check and </w:t>
        </w:r>
      </w:ins>
      <w:ins w:id="1757" w:author="Krishna Adhikari" w:date="2020-04-01T15:59:00Z">
        <w:r>
          <w:t xml:space="preserve">compare </w:t>
        </w:r>
      </w:ins>
    </w:p>
    <w:p w14:paraId="5087104B" w14:textId="765E8DAE" w:rsidR="008506DA" w:rsidRDefault="008506DA" w:rsidP="008506DA">
      <w:pPr>
        <w:pStyle w:val="NoSpacing"/>
        <w:numPr>
          <w:ilvl w:val="0"/>
          <w:numId w:val="17"/>
        </w:numPr>
        <w:rPr>
          <w:ins w:id="1758" w:author="Krishna Adhikari" w:date="2020-04-01T16:00:00Z"/>
        </w:rPr>
      </w:pPr>
      <w:proofErr w:type="spellStart"/>
      <w:proofErr w:type="gramStart"/>
      <w:ins w:id="1759" w:author="Krishna Adhikari" w:date="2020-04-01T15:59:00Z">
        <w:r>
          <w:t>Matrix.sum</w:t>
        </w:r>
        <w:proofErr w:type="spellEnd"/>
        <w:r>
          <w:t>(</w:t>
        </w:r>
        <w:proofErr w:type="gramEnd"/>
        <w:r>
          <w:t xml:space="preserve">) </w:t>
        </w:r>
      </w:ins>
    </w:p>
    <w:p w14:paraId="246E3377" w14:textId="78638305" w:rsidR="008506DA" w:rsidRDefault="008506DA" w:rsidP="008506DA">
      <w:pPr>
        <w:pStyle w:val="NoSpacing"/>
        <w:numPr>
          <w:ilvl w:val="0"/>
          <w:numId w:val="17"/>
        </w:numPr>
        <w:rPr>
          <w:ins w:id="1760" w:author="Krishna Adhikari" w:date="2020-04-01T16:00:00Z"/>
        </w:rPr>
      </w:pPr>
      <w:proofErr w:type="spellStart"/>
      <w:proofErr w:type="gramStart"/>
      <w:ins w:id="1761" w:author="Krishna Adhikari" w:date="2020-04-01T16:00:00Z">
        <w:r>
          <w:t>Np.power</w:t>
        </w:r>
        <w:proofErr w:type="spellEnd"/>
        <w:proofErr w:type="gramEnd"/>
        <w:r>
          <w:t>(</w:t>
        </w:r>
        <w:proofErr w:type="spellStart"/>
        <w:r>
          <w:t>expansion_matrix</w:t>
        </w:r>
        <w:proofErr w:type="spellEnd"/>
        <w:r>
          <w:t>, float(</w:t>
        </w:r>
        <w:proofErr w:type="spellStart"/>
        <w:r>
          <w:t>inflation_factor</w:t>
        </w:r>
        <w:proofErr w:type="spellEnd"/>
        <w:r>
          <w:t>))</w:t>
        </w:r>
      </w:ins>
    </w:p>
    <w:p w14:paraId="1CA65C0B" w14:textId="0AEFF693" w:rsidR="008506DA" w:rsidRDefault="008506DA" w:rsidP="008506DA">
      <w:pPr>
        <w:pStyle w:val="NoSpacing"/>
        <w:numPr>
          <w:ilvl w:val="0"/>
          <w:numId w:val="17"/>
        </w:numPr>
        <w:rPr>
          <w:ins w:id="1762" w:author="Krishna Adhikari" w:date="2020-04-01T16:01:00Z"/>
        </w:rPr>
      </w:pPr>
      <w:proofErr w:type="spellStart"/>
      <w:proofErr w:type="gramStart"/>
      <w:ins w:id="1763" w:author="Krishna Adhikari" w:date="2020-04-01T16:00:00Z">
        <w:r>
          <w:t>Np.divide</w:t>
        </w:r>
        <w:proofErr w:type="spellEnd"/>
        <w:proofErr w:type="gramEnd"/>
        <w:r>
          <w:t>(</w:t>
        </w:r>
        <w:proofErr w:type="spellStart"/>
        <w:r>
          <w:t>score_matrix</w:t>
        </w:r>
        <w:proofErr w:type="spellEnd"/>
        <w:r>
          <w:t xml:space="preserve">, </w:t>
        </w:r>
      </w:ins>
      <w:proofErr w:type="spellStart"/>
      <w:ins w:id="1764" w:author="Krishna Adhikari" w:date="2020-04-01T16:01:00Z">
        <w:r>
          <w:t>score_matrix.sum</w:t>
        </w:r>
        <w:proofErr w:type="spellEnd"/>
        <w:r>
          <w:t>())</w:t>
        </w:r>
      </w:ins>
    </w:p>
    <w:p w14:paraId="32D319B4" w14:textId="185A9A88" w:rsidR="008506DA" w:rsidRDefault="008506DA" w:rsidP="008506DA">
      <w:pPr>
        <w:pStyle w:val="NoSpacing"/>
        <w:numPr>
          <w:ilvl w:val="0"/>
          <w:numId w:val="17"/>
        </w:numPr>
        <w:rPr>
          <w:ins w:id="1765" w:author="Krishna Adhikari" w:date="2020-04-01T16:01:00Z"/>
        </w:rPr>
      </w:pPr>
      <w:proofErr w:type="spellStart"/>
      <w:ins w:id="1766" w:author="Krishna Adhikari" w:date="2020-04-01T16:01:00Z">
        <w:r>
          <w:t>Score_matrix_sum</w:t>
        </w:r>
        <w:proofErr w:type="spellEnd"/>
        <w:r>
          <w:t xml:space="preserve"> = </w:t>
        </w:r>
        <w:proofErr w:type="spellStart"/>
        <w:proofErr w:type="gramStart"/>
        <w:r>
          <w:t>score_matrix.sum</w:t>
        </w:r>
        <w:proofErr w:type="spellEnd"/>
        <w:r>
          <w:t>(</w:t>
        </w:r>
        <w:proofErr w:type="gramEnd"/>
        <w:r>
          <w:t>axis = 0)</w:t>
        </w:r>
      </w:ins>
    </w:p>
    <w:p w14:paraId="66E702FC" w14:textId="78213516" w:rsidR="008506DA" w:rsidRDefault="008506DA" w:rsidP="008506DA">
      <w:pPr>
        <w:pStyle w:val="NoSpacing"/>
        <w:numPr>
          <w:ilvl w:val="0"/>
          <w:numId w:val="17"/>
        </w:numPr>
        <w:rPr>
          <w:ins w:id="1767" w:author="Krishna Adhikari" w:date="2020-04-01T16:02:00Z"/>
        </w:rPr>
      </w:pPr>
      <w:proofErr w:type="spellStart"/>
      <w:ins w:id="1768" w:author="Krishna Adhikari" w:date="2020-04-01T16:02:00Z">
        <w:r>
          <w:t>Score_matrix</w:t>
        </w:r>
        <w:proofErr w:type="spellEnd"/>
        <w:r>
          <w:t xml:space="preserve"> = </w:t>
        </w:r>
        <w:proofErr w:type="spellStart"/>
        <w:proofErr w:type="gramStart"/>
        <w:r>
          <w:t>np.divide</w:t>
        </w:r>
        <w:proofErr w:type="spellEnd"/>
        <w:proofErr w:type="gramEnd"/>
        <w:r>
          <w:t>(</w:t>
        </w:r>
        <w:proofErr w:type="spellStart"/>
        <w:r>
          <w:t>score_matrix,score_matrix_sum</w:t>
        </w:r>
        <w:proofErr w:type="spellEnd"/>
        <w:r>
          <w:t>)</w:t>
        </w:r>
      </w:ins>
    </w:p>
    <w:p w14:paraId="2CFE97E9" w14:textId="5F43E6CA" w:rsidR="008506DA" w:rsidRDefault="00A47E74" w:rsidP="008506DA">
      <w:pPr>
        <w:pStyle w:val="NoSpacing"/>
        <w:numPr>
          <w:ilvl w:val="0"/>
          <w:numId w:val="17"/>
        </w:numPr>
        <w:rPr>
          <w:ins w:id="1769" w:author="Krishna Adhikari" w:date="2020-04-01T16:07:00Z"/>
        </w:rPr>
      </w:pPr>
      <w:proofErr w:type="spellStart"/>
      <w:ins w:id="1770" w:author="Krishna Adhikari" w:date="2020-04-01T16:06:00Z">
        <w:r>
          <w:t>Score_matrix</w:t>
        </w:r>
        <w:proofErr w:type="spellEnd"/>
        <w:r>
          <w:t xml:space="preserve"> = </w:t>
        </w:r>
        <w:proofErr w:type="spellStart"/>
        <w:proofErr w:type="gramStart"/>
        <w:r>
          <w:t>numpy.matlib</w:t>
        </w:r>
        <w:proofErr w:type="gramEnd"/>
        <w:r>
          <w:t>.zeros</w:t>
        </w:r>
        <w:proofErr w:type="spellEnd"/>
        <w:r>
          <w:t>((</w:t>
        </w:r>
        <w:proofErr w:type="spellStart"/>
        <w:r>
          <w:t>len</w:t>
        </w:r>
        <w:proofErr w:type="spellEnd"/>
        <w:r>
          <w:t>(</w:t>
        </w:r>
        <w:proofErr w:type="spellStart"/>
        <w:r>
          <w:t>row_data</w:t>
        </w:r>
        <w:proofErr w:type="spellEnd"/>
        <w:r>
          <w:t>),</w:t>
        </w:r>
        <w:proofErr w:type="spellStart"/>
        <w:r>
          <w:t>len</w:t>
        </w:r>
        <w:proofErr w:type="spellEnd"/>
        <w:r>
          <w:t>(</w:t>
        </w:r>
        <w:proofErr w:type="spellStart"/>
        <w:r>
          <w:t>col_data</w:t>
        </w:r>
        <w:proofErr w:type="spellEnd"/>
        <w:r>
          <w:t>)),</w:t>
        </w:r>
        <w:proofErr w:type="spellStart"/>
        <w:r>
          <w:t>dtype</w:t>
        </w:r>
        <w:proofErr w:type="spellEnd"/>
        <w:r>
          <w:t xml:space="preserve"> = </w:t>
        </w:r>
        <w:proofErr w:type="spellStart"/>
        <w:r>
          <w:t>np.float</w:t>
        </w:r>
        <w:proofErr w:type="spellEnd"/>
        <w:r>
          <w:t>)</w:t>
        </w:r>
      </w:ins>
    </w:p>
    <w:p w14:paraId="0665CD56" w14:textId="77777777" w:rsidR="00A47E74" w:rsidRDefault="00A47E74" w:rsidP="00A47E74">
      <w:pPr>
        <w:pStyle w:val="NoSpacing"/>
        <w:numPr>
          <w:ilvl w:val="0"/>
          <w:numId w:val="17"/>
        </w:numPr>
        <w:rPr>
          <w:ins w:id="1771" w:author="Krishna Adhikari" w:date="2020-04-01T16:14:00Z"/>
        </w:rPr>
      </w:pPr>
      <w:proofErr w:type="spellStart"/>
      <w:proofErr w:type="gramStart"/>
      <w:ins w:id="1772" w:author="Krishna Adhikari" w:date="2020-04-01T16:07:00Z">
        <w:r>
          <w:t>Np.zero</w:t>
        </w:r>
        <w:proofErr w:type="spellEnd"/>
        <w:proofErr w:type="gramEnd"/>
        <w:r>
          <w:t xml:space="preserve">()    compare with </w:t>
        </w:r>
        <w:proofErr w:type="spellStart"/>
        <w:r>
          <w:t>matlib.zeros</w:t>
        </w:r>
      </w:ins>
      <w:proofErr w:type="spellEnd"/>
    </w:p>
    <w:p w14:paraId="310D3C76" w14:textId="77777777" w:rsidR="00A47E74" w:rsidRDefault="00A47E74">
      <w:pPr>
        <w:pStyle w:val="NoSpacing"/>
        <w:ind w:left="720"/>
        <w:rPr>
          <w:ins w:id="1773" w:author="Krishna Adhikari" w:date="2020-04-01T16:13:00Z"/>
        </w:rPr>
      </w:pPr>
    </w:p>
    <w:p w14:paraId="73E84255" w14:textId="77777777" w:rsidR="00A47E74" w:rsidRPr="008506DA" w:rsidRDefault="00A47E74">
      <w:pPr>
        <w:pStyle w:val="NoSpacing"/>
        <w:ind w:left="720"/>
        <w:rPr>
          <w:ins w:id="1774" w:author="Krishna Adhikari" w:date="2020-03-23T17:09:00Z"/>
          <w:rPrChange w:id="1775" w:author="Krishna Adhikari" w:date="2020-04-01T15:57:00Z">
            <w:rPr>
              <w:ins w:id="1776" w:author="Krishna Adhikari" w:date="2020-03-23T17:09:00Z"/>
            </w:rPr>
          </w:rPrChange>
        </w:rPr>
        <w:pPrChange w:id="1777" w:author="Krishna Adhikari" w:date="2020-04-01T16:13:00Z">
          <w:pPr>
            <w:pStyle w:val="a"/>
            <w:snapToGrid/>
          </w:pPr>
        </w:pPrChange>
      </w:pPr>
    </w:p>
    <w:p w14:paraId="449BF534" w14:textId="77777777" w:rsidR="00F8427E" w:rsidRDefault="00F8427E" w:rsidP="00F8427E">
      <w:pPr>
        <w:pStyle w:val="NoSpacing"/>
        <w:rPr>
          <w:ins w:id="1778" w:author="Krishna Adhikari" w:date="2020-03-23T17:09:00Z"/>
          <w:rFonts w:ascii="Times New Roman" w:hAnsi="Times New Roman" w:cs="Times New Roman"/>
          <w:b/>
          <w:bCs/>
          <w:sz w:val="24"/>
          <w:szCs w:val="24"/>
        </w:rPr>
      </w:pPr>
    </w:p>
    <w:p w14:paraId="5ECC1DDC" w14:textId="7D70BAA8" w:rsidR="00C3238B" w:rsidRDefault="00C3238B" w:rsidP="00C3238B">
      <w:pPr>
        <w:pStyle w:val="NoSpacing"/>
        <w:jc w:val="center"/>
        <w:rPr>
          <w:ins w:id="1779" w:author="Krishna Adhikari" w:date="2020-04-08T11:19:00Z"/>
          <w:rFonts w:ascii="Times New Roman" w:hAnsi="Times New Roman" w:cs="Times New Roman"/>
          <w:b/>
          <w:bCs/>
          <w:sz w:val="32"/>
          <w:szCs w:val="32"/>
        </w:rPr>
      </w:pPr>
      <w:ins w:id="1780" w:author="Krishna Adhikari" w:date="2020-04-08T11:19:00Z">
        <w:r w:rsidRPr="00C3238B">
          <w:rPr>
            <w:rFonts w:ascii="Times New Roman" w:hAnsi="Times New Roman" w:cs="Times New Roman"/>
            <w:b/>
            <w:bCs/>
            <w:sz w:val="32"/>
            <w:szCs w:val="32"/>
            <w:highlight w:val="red"/>
            <w:rPrChange w:id="1781" w:author="Krishna Adhikari" w:date="2020-04-08T11:19:00Z">
              <w:rPr>
                <w:rFonts w:ascii="Times New Roman" w:hAnsi="Times New Roman" w:cs="Times New Roman"/>
                <w:b/>
                <w:bCs/>
                <w:sz w:val="24"/>
                <w:szCs w:val="24"/>
              </w:rPr>
            </w:rPrChange>
          </w:rPr>
          <w:t>Errors</w:t>
        </w:r>
      </w:ins>
    </w:p>
    <w:p w14:paraId="68B5C9B9" w14:textId="55EEC3E1" w:rsidR="00C3238B" w:rsidRDefault="00C3238B" w:rsidP="00C3238B">
      <w:pPr>
        <w:pStyle w:val="NoSpacing"/>
        <w:rPr>
          <w:ins w:id="1782" w:author="Krishna Adhikari" w:date="2020-04-08T11:20:00Z"/>
          <w:rFonts w:ascii="Times New Roman" w:hAnsi="Times New Roman" w:cs="Times New Roman"/>
          <w:b/>
          <w:bCs/>
          <w:sz w:val="32"/>
          <w:szCs w:val="32"/>
        </w:rPr>
      </w:pPr>
      <w:ins w:id="1783" w:author="Krishna Adhikari" w:date="2020-04-08T11:19:00Z">
        <w:r>
          <w:rPr>
            <w:rFonts w:ascii="Times New Roman" w:hAnsi="Times New Roman" w:cs="Times New Roman"/>
            <w:b/>
            <w:bCs/>
            <w:sz w:val="32"/>
            <w:szCs w:val="32"/>
          </w:rPr>
          <w:t xml:space="preserve">No such file or </w:t>
        </w:r>
        <w:proofErr w:type="gramStart"/>
        <w:r>
          <w:rPr>
            <w:rFonts w:ascii="Times New Roman" w:hAnsi="Times New Roman" w:cs="Times New Roman"/>
            <w:b/>
            <w:bCs/>
            <w:sz w:val="32"/>
            <w:szCs w:val="32"/>
          </w:rPr>
          <w:t>di</w:t>
        </w:r>
      </w:ins>
      <w:ins w:id="1784" w:author="Krishna Adhikari" w:date="2020-04-08T11:20:00Z">
        <w:r>
          <w:rPr>
            <w:rFonts w:ascii="Times New Roman" w:hAnsi="Times New Roman" w:cs="Times New Roman"/>
            <w:b/>
            <w:bCs/>
            <w:sz w:val="32"/>
            <w:szCs w:val="32"/>
          </w:rPr>
          <w:t>rectory :</w:t>
        </w:r>
        <w:proofErr w:type="gramEnd"/>
      </w:ins>
    </w:p>
    <w:p w14:paraId="43DD73E4" w14:textId="26722AE1" w:rsidR="00C3238B" w:rsidRDefault="00C3238B" w:rsidP="00C3238B">
      <w:pPr>
        <w:pStyle w:val="NoSpacing"/>
        <w:rPr>
          <w:ins w:id="1785" w:author="Krishna Adhikari" w:date="2020-04-08T11:20:00Z"/>
          <w:rFonts w:ascii="Times New Roman" w:hAnsi="Times New Roman" w:cs="Times New Roman"/>
          <w:sz w:val="24"/>
          <w:szCs w:val="24"/>
        </w:rPr>
      </w:pPr>
      <w:ins w:id="1786" w:author="Krishna Adhikari" w:date="2020-04-08T11:20:00Z">
        <w:r>
          <w:rPr>
            <w:rFonts w:ascii="Times New Roman" w:hAnsi="Times New Roman" w:cs="Times New Roman"/>
            <w:sz w:val="24"/>
            <w:szCs w:val="24"/>
          </w:rPr>
          <w:tab/>
          <w:t>CAC_CAC_second_oneway_threshold_best_hit_Score5</w:t>
        </w:r>
      </w:ins>
    </w:p>
    <w:p w14:paraId="04E3C199" w14:textId="1CEDE9F7" w:rsidR="00C3238B" w:rsidRDefault="00C3238B" w:rsidP="00C3238B">
      <w:pPr>
        <w:pStyle w:val="NoSpacing"/>
        <w:rPr>
          <w:ins w:id="1787" w:author="Krishna Adhikari" w:date="2020-04-08T11:21:00Z"/>
          <w:rFonts w:ascii="Times New Roman" w:hAnsi="Times New Roman" w:cs="Times New Roman"/>
          <w:sz w:val="24"/>
          <w:szCs w:val="24"/>
        </w:rPr>
      </w:pPr>
      <w:ins w:id="1788" w:author="Krishna Adhikari" w:date="2020-04-08T11:20:00Z">
        <w:r>
          <w:rPr>
            <w:rFonts w:ascii="Times New Roman" w:hAnsi="Times New Roman" w:cs="Times New Roman"/>
            <w:sz w:val="24"/>
            <w:szCs w:val="24"/>
          </w:rPr>
          <w:lastRenderedPageBreak/>
          <w:tab/>
        </w:r>
      </w:ins>
      <w:ins w:id="1789" w:author="Krishna Adhikari" w:date="2020-04-08T11:21:00Z">
        <w:r>
          <w:rPr>
            <w:rFonts w:ascii="Times New Roman" w:hAnsi="Times New Roman" w:cs="Times New Roman"/>
            <w:sz w:val="24"/>
            <w:szCs w:val="24"/>
          </w:rPr>
          <w:t>ECU-ECU-SECOND-oneway-threshold-best-hit-score5</w:t>
        </w:r>
      </w:ins>
    </w:p>
    <w:p w14:paraId="6E355828" w14:textId="66BB257A" w:rsidR="00C3238B" w:rsidRDefault="00C3238B" w:rsidP="00C3238B">
      <w:pPr>
        <w:pStyle w:val="NoSpacing"/>
        <w:rPr>
          <w:ins w:id="1790" w:author="Krishna Adhikari" w:date="2020-04-08T11:22:00Z"/>
          <w:rFonts w:ascii="Times New Roman" w:hAnsi="Times New Roman" w:cs="Times New Roman"/>
          <w:sz w:val="24"/>
          <w:szCs w:val="24"/>
        </w:rPr>
      </w:pPr>
      <w:ins w:id="1791" w:author="Krishna Adhikari" w:date="2020-04-08T11:21:00Z">
        <w:r>
          <w:rPr>
            <w:rFonts w:ascii="Times New Roman" w:hAnsi="Times New Roman" w:cs="Times New Roman"/>
            <w:sz w:val="24"/>
            <w:szCs w:val="24"/>
          </w:rPr>
          <w:tab/>
          <w:t>HIN-HIN-second-oneway</w:t>
        </w:r>
      </w:ins>
      <w:ins w:id="1792" w:author="Krishna Adhikari" w:date="2020-04-08T11:22:00Z">
        <w:r>
          <w:rPr>
            <w:rFonts w:ascii="Times New Roman" w:hAnsi="Times New Roman" w:cs="Times New Roman"/>
            <w:sz w:val="24"/>
            <w:szCs w:val="24"/>
          </w:rPr>
          <w:t>-threshold-best-hit-score5</w:t>
        </w:r>
      </w:ins>
    </w:p>
    <w:p w14:paraId="3499B720" w14:textId="17772E1A" w:rsidR="00C3238B" w:rsidRDefault="00C3238B">
      <w:pPr>
        <w:pStyle w:val="NoSpacing"/>
        <w:rPr>
          <w:ins w:id="1793" w:author="Krishna Adhikari" w:date="2020-04-09T09:43:00Z"/>
          <w:rFonts w:ascii="Times New Roman" w:hAnsi="Times New Roman" w:cs="Times New Roman"/>
          <w:sz w:val="24"/>
          <w:szCs w:val="24"/>
        </w:rPr>
      </w:pPr>
      <w:ins w:id="1794" w:author="Krishna Adhikari" w:date="2020-04-08T11:22:00Z">
        <w:r>
          <w:rPr>
            <w:rFonts w:ascii="Times New Roman" w:hAnsi="Times New Roman" w:cs="Times New Roman"/>
            <w:sz w:val="24"/>
            <w:szCs w:val="24"/>
          </w:rPr>
          <w:tab/>
          <w:t>SPO-SPO-SECOND-ONEWAUY</w:t>
        </w:r>
      </w:ins>
    </w:p>
    <w:p w14:paraId="52304854" w14:textId="1DE659CB" w:rsidR="00512BE3" w:rsidRDefault="00512BE3">
      <w:pPr>
        <w:pStyle w:val="NoSpacing"/>
        <w:rPr>
          <w:ins w:id="1795" w:author="Krishna Adhikari" w:date="2020-04-09T09:43:00Z"/>
          <w:rFonts w:ascii="Times New Roman" w:hAnsi="Times New Roman" w:cs="Times New Roman"/>
          <w:sz w:val="24"/>
          <w:szCs w:val="24"/>
        </w:rPr>
      </w:pPr>
      <w:ins w:id="1796" w:author="Krishna Adhikari" w:date="2020-04-09T09:43:00Z">
        <w:r>
          <w:rPr>
            <w:rFonts w:ascii="Times New Roman" w:hAnsi="Times New Roman" w:cs="Times New Roman"/>
            <w:sz w:val="24"/>
            <w:szCs w:val="24"/>
          </w:rPr>
          <w:tab/>
        </w:r>
      </w:ins>
    </w:p>
    <w:p w14:paraId="7F31B991" w14:textId="7863A804" w:rsidR="00512BE3" w:rsidRDefault="00512BE3">
      <w:pPr>
        <w:pStyle w:val="NoSpacing"/>
        <w:rPr>
          <w:ins w:id="1797" w:author="Krishna Adhikari" w:date="2020-04-09T09:43:00Z"/>
          <w:rFonts w:ascii="Times New Roman" w:hAnsi="Times New Roman" w:cs="Times New Roman"/>
          <w:sz w:val="24"/>
          <w:szCs w:val="24"/>
        </w:rPr>
      </w:pPr>
      <w:ins w:id="1798" w:author="Krishna Adhikari" w:date="2020-04-09T09:43:00Z">
        <w:r>
          <w:rPr>
            <w:rFonts w:ascii="Times New Roman" w:hAnsi="Times New Roman" w:cs="Times New Roman"/>
            <w:sz w:val="24"/>
            <w:szCs w:val="24"/>
          </w:rPr>
          <w:tab/>
          <w:t xml:space="preserve">The above file will only </w:t>
        </w:r>
      </w:ins>
      <w:ins w:id="1799" w:author="Krishna Adhikari" w:date="2020-04-09T09:44:00Z">
        <w:r>
          <w:rPr>
            <w:rFonts w:ascii="Times New Roman" w:hAnsi="Times New Roman" w:cs="Times New Roman"/>
            <w:sz w:val="24"/>
            <w:szCs w:val="24"/>
          </w:rPr>
          <w:t>be displayed</w:t>
        </w:r>
      </w:ins>
      <w:ins w:id="1800" w:author="Krishna Adhikari" w:date="2020-04-09T09:43:00Z">
        <w:r>
          <w:rPr>
            <w:rFonts w:ascii="Times New Roman" w:hAnsi="Times New Roman" w:cs="Times New Roman"/>
            <w:sz w:val="24"/>
            <w:szCs w:val="24"/>
          </w:rPr>
          <w:t xml:space="preserve"> but not cause any Error</w:t>
        </w:r>
      </w:ins>
    </w:p>
    <w:p w14:paraId="3B975CCE" w14:textId="22319645" w:rsidR="00512BE3" w:rsidRDefault="00512BE3" w:rsidP="00512BE3">
      <w:pPr>
        <w:pStyle w:val="NoSpacing"/>
        <w:jc w:val="center"/>
        <w:rPr>
          <w:ins w:id="1801" w:author="Krishna Adhikari" w:date="2020-04-09T09:44:00Z"/>
          <w:rFonts w:ascii="Times New Roman" w:hAnsi="Times New Roman" w:cs="Times New Roman"/>
          <w:b/>
          <w:bCs/>
          <w:sz w:val="24"/>
          <w:szCs w:val="24"/>
        </w:rPr>
      </w:pPr>
      <w:ins w:id="1802" w:author="Krishna Adhikari" w:date="2020-04-09T09:43:00Z">
        <w:r w:rsidRPr="00512BE3">
          <w:rPr>
            <w:rFonts w:ascii="Times New Roman" w:hAnsi="Times New Roman" w:cs="Times New Roman"/>
            <w:b/>
            <w:bCs/>
            <w:sz w:val="24"/>
            <w:szCs w:val="24"/>
            <w:rPrChange w:id="1803" w:author="Krishna Adhikari" w:date="2020-04-09T09:44:00Z">
              <w:rPr>
                <w:rFonts w:ascii="Times New Roman" w:hAnsi="Times New Roman" w:cs="Times New Roman"/>
                <w:sz w:val="24"/>
                <w:szCs w:val="24"/>
              </w:rPr>
            </w:rPrChange>
          </w:rPr>
          <w:t>Simple Process or s</w:t>
        </w:r>
      </w:ins>
      <w:ins w:id="1804" w:author="Krishna Adhikari" w:date="2020-04-09T09:44:00Z">
        <w:r w:rsidRPr="00512BE3">
          <w:rPr>
            <w:rFonts w:ascii="Times New Roman" w:hAnsi="Times New Roman" w:cs="Times New Roman"/>
            <w:b/>
            <w:bCs/>
            <w:sz w:val="24"/>
            <w:szCs w:val="24"/>
            <w:rPrChange w:id="1805" w:author="Krishna Adhikari" w:date="2020-04-09T09:44:00Z">
              <w:rPr>
                <w:rFonts w:ascii="Times New Roman" w:hAnsi="Times New Roman" w:cs="Times New Roman"/>
                <w:sz w:val="24"/>
                <w:szCs w:val="24"/>
              </w:rPr>
            </w:rPrChange>
          </w:rPr>
          <w:t>teps of owPReMark.py</w:t>
        </w:r>
      </w:ins>
    </w:p>
    <w:p w14:paraId="635E8F6F" w14:textId="6D42C11A" w:rsidR="00512BE3" w:rsidRDefault="00512BE3" w:rsidP="00512BE3">
      <w:pPr>
        <w:pStyle w:val="NoSpacing"/>
        <w:numPr>
          <w:ilvl w:val="0"/>
          <w:numId w:val="18"/>
        </w:numPr>
        <w:rPr>
          <w:ins w:id="1806" w:author="Krishna Adhikari" w:date="2020-04-09T09:46:00Z"/>
          <w:rFonts w:ascii="Times New Roman" w:hAnsi="Times New Roman" w:cs="Times New Roman"/>
          <w:b/>
          <w:bCs/>
          <w:sz w:val="24"/>
          <w:szCs w:val="24"/>
        </w:rPr>
      </w:pPr>
      <w:ins w:id="1807" w:author="Krishna Adhikari" w:date="2020-04-09T09:46:00Z">
        <w:r>
          <w:rPr>
            <w:rFonts w:ascii="Times New Roman" w:hAnsi="Times New Roman" w:cs="Times New Roman"/>
            <w:b/>
            <w:bCs/>
            <w:sz w:val="24"/>
            <w:szCs w:val="24"/>
          </w:rPr>
          <w:t>User select mode suppose 1 3</w:t>
        </w:r>
      </w:ins>
    </w:p>
    <w:p w14:paraId="34F6F516" w14:textId="29B37EF9" w:rsidR="00512BE3" w:rsidRDefault="00512BE3" w:rsidP="00512BE3">
      <w:pPr>
        <w:pStyle w:val="NoSpacing"/>
        <w:numPr>
          <w:ilvl w:val="0"/>
          <w:numId w:val="18"/>
        </w:numPr>
        <w:rPr>
          <w:ins w:id="1808" w:author="Krishna Adhikari" w:date="2020-04-09T09:46:00Z"/>
          <w:rFonts w:ascii="Times New Roman" w:hAnsi="Times New Roman" w:cs="Times New Roman"/>
          <w:b/>
          <w:bCs/>
          <w:sz w:val="24"/>
          <w:szCs w:val="24"/>
        </w:rPr>
      </w:pPr>
      <w:ins w:id="1809" w:author="Krishna Adhikari" w:date="2020-04-09T09:46:00Z">
        <w:r>
          <w:rPr>
            <w:rFonts w:ascii="Times New Roman" w:hAnsi="Times New Roman" w:cs="Times New Roman"/>
            <w:b/>
            <w:bCs/>
            <w:sz w:val="24"/>
            <w:szCs w:val="24"/>
          </w:rPr>
          <w:t xml:space="preserve">Mode 1 </w:t>
        </w:r>
        <w:proofErr w:type="spellStart"/>
        <w:r>
          <w:rPr>
            <w:rFonts w:ascii="Times New Roman" w:hAnsi="Times New Roman" w:cs="Times New Roman"/>
            <w:b/>
            <w:bCs/>
            <w:sz w:val="24"/>
            <w:szCs w:val="24"/>
          </w:rPr>
          <w:t>bbh</w:t>
        </w:r>
        <w:proofErr w:type="spellEnd"/>
        <w:r>
          <w:rPr>
            <w:rFonts w:ascii="Times New Roman" w:hAnsi="Times New Roman" w:cs="Times New Roman"/>
            <w:b/>
            <w:bCs/>
            <w:sz w:val="24"/>
            <w:szCs w:val="24"/>
          </w:rPr>
          <w:t xml:space="preserve"> = one_way_threshold_best_</w:t>
        </w:r>
        <w:proofErr w:type="gramStart"/>
        <w:r>
          <w:rPr>
            <w:rFonts w:ascii="Times New Roman" w:hAnsi="Times New Roman" w:cs="Times New Roman"/>
            <w:b/>
            <w:bCs/>
            <w:sz w:val="24"/>
            <w:szCs w:val="24"/>
          </w:rPr>
          <w:t>hit(</w:t>
        </w:r>
        <w:proofErr w:type="gramEnd"/>
        <w:r>
          <w:rPr>
            <w:rFonts w:ascii="Times New Roman" w:hAnsi="Times New Roman" w:cs="Times New Roman"/>
            <w:b/>
            <w:bCs/>
            <w:sz w:val="24"/>
            <w:szCs w:val="24"/>
          </w:rPr>
          <w:t>)</w:t>
        </w:r>
      </w:ins>
    </w:p>
    <w:p w14:paraId="661AD505" w14:textId="77777777" w:rsidR="00512BE3" w:rsidRPr="00512BE3" w:rsidRDefault="00512BE3" w:rsidP="00512BE3">
      <w:pPr>
        <w:pStyle w:val="NoSpacing"/>
        <w:numPr>
          <w:ilvl w:val="0"/>
          <w:numId w:val="18"/>
        </w:numPr>
        <w:rPr>
          <w:rFonts w:ascii="Times New Roman" w:hAnsi="Times New Roman" w:cs="Times New Roman"/>
          <w:b/>
          <w:bCs/>
          <w:sz w:val="24"/>
          <w:szCs w:val="24"/>
          <w:rPrChange w:id="1810" w:author="Krishna Adhikari" w:date="2020-04-09T09:44:00Z">
            <w:rPr>
              <w:b/>
              <w:bCs/>
            </w:rPr>
          </w:rPrChange>
        </w:rPr>
        <w:pPrChange w:id="1811" w:author="Krishna Adhikari" w:date="2020-04-09T09:46:00Z">
          <w:pPr>
            <w:pStyle w:val="NoSpacing"/>
          </w:pPr>
        </w:pPrChange>
      </w:pPr>
    </w:p>
    <w:sectPr w:rsidR="00512BE3" w:rsidRPr="00512BE3" w:rsidSect="00BD7B62">
      <w:pgSz w:w="11906" w:h="16838"/>
      <w:pgMar w:top="709" w:right="707" w:bottom="1440" w:left="709"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D87BC" w14:textId="77777777" w:rsidR="00D67BC7" w:rsidRDefault="00D67BC7" w:rsidP="00553067">
      <w:pPr>
        <w:spacing w:after="0" w:line="240" w:lineRule="auto"/>
      </w:pPr>
      <w:r>
        <w:separator/>
      </w:r>
    </w:p>
  </w:endnote>
  <w:endnote w:type="continuationSeparator" w:id="0">
    <w:p w14:paraId="07489792" w14:textId="77777777" w:rsidR="00D67BC7" w:rsidRDefault="00D67BC7" w:rsidP="00553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C1204F" w14:textId="77777777" w:rsidR="00D67BC7" w:rsidRDefault="00D67BC7" w:rsidP="00553067">
      <w:pPr>
        <w:spacing w:after="0" w:line="240" w:lineRule="auto"/>
      </w:pPr>
      <w:r>
        <w:separator/>
      </w:r>
    </w:p>
  </w:footnote>
  <w:footnote w:type="continuationSeparator" w:id="0">
    <w:p w14:paraId="79C5F56B" w14:textId="77777777" w:rsidR="00D67BC7" w:rsidRDefault="00D67BC7" w:rsidP="00553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E6C"/>
    <w:multiLevelType w:val="hybridMultilevel"/>
    <w:tmpl w:val="BE30C3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10456"/>
    <w:multiLevelType w:val="hybridMultilevel"/>
    <w:tmpl w:val="0EDA01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02391"/>
    <w:multiLevelType w:val="hybridMultilevel"/>
    <w:tmpl w:val="BDDE73C2"/>
    <w:lvl w:ilvl="0" w:tplc="304E81C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312FC"/>
    <w:multiLevelType w:val="hybridMultilevel"/>
    <w:tmpl w:val="7AEC2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3C75A7"/>
    <w:multiLevelType w:val="hybridMultilevel"/>
    <w:tmpl w:val="41A266AA"/>
    <w:lvl w:ilvl="0" w:tplc="EE1C4C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71A59D3"/>
    <w:multiLevelType w:val="hybridMultilevel"/>
    <w:tmpl w:val="672C8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E828F2"/>
    <w:multiLevelType w:val="hybridMultilevel"/>
    <w:tmpl w:val="2A86D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C83846"/>
    <w:multiLevelType w:val="hybridMultilevel"/>
    <w:tmpl w:val="2668B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A02A4"/>
    <w:multiLevelType w:val="hybridMultilevel"/>
    <w:tmpl w:val="DF926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A75DF"/>
    <w:multiLevelType w:val="hybridMultilevel"/>
    <w:tmpl w:val="2242A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9708F"/>
    <w:multiLevelType w:val="hybridMultilevel"/>
    <w:tmpl w:val="0CAEF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EC4040"/>
    <w:multiLevelType w:val="hybridMultilevel"/>
    <w:tmpl w:val="D8D2AA2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4A154F3F"/>
    <w:multiLevelType w:val="hybridMultilevel"/>
    <w:tmpl w:val="C7A48D5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543416BB"/>
    <w:multiLevelType w:val="hybridMultilevel"/>
    <w:tmpl w:val="41D4EA20"/>
    <w:lvl w:ilvl="0" w:tplc="8026AE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6E5A428F"/>
    <w:multiLevelType w:val="hybridMultilevel"/>
    <w:tmpl w:val="48F0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314BB0"/>
    <w:multiLevelType w:val="hybridMultilevel"/>
    <w:tmpl w:val="D818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6401C8"/>
    <w:multiLevelType w:val="hybridMultilevel"/>
    <w:tmpl w:val="4DE6F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051391"/>
    <w:multiLevelType w:val="hybridMultilevel"/>
    <w:tmpl w:val="03C28426"/>
    <w:lvl w:ilvl="0" w:tplc="1DCEB5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12"/>
  </w:num>
  <w:num w:numId="3">
    <w:abstractNumId w:val="4"/>
  </w:num>
  <w:num w:numId="4">
    <w:abstractNumId w:val="17"/>
  </w:num>
  <w:num w:numId="5">
    <w:abstractNumId w:val="13"/>
  </w:num>
  <w:num w:numId="6">
    <w:abstractNumId w:val="7"/>
  </w:num>
  <w:num w:numId="7">
    <w:abstractNumId w:val="5"/>
  </w:num>
  <w:num w:numId="8">
    <w:abstractNumId w:val="8"/>
  </w:num>
  <w:num w:numId="9">
    <w:abstractNumId w:val="2"/>
  </w:num>
  <w:num w:numId="10">
    <w:abstractNumId w:val="9"/>
  </w:num>
  <w:num w:numId="11">
    <w:abstractNumId w:val="14"/>
  </w:num>
  <w:num w:numId="12">
    <w:abstractNumId w:val="0"/>
  </w:num>
  <w:num w:numId="13">
    <w:abstractNumId w:val="16"/>
  </w:num>
  <w:num w:numId="14">
    <w:abstractNumId w:val="6"/>
  </w:num>
  <w:num w:numId="15">
    <w:abstractNumId w:val="3"/>
  </w:num>
  <w:num w:numId="16">
    <w:abstractNumId w:val="15"/>
  </w:num>
  <w:num w:numId="17">
    <w:abstractNumId w:val="1"/>
  </w:num>
  <w:num w:numId="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rishna Adhikari">
    <w15:presenceInfo w15:providerId="Windows Live" w15:userId="8dbc536c8f091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F72"/>
    <w:rsid w:val="000117EB"/>
    <w:rsid w:val="00014D5A"/>
    <w:rsid w:val="00037450"/>
    <w:rsid w:val="00044772"/>
    <w:rsid w:val="0007288C"/>
    <w:rsid w:val="000A746A"/>
    <w:rsid w:val="000C6ED3"/>
    <w:rsid w:val="001008EF"/>
    <w:rsid w:val="001420C9"/>
    <w:rsid w:val="00143905"/>
    <w:rsid w:val="00146334"/>
    <w:rsid w:val="00162607"/>
    <w:rsid w:val="001A204E"/>
    <w:rsid w:val="001B151F"/>
    <w:rsid w:val="001C78D1"/>
    <w:rsid w:val="001D0C6D"/>
    <w:rsid w:val="001D2FE7"/>
    <w:rsid w:val="001D4D79"/>
    <w:rsid w:val="001E585C"/>
    <w:rsid w:val="001F6A5E"/>
    <w:rsid w:val="00202ACC"/>
    <w:rsid w:val="00203F01"/>
    <w:rsid w:val="00220D29"/>
    <w:rsid w:val="00225904"/>
    <w:rsid w:val="0023304A"/>
    <w:rsid w:val="0023366B"/>
    <w:rsid w:val="002352A5"/>
    <w:rsid w:val="002379A1"/>
    <w:rsid w:val="00246F72"/>
    <w:rsid w:val="002528B4"/>
    <w:rsid w:val="002634AA"/>
    <w:rsid w:val="0028175A"/>
    <w:rsid w:val="00290059"/>
    <w:rsid w:val="002C56BD"/>
    <w:rsid w:val="002C75C5"/>
    <w:rsid w:val="00331BD8"/>
    <w:rsid w:val="003446FD"/>
    <w:rsid w:val="003809FC"/>
    <w:rsid w:val="00393E01"/>
    <w:rsid w:val="003D4899"/>
    <w:rsid w:val="00402D24"/>
    <w:rsid w:val="00404332"/>
    <w:rsid w:val="0041397D"/>
    <w:rsid w:val="00413EFD"/>
    <w:rsid w:val="00454CA2"/>
    <w:rsid w:val="0045761C"/>
    <w:rsid w:val="004649B1"/>
    <w:rsid w:val="004804ED"/>
    <w:rsid w:val="004961EB"/>
    <w:rsid w:val="004A63B3"/>
    <w:rsid w:val="004A7C6C"/>
    <w:rsid w:val="004B6243"/>
    <w:rsid w:val="004D6B81"/>
    <w:rsid w:val="00512BE3"/>
    <w:rsid w:val="005259D7"/>
    <w:rsid w:val="00553067"/>
    <w:rsid w:val="00556FB3"/>
    <w:rsid w:val="00570D72"/>
    <w:rsid w:val="005D70D2"/>
    <w:rsid w:val="005E2C9B"/>
    <w:rsid w:val="0060045F"/>
    <w:rsid w:val="0061590B"/>
    <w:rsid w:val="0062264B"/>
    <w:rsid w:val="00673454"/>
    <w:rsid w:val="006B4AA4"/>
    <w:rsid w:val="0073368F"/>
    <w:rsid w:val="0075140C"/>
    <w:rsid w:val="00757CEA"/>
    <w:rsid w:val="007A0076"/>
    <w:rsid w:val="007C56C1"/>
    <w:rsid w:val="008000FF"/>
    <w:rsid w:val="00804480"/>
    <w:rsid w:val="008206DE"/>
    <w:rsid w:val="00826785"/>
    <w:rsid w:val="00833B54"/>
    <w:rsid w:val="00841741"/>
    <w:rsid w:val="008453BD"/>
    <w:rsid w:val="008506DA"/>
    <w:rsid w:val="0086340E"/>
    <w:rsid w:val="0087263E"/>
    <w:rsid w:val="00872CCA"/>
    <w:rsid w:val="008878C2"/>
    <w:rsid w:val="008B1668"/>
    <w:rsid w:val="008B702D"/>
    <w:rsid w:val="008C2C80"/>
    <w:rsid w:val="008D2B08"/>
    <w:rsid w:val="008E13CE"/>
    <w:rsid w:val="008E5939"/>
    <w:rsid w:val="0091518E"/>
    <w:rsid w:val="0092206B"/>
    <w:rsid w:val="009252CF"/>
    <w:rsid w:val="00925535"/>
    <w:rsid w:val="00931B5F"/>
    <w:rsid w:val="00934687"/>
    <w:rsid w:val="009654DF"/>
    <w:rsid w:val="00967F46"/>
    <w:rsid w:val="009B080F"/>
    <w:rsid w:val="009B47D2"/>
    <w:rsid w:val="009C2948"/>
    <w:rsid w:val="009C77BC"/>
    <w:rsid w:val="00A06BAA"/>
    <w:rsid w:val="00A2236F"/>
    <w:rsid w:val="00A24827"/>
    <w:rsid w:val="00A37D18"/>
    <w:rsid w:val="00A47E74"/>
    <w:rsid w:val="00A61C5E"/>
    <w:rsid w:val="00A66681"/>
    <w:rsid w:val="00A77CAF"/>
    <w:rsid w:val="00A8106F"/>
    <w:rsid w:val="00AC2F7B"/>
    <w:rsid w:val="00AE0E69"/>
    <w:rsid w:val="00AE1F32"/>
    <w:rsid w:val="00AE20D2"/>
    <w:rsid w:val="00AE2133"/>
    <w:rsid w:val="00B04E50"/>
    <w:rsid w:val="00B169C7"/>
    <w:rsid w:val="00B42632"/>
    <w:rsid w:val="00B57608"/>
    <w:rsid w:val="00B609DF"/>
    <w:rsid w:val="00B70E72"/>
    <w:rsid w:val="00B912C3"/>
    <w:rsid w:val="00BD4CDA"/>
    <w:rsid w:val="00BD7B62"/>
    <w:rsid w:val="00C056F4"/>
    <w:rsid w:val="00C3238B"/>
    <w:rsid w:val="00C35314"/>
    <w:rsid w:val="00C82D8E"/>
    <w:rsid w:val="00C941F7"/>
    <w:rsid w:val="00CA39C7"/>
    <w:rsid w:val="00CE6045"/>
    <w:rsid w:val="00CF4B5F"/>
    <w:rsid w:val="00CF5B9D"/>
    <w:rsid w:val="00D67BC7"/>
    <w:rsid w:val="00D77172"/>
    <w:rsid w:val="00D81D95"/>
    <w:rsid w:val="00D86D00"/>
    <w:rsid w:val="00DB660B"/>
    <w:rsid w:val="00DD3978"/>
    <w:rsid w:val="00DF509F"/>
    <w:rsid w:val="00E016FE"/>
    <w:rsid w:val="00E303A3"/>
    <w:rsid w:val="00E311C0"/>
    <w:rsid w:val="00E31A69"/>
    <w:rsid w:val="00E36D0E"/>
    <w:rsid w:val="00E72130"/>
    <w:rsid w:val="00E75753"/>
    <w:rsid w:val="00E76E28"/>
    <w:rsid w:val="00E956C9"/>
    <w:rsid w:val="00EB5D42"/>
    <w:rsid w:val="00EC6968"/>
    <w:rsid w:val="00F10262"/>
    <w:rsid w:val="00F204E0"/>
    <w:rsid w:val="00F251A5"/>
    <w:rsid w:val="00F3238E"/>
    <w:rsid w:val="00F35BD8"/>
    <w:rsid w:val="00F439E0"/>
    <w:rsid w:val="00F5785F"/>
    <w:rsid w:val="00F60A59"/>
    <w:rsid w:val="00F706C2"/>
    <w:rsid w:val="00F71622"/>
    <w:rsid w:val="00F8427E"/>
    <w:rsid w:val="00FB246C"/>
    <w:rsid w:val="00FC6B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47E41"/>
  <w15:chartTrackingRefBased/>
  <w15:docId w15:val="{0D50B04F-253B-40E7-A2EB-373EB74F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067"/>
    <w:pPr>
      <w:tabs>
        <w:tab w:val="center" w:pos="4513"/>
        <w:tab w:val="right" w:pos="9026"/>
      </w:tabs>
      <w:snapToGrid w:val="0"/>
    </w:pPr>
  </w:style>
  <w:style w:type="character" w:customStyle="1" w:styleId="HeaderChar">
    <w:name w:val="Header Char"/>
    <w:basedOn w:val="DefaultParagraphFont"/>
    <w:link w:val="Header"/>
    <w:uiPriority w:val="99"/>
    <w:rsid w:val="00553067"/>
  </w:style>
  <w:style w:type="paragraph" w:styleId="Footer">
    <w:name w:val="footer"/>
    <w:basedOn w:val="Normal"/>
    <w:link w:val="FooterChar"/>
    <w:uiPriority w:val="99"/>
    <w:unhideWhenUsed/>
    <w:rsid w:val="00553067"/>
    <w:pPr>
      <w:tabs>
        <w:tab w:val="center" w:pos="4513"/>
        <w:tab w:val="right" w:pos="9026"/>
      </w:tabs>
      <w:snapToGrid w:val="0"/>
    </w:pPr>
  </w:style>
  <w:style w:type="character" w:customStyle="1" w:styleId="FooterChar">
    <w:name w:val="Footer Char"/>
    <w:basedOn w:val="DefaultParagraphFont"/>
    <w:link w:val="Footer"/>
    <w:uiPriority w:val="99"/>
    <w:rsid w:val="00553067"/>
  </w:style>
  <w:style w:type="paragraph" w:styleId="ListParagraph">
    <w:name w:val="List Paragraph"/>
    <w:basedOn w:val="Normal"/>
    <w:uiPriority w:val="34"/>
    <w:qFormat/>
    <w:rsid w:val="00553067"/>
    <w:pPr>
      <w:ind w:leftChars="400" w:left="800"/>
    </w:pPr>
  </w:style>
  <w:style w:type="paragraph" w:styleId="NoSpacing">
    <w:name w:val="No Spacing"/>
    <w:uiPriority w:val="1"/>
    <w:qFormat/>
    <w:rsid w:val="00BD7B62"/>
    <w:pPr>
      <w:widowControl w:val="0"/>
      <w:wordWrap w:val="0"/>
      <w:autoSpaceDE w:val="0"/>
      <w:autoSpaceDN w:val="0"/>
      <w:spacing w:after="0" w:line="240" w:lineRule="auto"/>
    </w:pPr>
  </w:style>
  <w:style w:type="paragraph" w:styleId="BalloonText">
    <w:name w:val="Balloon Text"/>
    <w:basedOn w:val="Normal"/>
    <w:link w:val="BalloonTextChar"/>
    <w:uiPriority w:val="99"/>
    <w:semiHidden/>
    <w:unhideWhenUsed/>
    <w:rsid w:val="00413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97D"/>
    <w:rPr>
      <w:rFonts w:ascii="Segoe UI" w:hAnsi="Segoe UI" w:cs="Segoe UI"/>
      <w:sz w:val="18"/>
      <w:szCs w:val="18"/>
    </w:rPr>
  </w:style>
  <w:style w:type="character" w:styleId="Hyperlink">
    <w:name w:val="Hyperlink"/>
    <w:basedOn w:val="DefaultParagraphFont"/>
    <w:uiPriority w:val="99"/>
    <w:semiHidden/>
    <w:unhideWhenUsed/>
    <w:rsid w:val="005E2C9B"/>
    <w:rPr>
      <w:color w:val="0000FF"/>
      <w:u w:val="single"/>
    </w:rPr>
  </w:style>
  <w:style w:type="table" w:styleId="TableGrid">
    <w:name w:val="Table Grid"/>
    <w:basedOn w:val="TableNormal"/>
    <w:uiPriority w:val="39"/>
    <w:rsid w:val="001D4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바탕글"/>
    <w:rsid w:val="00F8427E"/>
    <w:pPr>
      <w:widowControl w:val="0"/>
      <w:wordWrap w:val="0"/>
      <w:autoSpaceDE w:val="0"/>
      <w:autoSpaceDN w:val="0"/>
      <w:adjustRightInd w:val="0"/>
      <w:snapToGrid w:val="0"/>
      <w:spacing w:before="100" w:after="0" w:line="384" w:lineRule="auto"/>
      <w:textAlignment w:val="baseline"/>
    </w:pPr>
    <w:rPr>
      <w:rFonts w:ascii="바탕" w:eastAsia="바탕" w:hAnsi="바탕" w:cs="바탕"/>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066238">
      <w:bodyDiv w:val="1"/>
      <w:marLeft w:val="0"/>
      <w:marRight w:val="0"/>
      <w:marTop w:val="0"/>
      <w:marBottom w:val="0"/>
      <w:divBdr>
        <w:top w:val="none" w:sz="0" w:space="0" w:color="auto"/>
        <w:left w:val="none" w:sz="0" w:space="0" w:color="auto"/>
        <w:bottom w:val="none" w:sz="0" w:space="0" w:color="auto"/>
        <w:right w:val="none" w:sz="0" w:space="0" w:color="auto"/>
      </w:divBdr>
      <w:divsChild>
        <w:div w:id="61874139">
          <w:marLeft w:val="0"/>
          <w:marRight w:val="0"/>
          <w:marTop w:val="0"/>
          <w:marBottom w:val="0"/>
          <w:divBdr>
            <w:top w:val="none" w:sz="0" w:space="0" w:color="auto"/>
            <w:left w:val="none" w:sz="0" w:space="0" w:color="auto"/>
            <w:bottom w:val="none" w:sz="0" w:space="0" w:color="auto"/>
            <w:right w:val="none" w:sz="0" w:space="0" w:color="auto"/>
          </w:divBdr>
          <w:divsChild>
            <w:div w:id="64122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3755">
      <w:bodyDiv w:val="1"/>
      <w:marLeft w:val="0"/>
      <w:marRight w:val="0"/>
      <w:marTop w:val="0"/>
      <w:marBottom w:val="0"/>
      <w:divBdr>
        <w:top w:val="none" w:sz="0" w:space="0" w:color="auto"/>
        <w:left w:val="none" w:sz="0" w:space="0" w:color="auto"/>
        <w:bottom w:val="none" w:sz="0" w:space="0" w:color="auto"/>
        <w:right w:val="none" w:sz="0" w:space="0" w:color="auto"/>
      </w:divBdr>
      <w:divsChild>
        <w:div w:id="424350542">
          <w:marLeft w:val="0"/>
          <w:marRight w:val="0"/>
          <w:marTop w:val="0"/>
          <w:marBottom w:val="0"/>
          <w:divBdr>
            <w:top w:val="none" w:sz="0" w:space="0" w:color="auto"/>
            <w:left w:val="none" w:sz="0" w:space="0" w:color="auto"/>
            <w:bottom w:val="none" w:sz="0" w:space="0" w:color="auto"/>
            <w:right w:val="none" w:sz="0" w:space="0" w:color="auto"/>
          </w:divBdr>
          <w:divsChild>
            <w:div w:id="19440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6081">
      <w:bodyDiv w:val="1"/>
      <w:marLeft w:val="0"/>
      <w:marRight w:val="0"/>
      <w:marTop w:val="0"/>
      <w:marBottom w:val="0"/>
      <w:divBdr>
        <w:top w:val="none" w:sz="0" w:space="0" w:color="auto"/>
        <w:left w:val="none" w:sz="0" w:space="0" w:color="auto"/>
        <w:bottom w:val="none" w:sz="0" w:space="0" w:color="auto"/>
        <w:right w:val="none" w:sz="0" w:space="0" w:color="auto"/>
      </w:divBdr>
      <w:divsChild>
        <w:div w:id="1405906444">
          <w:marLeft w:val="0"/>
          <w:marRight w:val="0"/>
          <w:marTop w:val="0"/>
          <w:marBottom w:val="0"/>
          <w:divBdr>
            <w:top w:val="none" w:sz="0" w:space="0" w:color="auto"/>
            <w:left w:val="none" w:sz="0" w:space="0" w:color="auto"/>
            <w:bottom w:val="none" w:sz="0" w:space="0" w:color="auto"/>
            <w:right w:val="none" w:sz="0" w:space="0" w:color="auto"/>
          </w:divBdr>
          <w:divsChild>
            <w:div w:id="756362625">
              <w:marLeft w:val="0"/>
              <w:marRight w:val="0"/>
              <w:marTop w:val="0"/>
              <w:marBottom w:val="0"/>
              <w:divBdr>
                <w:top w:val="none" w:sz="0" w:space="0" w:color="auto"/>
                <w:left w:val="none" w:sz="0" w:space="0" w:color="auto"/>
                <w:bottom w:val="none" w:sz="0" w:space="0" w:color="auto"/>
                <w:right w:val="none" w:sz="0" w:space="0" w:color="auto"/>
              </w:divBdr>
            </w:div>
            <w:div w:id="1184512542">
              <w:marLeft w:val="0"/>
              <w:marRight w:val="0"/>
              <w:marTop w:val="0"/>
              <w:marBottom w:val="0"/>
              <w:divBdr>
                <w:top w:val="none" w:sz="0" w:space="0" w:color="auto"/>
                <w:left w:val="none" w:sz="0" w:space="0" w:color="auto"/>
                <w:bottom w:val="none" w:sz="0" w:space="0" w:color="auto"/>
                <w:right w:val="none" w:sz="0" w:space="0" w:color="auto"/>
              </w:divBdr>
            </w:div>
            <w:div w:id="12601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6038</TotalTime>
  <Pages>1</Pages>
  <Words>2592</Words>
  <Characters>14780</Characters>
  <Application>Microsoft Office Word</Application>
  <DocSecurity>0</DocSecurity>
  <Lines>123</Lines>
  <Paragraphs>34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Adhikari</dc:creator>
  <cp:keywords/>
  <dc:description/>
  <cp:lastModifiedBy>Krishna Adhikari</cp:lastModifiedBy>
  <cp:revision>11</cp:revision>
  <cp:lastPrinted>2020-03-18T00:30:00Z</cp:lastPrinted>
  <dcterms:created xsi:type="dcterms:W3CDTF">2020-02-25T08:05:00Z</dcterms:created>
  <dcterms:modified xsi:type="dcterms:W3CDTF">2020-04-09T02:44:00Z</dcterms:modified>
</cp:coreProperties>
</file>